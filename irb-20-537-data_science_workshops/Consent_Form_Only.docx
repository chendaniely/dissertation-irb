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851A" w14:textId="77777777" w:rsidR="00EB05EC" w:rsidRPr="00EB05EC" w:rsidRDefault="00EB05EC" w:rsidP="00EB05EC">
      <w:pPr>
        <w:rPr>
          <w:rFonts w:ascii="Times New Roman" w:eastAsia="Times New Roman" w:hAnsi="Times New Roman" w:cs="Times New Roman"/>
        </w:rPr>
      </w:pPr>
      <w:bookmarkStart w:id="0" w:name="_GoBack"/>
      <w:bookmarkEnd w:id="0"/>
      <w:r w:rsidRPr="00EB05EC">
        <w:rPr>
          <w:rFonts w:ascii="Helvetica Neue" w:eastAsia="Times New Roman" w:hAnsi="Helvetica Neue" w:cs="Arial"/>
          <w:b/>
          <w:bCs/>
          <w:color w:val="000000"/>
          <w:u w:val="single"/>
          <w:shd w:val="clear" w:color="auto" w:fill="FFFFFF"/>
        </w:rPr>
        <w:t>VIRGINIA POLYTECHNIC INSTITUTE AND STATE UNIVERSITY </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Research Study Consent</w:t>
      </w:r>
      <w:r w:rsidRPr="00EB05EC">
        <w:rPr>
          <w:rFonts w:ascii="Helvetica Neue" w:eastAsia="Times New Roman" w:hAnsi="Helvetica Neue" w:cs="Arial"/>
          <w:color w:val="000000"/>
          <w:sz w:val="23"/>
          <w:szCs w:val="23"/>
          <w:shd w:val="clear" w:color="auto" w:fill="FFFFFF"/>
        </w:rPr>
        <w:br/>
      </w:r>
      <w:r w:rsidRPr="00EB05EC">
        <w:rPr>
          <w:rFonts w:ascii="Helvetica Neue" w:eastAsia="Times New Roman" w:hAnsi="Helvetica Neue" w:cs="Arial"/>
          <w:b/>
          <w:bCs/>
          <w:color w:val="000000"/>
          <w:shd w:val="clear" w:color="auto" w:fill="FFFFFF"/>
        </w:rPr>
        <w:t>Title of research study:</w:t>
      </w:r>
      <w:r w:rsidRPr="00EB05EC">
        <w:rPr>
          <w:rFonts w:ascii="Helvetica Neue" w:eastAsia="Times New Roman" w:hAnsi="Helvetica Neue" w:cs="Arial"/>
          <w:color w:val="000000"/>
          <w:shd w:val="clear" w:color="auto" w:fill="FFFFFF"/>
        </w:rPr>
        <w:t> Data science workshops for biomedical and health professionals: Persona identification and workshop assessment</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Principal Investigator:</w:t>
      </w:r>
      <w:r w:rsidRPr="00EB05EC">
        <w:rPr>
          <w:rFonts w:ascii="Helvetica Neue" w:eastAsia="Times New Roman" w:hAnsi="Helvetica Neue" w:cs="Arial"/>
          <w:color w:val="000000"/>
          <w:shd w:val="clear" w:color="auto" w:fill="FFFFFF"/>
        </w:rPr>
        <w:t> Anne M Brown, PhD </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Times New Roman"/>
          <w:b/>
          <w:bCs/>
          <w:color w:val="000000"/>
          <w:shd w:val="clear" w:color="auto" w:fill="FFFFFF"/>
        </w:rPr>
        <w:t>Other study contact(s):</w:t>
      </w:r>
      <w:r w:rsidRPr="00EB05EC">
        <w:rPr>
          <w:rFonts w:ascii="Helvetica Neue" w:eastAsia="Times New Roman" w:hAnsi="Helvetica Neue" w:cs="Times New Roman"/>
          <w:color w:val="000000"/>
          <w:shd w:val="clear" w:color="auto" w:fill="FFFFFF"/>
        </w:rPr>
        <w:t>  Daniel Chen</w:t>
      </w:r>
      <w:r w:rsidRPr="00EB05EC">
        <w:rPr>
          <w:rFonts w:ascii="Helvetica Neue" w:eastAsia="Times New Roman" w:hAnsi="Helvetica Neue" w:cs="Times New Roman"/>
          <w:color w:val="000000"/>
          <w:sz w:val="23"/>
          <w:szCs w:val="23"/>
          <w:shd w:val="clear" w:color="auto" w:fill="FFFFFF"/>
        </w:rPr>
        <w:br/>
      </w:r>
      <w:r w:rsidRPr="00EB05EC">
        <w:rPr>
          <w:rFonts w:ascii="Helvetica Neue" w:eastAsia="Times New Roman" w:hAnsi="Helvetica Neue" w:cs="Arial"/>
          <w:b/>
          <w:bCs/>
          <w:color w:val="000000"/>
          <w:shd w:val="clear" w:color="auto" w:fill="FFFFFF"/>
        </w:rPr>
        <w:t>Department</w:t>
      </w:r>
      <w:r w:rsidRPr="00EB05EC">
        <w:rPr>
          <w:rFonts w:ascii="Helvetica Neue" w:eastAsia="Times New Roman" w:hAnsi="Helvetica Neue" w:cs="Arial"/>
          <w:color w:val="000000"/>
          <w:shd w:val="clear" w:color="auto" w:fill="FFFFFF"/>
        </w:rPr>
        <w:t>: Research and Informatics, University Libraries</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Telephone Number</w:t>
      </w:r>
      <w:r w:rsidRPr="00EB05EC">
        <w:rPr>
          <w:rFonts w:ascii="Helvetica Neue" w:eastAsia="Times New Roman" w:hAnsi="Helvetica Neue" w:cs="Arial"/>
          <w:color w:val="000000"/>
          <w:shd w:val="clear" w:color="auto" w:fill="FFFFFF"/>
        </w:rPr>
        <w:t>: 540-231-9231</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Email Addresses</w:t>
      </w:r>
      <w:r w:rsidRPr="00EB05EC">
        <w:rPr>
          <w:rFonts w:ascii="Helvetica Neue" w:eastAsia="Times New Roman" w:hAnsi="Helvetica Neue" w:cs="Arial"/>
          <w:color w:val="000000"/>
          <w:shd w:val="clear" w:color="auto" w:fill="FFFFFF"/>
        </w:rPr>
        <w:t>: ambrown7@vt.edu, chend@vt.eu</w:t>
      </w:r>
    </w:p>
    <w:p w14:paraId="3DF81B6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23EFF0C" w14:textId="77777777" w:rsidR="00EB05EC" w:rsidRPr="00EB05EC" w:rsidRDefault="00EB05EC" w:rsidP="00EB05EC">
      <w:pPr>
        <w:rPr>
          <w:rFonts w:ascii="Times New Roman" w:eastAsia="Times New Roman" w:hAnsi="Times New Roman" w:cs="Times New Roman"/>
        </w:rPr>
      </w:pPr>
      <w:r w:rsidRPr="00EB05EC">
        <w:rPr>
          <w:rFonts w:ascii="Helvetica Neue" w:eastAsia="Times New Roman" w:hAnsi="Helvetica Neue" w:cs="Arial"/>
          <w:b/>
          <w:bCs/>
          <w:color w:val="000000"/>
          <w:shd w:val="clear" w:color="auto" w:fill="FFFFFF"/>
        </w:rPr>
        <w:t>Key Information</w:t>
      </w:r>
      <w:r w:rsidRPr="00EB05EC">
        <w:rPr>
          <w:rFonts w:ascii="Helvetica Neue" w:eastAsia="Times New Roman" w:hAnsi="Helvetica Neue" w:cs="Arial"/>
          <w:color w:val="000000"/>
          <w:shd w:val="clear" w:color="auto" w:fill="FFFFFF"/>
        </w:rPr>
        <w:t>: The following is a short summary of this study to help you decide whether or not to be a part of this study. More detailed information is listed later on in this form. This confidential survey is intended to identify key characteristics of learners (i.e., learner personas)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w:t>
      </w:r>
      <w:r w:rsidRPr="00EB05EC">
        <w:rPr>
          <w:rFonts w:ascii="Arial" w:eastAsia="Times New Roman" w:hAnsi="Arial" w:cs="Arial"/>
          <w:color w:val="000000"/>
          <w:shd w:val="clear" w:color="auto" w:fill="FFFFFF"/>
        </w:rPr>
        <w:t> </w:t>
      </w:r>
      <w:r w:rsidRPr="00EB05EC">
        <w:rPr>
          <w:rFonts w:ascii="Helvetica Neue" w:eastAsia="Times New Roman" w:hAnsi="Helvetica Neue" w:cs="Arial"/>
          <w:color w:val="000000"/>
          <w:shd w:val="clear" w:color="auto" w:fill="FFFFFF"/>
        </w:rPr>
        <w:t>Detailed Information: The following is more detailed information about this study in addition to the information listed above.</w:t>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color w:val="000000"/>
          <w:shd w:val="clear" w:color="auto" w:fill="FFFFFF"/>
        </w:rPr>
        <w:br/>
      </w:r>
      <w:r w:rsidRPr="00EB05EC">
        <w:rPr>
          <w:rFonts w:ascii="Helvetica Neue" w:eastAsia="Times New Roman" w:hAnsi="Helvetica Neue" w:cs="Arial"/>
          <w:b/>
          <w:bCs/>
          <w:color w:val="000000"/>
          <w:shd w:val="clear" w:color="auto" w:fill="FFFFFF"/>
        </w:rPr>
        <w:t>Who can I talk to?</w:t>
      </w:r>
      <w:r w:rsidRPr="00EB05EC">
        <w:rPr>
          <w:rFonts w:ascii="Helvetica Neue" w:eastAsia="Times New Roman" w:hAnsi="Helvetica Neue" w:cs="Times New Roman"/>
          <w:color w:val="000000"/>
          <w:sz w:val="23"/>
          <w:szCs w:val="23"/>
          <w:shd w:val="clear" w:color="auto" w:fill="FFFFFF"/>
        </w:rPr>
        <w:br/>
      </w:r>
      <w:r w:rsidRPr="00EB05EC">
        <w:rPr>
          <w:rFonts w:ascii="Arial" w:eastAsia="Times New Roman" w:hAnsi="Arial" w:cs="Arial"/>
          <w:color w:val="000000"/>
          <w:shd w:val="clear" w:color="auto" w:fill="FFFFFF"/>
        </w:rPr>
        <w:t>If you have questions, concerns, or complaints, or think the research has hurt you, talk to the research team at Anne Brown (ambrown7@vt.edu) or Daniel Chen (chend@vt.edu)</w:t>
      </w:r>
    </w:p>
    <w:p w14:paraId="75CB730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07F31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research has been reviewed and approved by the Virginia Tech Institutional Review Board (IRB). You may communicate with them at 540-231-3732 or irb@vt.edu if:</w:t>
      </w:r>
    </w:p>
    <w:p w14:paraId="61065BD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 have questions about your rights as a research subject</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Your questions, concerns, or complaints are not being answered by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cannot reach the research team</w:t>
      </w:r>
      <w:r w:rsidRPr="00EB05EC">
        <w:rPr>
          <w:rFonts w:ascii="Helvetica Neue" w:eastAsia="Times New Roman" w:hAnsi="Helvetica Neue" w:cs="Times New Roman"/>
          <w:color w:val="404040"/>
          <w:sz w:val="23"/>
          <w:szCs w:val="23"/>
        </w:rPr>
        <w:t> </w:t>
      </w:r>
      <w:r w:rsidRPr="00EB05EC">
        <w:rPr>
          <w:rFonts w:ascii="Arial" w:eastAsia="Times New Roman" w:hAnsi="Arial" w:cs="Arial"/>
          <w:color w:val="000000"/>
        </w:rPr>
        <w:t>You want to talk to someone besides the research team to provide feedback about this research. </w:t>
      </w:r>
    </w:p>
    <w:p w14:paraId="4BFE9C8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1C6C0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How many people will be studied?</w:t>
      </w:r>
      <w:r w:rsidRPr="00EB05EC">
        <w:rPr>
          <w:rFonts w:ascii="Helvetica Neue" w:eastAsia="Times New Roman" w:hAnsi="Helvetica Neue" w:cs="Arial"/>
          <w:color w:val="000000"/>
        </w:rPr>
        <w:br/>
      </w:r>
      <w:r w:rsidRPr="00EB05EC">
        <w:rPr>
          <w:rFonts w:ascii="Arial" w:eastAsia="Times New Roman" w:hAnsi="Arial" w:cs="Arial"/>
          <w:color w:val="000000"/>
        </w:rPr>
        <w:t>We plan to include about 100-150 people in this research study.</w:t>
      </w:r>
    </w:p>
    <w:p w14:paraId="40CD2A9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19E78EB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b/>
          <w:bCs/>
          <w:color w:val="000000"/>
        </w:rPr>
        <w:t>What happens if I say yes, I want to be in this research?</w:t>
      </w:r>
      <w:r w:rsidRPr="00EB05EC">
        <w:rPr>
          <w:rFonts w:ascii="Helvetica Neue" w:eastAsia="Times New Roman" w:hAnsi="Helvetica Neue" w:cs="Times New Roman"/>
          <w:color w:val="000000"/>
          <w:sz w:val="23"/>
          <w:szCs w:val="23"/>
        </w:rPr>
        <w:br/>
      </w:r>
      <w:r w:rsidRPr="00EB05EC">
        <w:rPr>
          <w:rFonts w:ascii="Arial" w:eastAsia="Times New Roman" w:hAnsi="Arial" w:cs="Arial"/>
          <w:color w:val="000000"/>
        </w:rPr>
        <w:t>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student self-assessment about your experiences with programming, data processing, project management, and what you plan to get out of the workshop. The survey should take approximately 10-15 minutes to complete.</w:t>
      </w:r>
    </w:p>
    <w:p w14:paraId="6359F0BE"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lastRenderedPageBreak/>
        <w:t> </w:t>
      </w:r>
    </w:p>
    <w:p w14:paraId="0C759E1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responses in this survey will be used to create learner personas. These personas will then be used for the creation and design of workshop materials. The researchers will then take feedback from the workshop to improve materials for each type of learner persona.</w:t>
      </w:r>
    </w:p>
    <w:p w14:paraId="173D9B0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709BB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information will be used to create learner personas which gives instructors a sense of who is attending the workshop and what needs learners need before, during, and after the workshop ends. It will also help determine what kind of workshop is better suited for each kind of learner persona.</w:t>
      </w:r>
    </w:p>
    <w:p w14:paraId="48122B8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Arial"/>
          <w:color w:val="000000"/>
        </w:rPr>
        <w:br/>
      </w:r>
    </w:p>
    <w:p w14:paraId="7C1C7311"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This consent form can be taken anywhere and survey can be taken anywhere. Workshops are planned for Fall 2020-Spring 20201. Your responses from this survey will be matched up with later surveys, if you do attend workshops, using your de-identified ID.</w:t>
      </w:r>
    </w:p>
    <w:p w14:paraId="6A7746A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CDDD7F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65B32F7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(https://data.lib.vt.edu/).</w:t>
      </w:r>
    </w:p>
    <w:p w14:paraId="2631CBE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u w:val="single"/>
        </w:rPr>
        <w:t> </w:t>
      </w:r>
    </w:p>
    <w:p w14:paraId="5C00BAAD" w14:textId="77777777" w:rsidR="00EB05EC" w:rsidRPr="00EB05EC" w:rsidRDefault="00EB05EC" w:rsidP="00EB05EC">
      <w:pPr>
        <w:rPr>
          <w:rFonts w:ascii="Times New Roman" w:eastAsia="Times New Roman" w:hAnsi="Times New Roman" w:cs="Times New Roman"/>
        </w:rPr>
      </w:pPr>
      <w:r w:rsidRPr="00EB05EC">
        <w:rPr>
          <w:rFonts w:ascii="Arial" w:eastAsia="Times New Roman" w:hAnsi="Arial" w:cs="Arial"/>
          <w:b/>
          <w:bCs/>
          <w:color w:val="000000"/>
          <w:shd w:val="clear" w:color="auto" w:fill="FFFFFF"/>
        </w:rPr>
        <w:t>What happens if I say yes, but I change my mind later?</w:t>
      </w:r>
      <w:r w:rsidRPr="00EB05EC">
        <w:rPr>
          <w:rFonts w:ascii="Helvetica Neue" w:eastAsia="Times New Roman" w:hAnsi="Helvetica Neue" w:cs="Times New Roman"/>
          <w:color w:val="404040"/>
          <w:sz w:val="23"/>
          <w:szCs w:val="23"/>
        </w:rPr>
        <w:br/>
      </w:r>
      <w:r w:rsidRPr="00EB05EC">
        <w:rPr>
          <w:rFonts w:ascii="Arial" w:eastAsia="Times New Roman" w:hAnsi="Arial" w:cs="Arial"/>
          <w:color w:val="000000"/>
          <w:shd w:val="clear" w:color="auto" w:fill="FFFFFF"/>
        </w:rPr>
        <w:t>You can leave the research at any time, for any reason, and it will not be held against you.</w:t>
      </w:r>
    </w:p>
    <w:p w14:paraId="2306721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49539DC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w:t>
      </w:r>
    </w:p>
    <w:p w14:paraId="27D857F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31B4ABC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Is there any way being in this study could be bad for me? (Detailed Risks)</w:t>
      </w:r>
    </w:p>
    <w:p w14:paraId="7B2EB879"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w:t>
      </w:r>
    </w:p>
    <w:p w14:paraId="4A67E93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F6B25DF"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There is minimal risk the by being a part of this study you could experience physical, psychological, privacy, legal, social, economic, or emotional distress given the subject of the survey.</w:t>
      </w:r>
    </w:p>
    <w:p w14:paraId="1C98A0A6"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657C278"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lastRenderedPageBreak/>
        <w:t>This study is not meant to gather information about specific individuals, and the information you provide will be combined with that of other survey participants to gather information.</w:t>
      </w:r>
    </w:p>
    <w:p w14:paraId="0FCC37F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88C6F7A"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happens to the information collected for the research?</w:t>
      </w:r>
    </w:p>
    <w:p w14:paraId="2E9D6640"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w:t>
      </w:r>
    </w:p>
    <w:p w14:paraId="6768714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2CCF7ED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 xml:space="preserve">Your de-identified (anonymous) survey responses will be shared on an open science platform such as the Open Science Framework (https://osf.io/), GitHub (https://github.com/), </w:t>
      </w:r>
      <w:proofErr w:type="spellStart"/>
      <w:r w:rsidRPr="00EB05EC">
        <w:rPr>
          <w:rFonts w:ascii="Arial" w:eastAsia="Times New Roman" w:hAnsi="Arial" w:cs="Arial"/>
          <w:color w:val="000000"/>
        </w:rPr>
        <w:t>Zenodo</w:t>
      </w:r>
      <w:proofErr w:type="spellEnd"/>
      <w:r w:rsidRPr="00EB05EC">
        <w:rPr>
          <w:rFonts w:ascii="Arial" w:eastAsia="Times New Roman" w:hAnsi="Arial" w:cs="Arial"/>
          <w:color w:val="000000"/>
        </w:rPr>
        <w:t xml:space="preserve"> (https://zenodo.org/), and/or </w:t>
      </w:r>
      <w:proofErr w:type="spellStart"/>
      <w:r w:rsidRPr="00EB05EC">
        <w:rPr>
          <w:rFonts w:ascii="Arial" w:eastAsia="Times New Roman" w:hAnsi="Arial" w:cs="Arial"/>
          <w:color w:val="000000"/>
        </w:rPr>
        <w:t>VTechData</w:t>
      </w:r>
      <w:proofErr w:type="spellEnd"/>
      <w:r w:rsidRPr="00EB05EC">
        <w:rPr>
          <w:rFonts w:ascii="Arial" w:eastAsia="Times New Roman" w:hAnsi="Arial" w:cs="Arial"/>
          <w:color w:val="000000"/>
        </w:rPr>
        <w:t xml:space="preserve"> (https://data.lib.vt.edu/).</w:t>
      </w:r>
    </w:p>
    <w:p w14:paraId="2F41350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39D09BD"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Your data could be used for future research studies or distributed to another investigator for future research studies without your additional informed consent.</w:t>
      </w:r>
    </w:p>
    <w:p w14:paraId="6A8B8594"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05906A97"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results of this research study may be presented in summary form at conferences, in presentations, reports to the sponsor, academic papers, and as part of a thesis/dissertation.</w:t>
      </w:r>
    </w:p>
    <w:p w14:paraId="1055E4F2"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4A3CD355"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Can I be removed from the research without my OK?</w:t>
      </w:r>
    </w:p>
    <w:p w14:paraId="1A843F4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The person in charge of the research study or the sponsor can remove you from the research study without your approval. Possible reasons for removal include incomplete responses.</w:t>
      </w:r>
    </w:p>
    <w:p w14:paraId="5E7CEACC"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Helvetica Neue" w:eastAsia="Times New Roman" w:hAnsi="Helvetica Neue" w:cs="Times New Roman"/>
          <w:color w:val="404040"/>
          <w:sz w:val="23"/>
          <w:szCs w:val="23"/>
        </w:rPr>
        <w:t> </w:t>
      </w:r>
    </w:p>
    <w:p w14:paraId="79488A0B"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b/>
          <w:bCs/>
          <w:color w:val="000000"/>
        </w:rPr>
        <w:t>What else do I need to know?</w:t>
      </w:r>
    </w:p>
    <w:p w14:paraId="6EE4C473" w14:textId="77777777" w:rsidR="00EB05EC" w:rsidRPr="00EB05EC" w:rsidRDefault="00EB05EC" w:rsidP="00EB05EC">
      <w:pPr>
        <w:shd w:val="clear" w:color="auto" w:fill="FFFFFF"/>
        <w:rPr>
          <w:rFonts w:ascii="Helvetica Neue" w:eastAsia="Times New Roman" w:hAnsi="Helvetica Neue" w:cs="Times New Roman"/>
          <w:color w:val="404040"/>
          <w:sz w:val="23"/>
          <w:szCs w:val="23"/>
        </w:rPr>
      </w:pPr>
      <w:r w:rsidRPr="00EB05EC">
        <w:rPr>
          <w:rFonts w:ascii="Arial" w:eastAsia="Times New Roman" w:hAnsi="Arial" w:cs="Arial"/>
          <w:color w:val="000000"/>
        </w:rPr>
        <w:t>Any expenses accrued for seeking or receiving medical or mental health treatment will be your responsibility and not that of the research project, research team, or Virginia Tech.</w:t>
      </w:r>
    </w:p>
    <w:p w14:paraId="61B6B957" w14:textId="595164BD" w:rsidR="00C97DD0" w:rsidRDefault="00EB05EC"/>
    <w:p w14:paraId="22929555" w14:textId="40B9E23F" w:rsidR="00EB05EC" w:rsidRPr="00EB05EC" w:rsidRDefault="00EB05EC">
      <w:pPr>
        <w:rPr>
          <w:rFonts w:ascii="Arial" w:hAnsi="Arial" w:cs="Arial"/>
        </w:rPr>
      </w:pPr>
      <w:r w:rsidRPr="00EB05EC">
        <w:rPr>
          <w:rFonts w:ascii="Arial" w:hAnsi="Arial" w:cs="Arial"/>
        </w:rPr>
        <w:t xml:space="preserve">Are you at least 18 years of age? </w:t>
      </w:r>
    </w:p>
    <w:p w14:paraId="36296986" w14:textId="3DE373D7" w:rsidR="00EB05EC" w:rsidRPr="00EB05EC" w:rsidRDefault="00EB05EC">
      <w:pPr>
        <w:rPr>
          <w:rFonts w:ascii="Arial" w:hAnsi="Arial" w:cs="Arial"/>
        </w:rPr>
      </w:pPr>
      <w:r w:rsidRPr="00EB05EC">
        <w:rPr>
          <w:rFonts w:ascii="Arial" w:hAnsi="Arial" w:cs="Arial"/>
        </w:rPr>
        <w:t xml:space="preserve">Yes. I am 18 years of age or older. </w:t>
      </w:r>
    </w:p>
    <w:p w14:paraId="59DFD3EC" w14:textId="510F2A7F" w:rsidR="00EB05EC" w:rsidRPr="00EB05EC" w:rsidRDefault="00EB05EC">
      <w:pPr>
        <w:rPr>
          <w:rFonts w:ascii="Arial" w:hAnsi="Arial" w:cs="Arial"/>
        </w:rPr>
      </w:pPr>
      <w:r w:rsidRPr="00EB05EC">
        <w:rPr>
          <w:rFonts w:ascii="Arial" w:hAnsi="Arial" w:cs="Arial"/>
        </w:rPr>
        <w:t xml:space="preserve">No. I am not at least 18 years of age. </w:t>
      </w:r>
    </w:p>
    <w:p w14:paraId="4DDE270C" w14:textId="5E8CDA30" w:rsidR="00EB05EC" w:rsidRPr="00EB05EC" w:rsidRDefault="00EB05EC">
      <w:pPr>
        <w:rPr>
          <w:rFonts w:ascii="Arial" w:hAnsi="Arial" w:cs="Arial"/>
        </w:rPr>
      </w:pPr>
    </w:p>
    <w:p w14:paraId="5C9B53AE" w14:textId="7DBE6C51" w:rsidR="00EB05EC" w:rsidRPr="00EB05EC" w:rsidRDefault="00EB05EC">
      <w:pPr>
        <w:rPr>
          <w:rFonts w:ascii="Arial" w:hAnsi="Arial" w:cs="Arial"/>
        </w:rPr>
      </w:pPr>
      <w:r w:rsidRPr="00EB05EC">
        <w:rPr>
          <w:rFonts w:ascii="Arial" w:hAnsi="Arial" w:cs="Arial"/>
        </w:rPr>
        <w:t xml:space="preserve">Do you agree to participate in the research study? </w:t>
      </w:r>
    </w:p>
    <w:p w14:paraId="0D4E537E" w14:textId="10E5CA30" w:rsidR="00EB05EC" w:rsidRPr="00EB05EC" w:rsidRDefault="00EB05EC">
      <w:pPr>
        <w:rPr>
          <w:rFonts w:ascii="Arial" w:hAnsi="Arial" w:cs="Arial"/>
        </w:rPr>
      </w:pPr>
    </w:p>
    <w:p w14:paraId="5A8A5CDE" w14:textId="2F9BEC48" w:rsidR="00EB05EC" w:rsidRPr="00EB05EC" w:rsidRDefault="00EB05EC">
      <w:pPr>
        <w:rPr>
          <w:rFonts w:ascii="Arial" w:hAnsi="Arial" w:cs="Arial"/>
        </w:rPr>
      </w:pPr>
      <w:r w:rsidRPr="00EB05EC">
        <w:rPr>
          <w:rFonts w:ascii="Arial" w:hAnsi="Arial" w:cs="Arial"/>
        </w:rPr>
        <w:t>Yes. I have read the consent form and this response will serve as my consent to participate in the research study</w:t>
      </w:r>
    </w:p>
    <w:p w14:paraId="0BC45D74" w14:textId="6ED79508" w:rsidR="00EB05EC" w:rsidRPr="00EB05EC" w:rsidRDefault="00EB05EC">
      <w:pPr>
        <w:rPr>
          <w:rFonts w:ascii="Arial" w:hAnsi="Arial" w:cs="Arial"/>
        </w:rPr>
      </w:pPr>
      <w:r w:rsidRPr="00EB05EC">
        <w:rPr>
          <w:rFonts w:ascii="Arial" w:hAnsi="Arial" w:cs="Arial"/>
        </w:rPr>
        <w:t xml:space="preserve">No. I do not want to participate in the research study. </w:t>
      </w:r>
    </w:p>
    <w:sectPr w:rsidR="00EB05EC" w:rsidRPr="00EB05EC" w:rsidSect="00C4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C"/>
    <w:rsid w:val="00027F62"/>
    <w:rsid w:val="000369A1"/>
    <w:rsid w:val="000375DA"/>
    <w:rsid w:val="000455FE"/>
    <w:rsid w:val="00061990"/>
    <w:rsid w:val="0008253C"/>
    <w:rsid w:val="00083146"/>
    <w:rsid w:val="000E325F"/>
    <w:rsid w:val="00141AE4"/>
    <w:rsid w:val="00196F6C"/>
    <w:rsid w:val="001C1D46"/>
    <w:rsid w:val="001C5D68"/>
    <w:rsid w:val="002176D8"/>
    <w:rsid w:val="002472EB"/>
    <w:rsid w:val="002A6F06"/>
    <w:rsid w:val="002B1DB4"/>
    <w:rsid w:val="002F3D0E"/>
    <w:rsid w:val="00327E3A"/>
    <w:rsid w:val="0033020F"/>
    <w:rsid w:val="00333061"/>
    <w:rsid w:val="00344AAE"/>
    <w:rsid w:val="003622CD"/>
    <w:rsid w:val="003A7E9C"/>
    <w:rsid w:val="003B2B34"/>
    <w:rsid w:val="003C1877"/>
    <w:rsid w:val="003D2411"/>
    <w:rsid w:val="00404C3D"/>
    <w:rsid w:val="00434AB4"/>
    <w:rsid w:val="00455107"/>
    <w:rsid w:val="00457CAD"/>
    <w:rsid w:val="00460BFA"/>
    <w:rsid w:val="004641A7"/>
    <w:rsid w:val="00483229"/>
    <w:rsid w:val="004C0365"/>
    <w:rsid w:val="004F095A"/>
    <w:rsid w:val="004F3A37"/>
    <w:rsid w:val="00510500"/>
    <w:rsid w:val="00513708"/>
    <w:rsid w:val="00527BF9"/>
    <w:rsid w:val="00547164"/>
    <w:rsid w:val="00554EB0"/>
    <w:rsid w:val="00556D4A"/>
    <w:rsid w:val="005648C8"/>
    <w:rsid w:val="00590806"/>
    <w:rsid w:val="005A1E9A"/>
    <w:rsid w:val="005A41D4"/>
    <w:rsid w:val="005C04B2"/>
    <w:rsid w:val="005E383B"/>
    <w:rsid w:val="005F1F41"/>
    <w:rsid w:val="005F7D34"/>
    <w:rsid w:val="00602562"/>
    <w:rsid w:val="006275AF"/>
    <w:rsid w:val="0063032E"/>
    <w:rsid w:val="00641199"/>
    <w:rsid w:val="006432BF"/>
    <w:rsid w:val="00654852"/>
    <w:rsid w:val="006C2EF5"/>
    <w:rsid w:val="006C5691"/>
    <w:rsid w:val="006D17E6"/>
    <w:rsid w:val="00702020"/>
    <w:rsid w:val="007066F7"/>
    <w:rsid w:val="00713E1B"/>
    <w:rsid w:val="0073348B"/>
    <w:rsid w:val="007429D2"/>
    <w:rsid w:val="00757AF6"/>
    <w:rsid w:val="00761016"/>
    <w:rsid w:val="00787D35"/>
    <w:rsid w:val="007B1114"/>
    <w:rsid w:val="007D4DC2"/>
    <w:rsid w:val="007F5C4B"/>
    <w:rsid w:val="0082406B"/>
    <w:rsid w:val="0087281C"/>
    <w:rsid w:val="00886889"/>
    <w:rsid w:val="00893AB9"/>
    <w:rsid w:val="008957FE"/>
    <w:rsid w:val="008A3A3E"/>
    <w:rsid w:val="008E397B"/>
    <w:rsid w:val="008F4094"/>
    <w:rsid w:val="008F55A0"/>
    <w:rsid w:val="0090610C"/>
    <w:rsid w:val="009529BF"/>
    <w:rsid w:val="0098120E"/>
    <w:rsid w:val="009A3711"/>
    <w:rsid w:val="009B17E3"/>
    <w:rsid w:val="009B6C55"/>
    <w:rsid w:val="009C1D1A"/>
    <w:rsid w:val="009C3812"/>
    <w:rsid w:val="00A07424"/>
    <w:rsid w:val="00A21429"/>
    <w:rsid w:val="00A25329"/>
    <w:rsid w:val="00A327B8"/>
    <w:rsid w:val="00A63CD7"/>
    <w:rsid w:val="00AD40D1"/>
    <w:rsid w:val="00AE0133"/>
    <w:rsid w:val="00AE037D"/>
    <w:rsid w:val="00AE60EC"/>
    <w:rsid w:val="00AF4CE8"/>
    <w:rsid w:val="00B0112A"/>
    <w:rsid w:val="00B022EC"/>
    <w:rsid w:val="00B45DEC"/>
    <w:rsid w:val="00B658AD"/>
    <w:rsid w:val="00B70BF6"/>
    <w:rsid w:val="00BD373D"/>
    <w:rsid w:val="00BD7DDC"/>
    <w:rsid w:val="00BE6A40"/>
    <w:rsid w:val="00BF0BF5"/>
    <w:rsid w:val="00BF0D76"/>
    <w:rsid w:val="00C13187"/>
    <w:rsid w:val="00C376CB"/>
    <w:rsid w:val="00C4162A"/>
    <w:rsid w:val="00C466DE"/>
    <w:rsid w:val="00C510C7"/>
    <w:rsid w:val="00C73A8D"/>
    <w:rsid w:val="00C73E6D"/>
    <w:rsid w:val="00C8320D"/>
    <w:rsid w:val="00C86434"/>
    <w:rsid w:val="00C96967"/>
    <w:rsid w:val="00CB726A"/>
    <w:rsid w:val="00CC18B8"/>
    <w:rsid w:val="00D20489"/>
    <w:rsid w:val="00D21F35"/>
    <w:rsid w:val="00D63468"/>
    <w:rsid w:val="00D72F78"/>
    <w:rsid w:val="00D81E25"/>
    <w:rsid w:val="00DA158D"/>
    <w:rsid w:val="00DA5692"/>
    <w:rsid w:val="00DB2342"/>
    <w:rsid w:val="00DD07BC"/>
    <w:rsid w:val="00DD68A1"/>
    <w:rsid w:val="00DD6971"/>
    <w:rsid w:val="00DD7E9B"/>
    <w:rsid w:val="00DF2E10"/>
    <w:rsid w:val="00DF6A16"/>
    <w:rsid w:val="00E065D3"/>
    <w:rsid w:val="00E315B3"/>
    <w:rsid w:val="00E5595D"/>
    <w:rsid w:val="00E736A7"/>
    <w:rsid w:val="00E7457F"/>
    <w:rsid w:val="00E9503F"/>
    <w:rsid w:val="00EA3ECC"/>
    <w:rsid w:val="00EB05EC"/>
    <w:rsid w:val="00EC304F"/>
    <w:rsid w:val="00EF77E4"/>
    <w:rsid w:val="00F52926"/>
    <w:rsid w:val="00F75B9D"/>
    <w:rsid w:val="00F92079"/>
    <w:rsid w:val="00FC1C14"/>
    <w:rsid w:val="00FE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CAA85"/>
  <w14:defaultImageDpi w14:val="32767"/>
  <w15:chartTrackingRefBased/>
  <w15:docId w15:val="{5F2025EB-EB01-5A47-8B18-C6377D2B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5EC"/>
    <w:rPr>
      <w:b/>
      <w:bCs/>
    </w:rPr>
  </w:style>
  <w:style w:type="paragraph" w:styleId="NormalWeb">
    <w:name w:val="Normal (Web)"/>
    <w:basedOn w:val="Normal"/>
    <w:uiPriority w:val="99"/>
    <w:semiHidden/>
    <w:unhideWhenUsed/>
    <w:rsid w:val="00EB05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194494">
      <w:bodyDiv w:val="1"/>
      <w:marLeft w:val="0"/>
      <w:marRight w:val="0"/>
      <w:marTop w:val="0"/>
      <w:marBottom w:val="0"/>
      <w:divBdr>
        <w:top w:val="none" w:sz="0" w:space="0" w:color="auto"/>
        <w:left w:val="none" w:sz="0" w:space="0" w:color="auto"/>
        <w:bottom w:val="none" w:sz="0" w:space="0" w:color="auto"/>
        <w:right w:val="none" w:sz="0" w:space="0" w:color="auto"/>
      </w:divBdr>
      <w:divsChild>
        <w:div w:id="69473923">
          <w:marLeft w:val="0"/>
          <w:marRight w:val="0"/>
          <w:marTop w:val="0"/>
          <w:marBottom w:val="0"/>
          <w:divBdr>
            <w:top w:val="none" w:sz="0" w:space="0" w:color="auto"/>
            <w:left w:val="none" w:sz="0" w:space="0" w:color="auto"/>
            <w:bottom w:val="none" w:sz="0" w:space="0" w:color="auto"/>
            <w:right w:val="none" w:sz="0" w:space="0" w:color="auto"/>
          </w:divBdr>
        </w:div>
        <w:div w:id="983509317">
          <w:marLeft w:val="0"/>
          <w:marRight w:val="0"/>
          <w:marTop w:val="0"/>
          <w:marBottom w:val="0"/>
          <w:divBdr>
            <w:top w:val="none" w:sz="0" w:space="0" w:color="auto"/>
            <w:left w:val="none" w:sz="0" w:space="0" w:color="auto"/>
            <w:bottom w:val="none" w:sz="0" w:space="0" w:color="auto"/>
            <w:right w:val="none" w:sz="0" w:space="0" w:color="auto"/>
          </w:divBdr>
          <w:divsChild>
            <w:div w:id="8949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078">
      <w:bodyDiv w:val="1"/>
      <w:marLeft w:val="0"/>
      <w:marRight w:val="0"/>
      <w:marTop w:val="0"/>
      <w:marBottom w:val="0"/>
      <w:divBdr>
        <w:top w:val="none" w:sz="0" w:space="0" w:color="auto"/>
        <w:left w:val="none" w:sz="0" w:space="0" w:color="auto"/>
        <w:bottom w:val="none" w:sz="0" w:space="0" w:color="auto"/>
        <w:right w:val="none" w:sz="0" w:space="0" w:color="auto"/>
      </w:divBdr>
      <w:divsChild>
        <w:div w:id="79247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Brown, Anne</cp:lastModifiedBy>
  <cp:revision>1</cp:revision>
  <dcterms:created xsi:type="dcterms:W3CDTF">2020-07-03T15:41:00Z</dcterms:created>
  <dcterms:modified xsi:type="dcterms:W3CDTF">2020-07-03T15:44:00Z</dcterms:modified>
</cp:coreProperties>
</file>