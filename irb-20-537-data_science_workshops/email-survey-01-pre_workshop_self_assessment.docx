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4252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Survey Invitation Email </w:t>
      </w:r>
    </w:p>
    <w:p w14:paraId="54C52798" w14:textId="77777777" w:rsidR="00452E4E" w:rsidRPr="00452E4E" w:rsidRDefault="00452E4E" w:rsidP="00452E4E">
      <w:pPr>
        <w:rPr>
          <w:rFonts w:ascii="Arial" w:hAnsi="Arial" w:cs="Arial"/>
        </w:rPr>
      </w:pPr>
    </w:p>
    <w:p w14:paraId="2A8CC9F6" w14:textId="0E6F79CB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Subject/Tagline: </w:t>
      </w:r>
      <w:r>
        <w:rPr>
          <w:rFonts w:ascii="Arial" w:hAnsi="Arial" w:cs="Arial"/>
        </w:rPr>
        <w:t>Participants needed for survey on d</w:t>
      </w:r>
      <w:r w:rsidRPr="00452E4E">
        <w:rPr>
          <w:rFonts w:ascii="Arial" w:hAnsi="Arial" w:cs="Arial"/>
        </w:rPr>
        <w:t>ata science workshop</w:t>
      </w:r>
      <w:r>
        <w:rPr>
          <w:rFonts w:ascii="Arial" w:hAnsi="Arial" w:cs="Arial"/>
        </w:rPr>
        <w:t>s</w:t>
      </w:r>
      <w:r w:rsidRPr="00452E4E">
        <w:rPr>
          <w:rFonts w:ascii="Arial" w:hAnsi="Arial" w:cs="Arial"/>
        </w:rPr>
        <w:t xml:space="preserve"> for the biomedical sciences</w:t>
      </w:r>
    </w:p>
    <w:p w14:paraId="2B8542B7" w14:textId="77777777" w:rsidR="00452E4E" w:rsidRPr="00452E4E" w:rsidRDefault="00452E4E" w:rsidP="00452E4E">
      <w:pPr>
        <w:rPr>
          <w:rFonts w:ascii="Arial" w:hAnsi="Arial" w:cs="Arial"/>
        </w:rPr>
      </w:pPr>
    </w:p>
    <w:p w14:paraId="325D2A4B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Body text:</w:t>
      </w:r>
    </w:p>
    <w:p w14:paraId="3B2C417C" w14:textId="2C3CE855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A research team is working on creating data science and data literacy curriculum for the biomedical sciences</w:t>
      </w:r>
      <w:ins w:id="0" w:author="Daniel Chen" w:date="2020-07-08T17:24:00Z">
        <w:r w:rsidR="00D27F82">
          <w:rPr>
            <w:rFonts w:ascii="Arial" w:hAnsi="Arial" w:cs="Arial"/>
          </w:rPr>
          <w:t xml:space="preserve">. This study will be for IRB </w:t>
        </w:r>
        <w:r w:rsidR="00D27F82" w:rsidRPr="00D27F82">
          <w:rPr>
            <w:rFonts w:ascii="Arial" w:hAnsi="Arial" w:cs="Arial"/>
          </w:rPr>
          <w:t>20-537</w:t>
        </w:r>
      </w:ins>
      <w:ins w:id="1" w:author="Daniel Chen" w:date="2020-07-08T17:25:00Z">
        <w:r w:rsidR="00D27F82">
          <w:rPr>
            <w:rFonts w:ascii="Arial" w:hAnsi="Arial" w:cs="Arial"/>
          </w:rPr>
          <w:t xml:space="preserve"> titled:</w:t>
        </w:r>
      </w:ins>
      <w:ins w:id="2" w:author="Daniel Chen" w:date="2020-07-08T17:24:00Z">
        <w:r w:rsidR="00D27F82" w:rsidRPr="00D27F82">
          <w:rPr>
            <w:rFonts w:ascii="Arial" w:hAnsi="Arial" w:cs="Arial"/>
          </w:rPr>
          <w:t xml:space="preserve"> Data science workshops for biomedical and health professionals: Persona identification and workshop assessment</w:t>
        </w:r>
      </w:ins>
      <w:ins w:id="3" w:author="Daniel Chen" w:date="2020-07-08T17:25:00Z">
        <w:r w:rsidR="00D27F82">
          <w:rPr>
            <w:rFonts w:ascii="Arial" w:hAnsi="Arial" w:cs="Arial"/>
          </w:rPr>
          <w:t>.</w:t>
        </w:r>
      </w:ins>
      <w:del w:id="4" w:author="Daniel Chen" w:date="2020-07-08T17:24:00Z">
        <w:r w:rsidRPr="00452E4E" w:rsidDel="00D27F82">
          <w:rPr>
            <w:rFonts w:ascii="Arial" w:hAnsi="Arial" w:cs="Arial"/>
          </w:rPr>
          <w:delText>.</w:delText>
        </w:r>
      </w:del>
    </w:p>
    <w:p w14:paraId="06CF489E" w14:textId="77777777" w:rsidR="00452E4E" w:rsidRDefault="00452E4E" w:rsidP="00452E4E">
      <w:pPr>
        <w:rPr>
          <w:rFonts w:ascii="Arial" w:hAnsi="Arial" w:cs="Arial"/>
        </w:rPr>
      </w:pPr>
    </w:p>
    <w:p w14:paraId="2BD8FB67" w14:textId="19B9C535" w:rsidR="00452E4E" w:rsidRPr="00452E4E" w:rsidRDefault="00452E4E" w:rsidP="00452E4E">
      <w:pPr>
        <w:rPr>
          <w:rFonts w:ascii="Arial" w:hAnsi="Arial" w:cs="Arial"/>
        </w:rPr>
      </w:pPr>
      <w:r>
        <w:rPr>
          <w:rFonts w:ascii="Arial" w:hAnsi="Arial" w:cs="Arial"/>
        </w:rPr>
        <w:t>The survey below</w:t>
      </w:r>
      <w:r w:rsidRPr="00452E4E">
        <w:rPr>
          <w:rFonts w:ascii="Arial" w:hAnsi="Arial" w:cs="Arial"/>
        </w:rPr>
        <w:t xml:space="preserve"> will assess the current attitudes and experiences with data science</w:t>
      </w:r>
    </w:p>
    <w:p w14:paraId="3E317197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and ask participants about what they would feel as necessary skills for a workshop and class curriculum.</w:t>
      </w:r>
    </w:p>
    <w:p w14:paraId="09DF7929" w14:textId="77777777" w:rsidR="00452E4E" w:rsidRPr="00452E4E" w:rsidRDefault="00452E4E" w:rsidP="00452E4E">
      <w:pPr>
        <w:rPr>
          <w:rFonts w:ascii="Arial" w:hAnsi="Arial" w:cs="Arial"/>
        </w:rPr>
      </w:pPr>
    </w:p>
    <w:p w14:paraId="5D37E26C" w14:textId="61FBC1B7" w:rsidR="00452E4E" w:rsidRPr="00452E4E" w:rsidDel="00D27F82" w:rsidRDefault="00452E4E" w:rsidP="00452E4E">
      <w:pPr>
        <w:rPr>
          <w:del w:id="5" w:author="Daniel Chen" w:date="2020-07-08T17:26:00Z"/>
          <w:rFonts w:ascii="Arial" w:hAnsi="Arial" w:cs="Arial"/>
        </w:rPr>
      </w:pPr>
      <w:r w:rsidRPr="00452E4E">
        <w:rPr>
          <w:rFonts w:ascii="Arial" w:hAnsi="Arial" w:cs="Arial"/>
        </w:rPr>
        <w:t xml:space="preserve">Participants are </w:t>
      </w:r>
      <w:del w:id="6" w:author="Daniel Chen" w:date="2020-07-08T17:25:00Z">
        <w:r w:rsidRPr="00452E4E" w:rsidDel="00D27F82">
          <w:rPr>
            <w:rFonts w:ascii="Arial" w:hAnsi="Arial" w:cs="Arial"/>
          </w:rPr>
          <w:delText xml:space="preserve">asked </w:delText>
        </w:r>
      </w:del>
      <w:ins w:id="7" w:author="Daniel Chen" w:date="2020-07-08T17:25:00Z">
        <w:r w:rsidR="00D27F82">
          <w:rPr>
            <w:rFonts w:ascii="Arial" w:hAnsi="Arial" w:cs="Arial"/>
          </w:rPr>
          <w:t>invited</w:t>
        </w:r>
        <w:r w:rsidR="00D27F82" w:rsidRPr="00452E4E">
          <w:rPr>
            <w:rFonts w:ascii="Arial" w:hAnsi="Arial" w:cs="Arial"/>
          </w:rPr>
          <w:t xml:space="preserve"> </w:t>
        </w:r>
      </w:ins>
      <w:r w:rsidRPr="00452E4E">
        <w:rPr>
          <w:rFonts w:ascii="Arial" w:hAnsi="Arial" w:cs="Arial"/>
        </w:rPr>
        <w:t>to complete a pre-workshop self</w:t>
      </w:r>
      <w:r>
        <w:rPr>
          <w:rFonts w:ascii="Arial" w:hAnsi="Arial" w:cs="Arial"/>
        </w:rPr>
        <w:t>-</w:t>
      </w:r>
      <w:r w:rsidRPr="00452E4E">
        <w:rPr>
          <w:rFonts w:ascii="Arial" w:hAnsi="Arial" w:cs="Arial"/>
        </w:rPr>
        <w:t>assessment survey</w:t>
      </w:r>
      <w:ins w:id="8" w:author="Daniel Chen" w:date="2020-07-08T17:25:00Z">
        <w:r w:rsidR="00D27F82">
          <w:rPr>
            <w:rFonts w:ascii="Arial" w:hAnsi="Arial" w:cs="Arial"/>
          </w:rPr>
          <w:t xml:space="preserve"> to make sure the workshop contents will be relevant</w:t>
        </w:r>
      </w:ins>
      <w:ins w:id="9" w:author="Daniel Chen" w:date="2020-07-08T17:26:00Z">
        <w:r w:rsidR="00D27F82">
          <w:rPr>
            <w:rFonts w:ascii="Arial" w:hAnsi="Arial" w:cs="Arial"/>
          </w:rPr>
          <w:t xml:space="preserve"> to potential attendees</w:t>
        </w:r>
      </w:ins>
      <w:r w:rsidRPr="00452E4E">
        <w:rPr>
          <w:rFonts w:ascii="Arial" w:hAnsi="Arial" w:cs="Arial"/>
        </w:rPr>
        <w:t>.</w:t>
      </w:r>
    </w:p>
    <w:p w14:paraId="43F642D8" w14:textId="12437707" w:rsidR="00452E4E" w:rsidRDefault="00D27F82" w:rsidP="00452E4E">
      <w:pPr>
        <w:rPr>
          <w:ins w:id="10" w:author="Daniel Chen" w:date="2020-07-08T17:26:00Z"/>
          <w:rFonts w:ascii="Arial" w:hAnsi="Arial" w:cs="Arial"/>
        </w:rPr>
      </w:pPr>
      <w:ins w:id="11" w:author="Daniel Chen" w:date="2020-07-08T17:26:00Z">
        <w:r>
          <w:rPr>
            <w:rFonts w:ascii="Arial" w:hAnsi="Arial" w:cs="Arial"/>
          </w:rPr>
          <w:t xml:space="preserve"> </w:t>
        </w:r>
      </w:ins>
      <w:r w:rsidR="00452E4E" w:rsidRPr="00452E4E">
        <w:rPr>
          <w:rFonts w:ascii="Arial" w:hAnsi="Arial" w:cs="Arial"/>
        </w:rPr>
        <w:t>This study (i.e., survey) will take a</w:t>
      </w:r>
      <w:r w:rsidR="00452E4E">
        <w:rPr>
          <w:rFonts w:ascii="Arial" w:hAnsi="Arial" w:cs="Arial"/>
        </w:rPr>
        <w:t>pproximately</w:t>
      </w:r>
      <w:r w:rsidR="00452E4E" w:rsidRPr="00452E4E">
        <w:rPr>
          <w:rFonts w:ascii="Arial" w:hAnsi="Arial" w:cs="Arial"/>
        </w:rPr>
        <w:t xml:space="preserve"> 1</w:t>
      </w:r>
      <w:r w:rsidR="00452E4E">
        <w:rPr>
          <w:rFonts w:ascii="Arial" w:hAnsi="Arial" w:cs="Arial"/>
        </w:rPr>
        <w:t>0-15</w:t>
      </w:r>
      <w:r w:rsidR="00452E4E" w:rsidRPr="00452E4E">
        <w:rPr>
          <w:rFonts w:ascii="Arial" w:hAnsi="Arial" w:cs="Arial"/>
        </w:rPr>
        <w:t xml:space="preserve"> minutes to complete and can be accessed at the following URL:</w:t>
      </w:r>
    </w:p>
    <w:p w14:paraId="413A1073" w14:textId="77777777" w:rsidR="00D27F82" w:rsidRPr="00452E4E" w:rsidRDefault="00D27F82" w:rsidP="00452E4E">
      <w:pPr>
        <w:rPr>
          <w:rFonts w:ascii="Arial" w:hAnsi="Arial" w:cs="Arial"/>
        </w:rPr>
      </w:pPr>
    </w:p>
    <w:p w14:paraId="596F2ABD" w14:textId="21F57FF1" w:rsidR="00452E4E" w:rsidRDefault="00D27F82" w:rsidP="00452E4E">
      <w:pPr>
        <w:rPr>
          <w:ins w:id="12" w:author="Daniel Chen" w:date="2020-07-08T17:23:00Z"/>
          <w:rFonts w:ascii="Arial" w:hAnsi="Arial" w:cs="Arial"/>
        </w:rPr>
      </w:pPr>
      <w:ins w:id="13" w:author="Daniel Chen" w:date="2020-07-08T17:23:00Z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HYPERLINK "</w:instrText>
        </w:r>
      </w:ins>
      <w:r w:rsidRPr="00452E4E">
        <w:rPr>
          <w:rFonts w:ascii="Arial" w:hAnsi="Arial" w:cs="Arial"/>
        </w:rPr>
        <w:instrText>https://virginiatech.qualtrics.com/jfe/form/SV_3IQqdgyFCeLd0BD</w:instrText>
      </w:r>
      <w:ins w:id="14" w:author="Daniel Chen" w:date="2020-07-08T17:23:00Z">
        <w:r>
          <w:rPr>
            <w:rFonts w:ascii="Arial" w:hAnsi="Arial" w:cs="Arial"/>
          </w:rPr>
          <w:instrText xml:space="preserve">" </w:instrText>
        </w:r>
        <w:r>
          <w:rPr>
            <w:rFonts w:ascii="Arial" w:hAnsi="Arial" w:cs="Arial"/>
          </w:rPr>
          <w:fldChar w:fldCharType="separate"/>
        </w:r>
      </w:ins>
      <w:r w:rsidRPr="00030439">
        <w:rPr>
          <w:rStyle w:val="Hyperlink"/>
          <w:rFonts w:ascii="Arial" w:hAnsi="Arial" w:cs="Arial"/>
        </w:rPr>
        <w:t>https://virginiatech.qualtrics.com/jfe/form/SV_3IQqdgyFCeLd0BD</w:t>
      </w:r>
      <w:ins w:id="15" w:author="Daniel Chen" w:date="2020-07-08T17:23:00Z">
        <w:r>
          <w:rPr>
            <w:rFonts w:ascii="Arial" w:hAnsi="Arial" w:cs="Arial"/>
          </w:rPr>
          <w:fldChar w:fldCharType="end"/>
        </w:r>
      </w:ins>
    </w:p>
    <w:p w14:paraId="33BE5D06" w14:textId="085DCCB8" w:rsidR="00D27F82" w:rsidRDefault="00D27F82" w:rsidP="00452E4E">
      <w:pPr>
        <w:rPr>
          <w:ins w:id="16" w:author="Daniel Chen" w:date="2020-07-08T17:23:00Z"/>
          <w:rFonts w:ascii="Arial" w:hAnsi="Arial" w:cs="Arial"/>
        </w:rPr>
      </w:pPr>
    </w:p>
    <w:p w14:paraId="118358F5" w14:textId="3EF41DBD" w:rsidR="00D27F82" w:rsidRPr="00452E4E" w:rsidRDefault="00D27F82" w:rsidP="00452E4E">
      <w:pPr>
        <w:rPr>
          <w:rFonts w:ascii="Arial" w:hAnsi="Arial" w:cs="Arial"/>
        </w:rPr>
      </w:pPr>
      <w:ins w:id="17" w:author="Daniel Chen" w:date="2020-07-08T17:23:00Z">
        <w:r>
          <w:rPr>
            <w:rFonts w:ascii="Arial" w:hAnsi="Arial" w:cs="Arial"/>
          </w:rPr>
          <w:t xml:space="preserve">There will be a separate posting to register for the workshop when workshop logistics are </w:t>
        </w:r>
      </w:ins>
      <w:ins w:id="18" w:author="Daniel Chen" w:date="2020-07-08T17:24:00Z">
        <w:r>
          <w:rPr>
            <w:rFonts w:ascii="Arial" w:hAnsi="Arial" w:cs="Arial"/>
          </w:rPr>
          <w:t>set.</w:t>
        </w:r>
      </w:ins>
    </w:p>
    <w:p w14:paraId="18C77F70" w14:textId="77777777" w:rsidR="00452E4E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 xml:space="preserve"> </w:t>
      </w:r>
    </w:p>
    <w:p w14:paraId="2A57B9B9" w14:textId="387098F2" w:rsidR="00C97DD0" w:rsidRPr="00452E4E" w:rsidRDefault="00452E4E" w:rsidP="00452E4E">
      <w:pPr>
        <w:rPr>
          <w:rFonts w:ascii="Arial" w:hAnsi="Arial" w:cs="Arial"/>
        </w:rPr>
      </w:pPr>
      <w:r w:rsidRPr="00452E4E">
        <w:rPr>
          <w:rFonts w:ascii="Arial" w:hAnsi="Arial" w:cs="Arial"/>
        </w:rPr>
        <w:t>For more information, contact Daniel Chen (chend@vt.edu).</w:t>
      </w:r>
    </w:p>
    <w:sectPr w:rsidR="00C97DD0" w:rsidRPr="00452E4E" w:rsidSect="00C4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Chen">
    <w15:presenceInfo w15:providerId="Windows Live" w15:userId="713a26838d5e1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27F62"/>
    <w:rsid w:val="000369A1"/>
    <w:rsid w:val="000375DA"/>
    <w:rsid w:val="000455FE"/>
    <w:rsid w:val="00061990"/>
    <w:rsid w:val="0008253C"/>
    <w:rsid w:val="00083146"/>
    <w:rsid w:val="000E325F"/>
    <w:rsid w:val="00141AE4"/>
    <w:rsid w:val="00196F6C"/>
    <w:rsid w:val="001C1D46"/>
    <w:rsid w:val="001C5D68"/>
    <w:rsid w:val="002176D8"/>
    <w:rsid w:val="002472EB"/>
    <w:rsid w:val="002A6F06"/>
    <w:rsid w:val="002B1DB4"/>
    <w:rsid w:val="002F3D0E"/>
    <w:rsid w:val="00327E3A"/>
    <w:rsid w:val="0033020F"/>
    <w:rsid w:val="00333061"/>
    <w:rsid w:val="00344AAE"/>
    <w:rsid w:val="003622CD"/>
    <w:rsid w:val="003A7E9C"/>
    <w:rsid w:val="003B2B34"/>
    <w:rsid w:val="003C1877"/>
    <w:rsid w:val="003D2411"/>
    <w:rsid w:val="00404C3D"/>
    <w:rsid w:val="00434AB4"/>
    <w:rsid w:val="00452E4E"/>
    <w:rsid w:val="00455107"/>
    <w:rsid w:val="00457CAD"/>
    <w:rsid w:val="00460BFA"/>
    <w:rsid w:val="004641A7"/>
    <w:rsid w:val="00483229"/>
    <w:rsid w:val="004C0365"/>
    <w:rsid w:val="004F095A"/>
    <w:rsid w:val="004F3A37"/>
    <w:rsid w:val="00510500"/>
    <w:rsid w:val="00513708"/>
    <w:rsid w:val="00527BF9"/>
    <w:rsid w:val="00547164"/>
    <w:rsid w:val="00554EB0"/>
    <w:rsid w:val="00556D4A"/>
    <w:rsid w:val="005648C8"/>
    <w:rsid w:val="00590806"/>
    <w:rsid w:val="005A1E9A"/>
    <w:rsid w:val="005A41D4"/>
    <w:rsid w:val="005C04B2"/>
    <w:rsid w:val="005E383B"/>
    <w:rsid w:val="005F1F41"/>
    <w:rsid w:val="005F7D34"/>
    <w:rsid w:val="00602562"/>
    <w:rsid w:val="006275AF"/>
    <w:rsid w:val="0063032E"/>
    <w:rsid w:val="00641199"/>
    <w:rsid w:val="006432BF"/>
    <w:rsid w:val="00654852"/>
    <w:rsid w:val="006C2EF5"/>
    <w:rsid w:val="006C5691"/>
    <w:rsid w:val="006D17E6"/>
    <w:rsid w:val="00702020"/>
    <w:rsid w:val="007066F7"/>
    <w:rsid w:val="00713E1B"/>
    <w:rsid w:val="0073348B"/>
    <w:rsid w:val="007429D2"/>
    <w:rsid w:val="00757AF6"/>
    <w:rsid w:val="00761016"/>
    <w:rsid w:val="00787D35"/>
    <w:rsid w:val="007B1114"/>
    <w:rsid w:val="007D4DC2"/>
    <w:rsid w:val="007F5C4B"/>
    <w:rsid w:val="0082406B"/>
    <w:rsid w:val="0087281C"/>
    <w:rsid w:val="00886889"/>
    <w:rsid w:val="00893AB9"/>
    <w:rsid w:val="008957FE"/>
    <w:rsid w:val="008A3A3E"/>
    <w:rsid w:val="008E397B"/>
    <w:rsid w:val="008F4094"/>
    <w:rsid w:val="008F55A0"/>
    <w:rsid w:val="0090610C"/>
    <w:rsid w:val="009529BF"/>
    <w:rsid w:val="0098120E"/>
    <w:rsid w:val="009A3711"/>
    <w:rsid w:val="009B17E3"/>
    <w:rsid w:val="009B6C55"/>
    <w:rsid w:val="009C1D1A"/>
    <w:rsid w:val="009C3812"/>
    <w:rsid w:val="00A07424"/>
    <w:rsid w:val="00A21429"/>
    <w:rsid w:val="00A25329"/>
    <w:rsid w:val="00A327B8"/>
    <w:rsid w:val="00A63CD7"/>
    <w:rsid w:val="00AD40D1"/>
    <w:rsid w:val="00AE0133"/>
    <w:rsid w:val="00AE037D"/>
    <w:rsid w:val="00AE60EC"/>
    <w:rsid w:val="00AF4CE8"/>
    <w:rsid w:val="00B0112A"/>
    <w:rsid w:val="00B022EC"/>
    <w:rsid w:val="00B45DEC"/>
    <w:rsid w:val="00B658AD"/>
    <w:rsid w:val="00B70BF6"/>
    <w:rsid w:val="00BD373D"/>
    <w:rsid w:val="00BD7DDC"/>
    <w:rsid w:val="00BE6A40"/>
    <w:rsid w:val="00BF0BF5"/>
    <w:rsid w:val="00BF0D76"/>
    <w:rsid w:val="00C13187"/>
    <w:rsid w:val="00C376CB"/>
    <w:rsid w:val="00C4162A"/>
    <w:rsid w:val="00C466DE"/>
    <w:rsid w:val="00C510C7"/>
    <w:rsid w:val="00C73A8D"/>
    <w:rsid w:val="00C73E6D"/>
    <w:rsid w:val="00C8320D"/>
    <w:rsid w:val="00C86434"/>
    <w:rsid w:val="00C96967"/>
    <w:rsid w:val="00CB726A"/>
    <w:rsid w:val="00CC18B8"/>
    <w:rsid w:val="00D20489"/>
    <w:rsid w:val="00D21F35"/>
    <w:rsid w:val="00D27F82"/>
    <w:rsid w:val="00D63468"/>
    <w:rsid w:val="00D72F78"/>
    <w:rsid w:val="00D81E25"/>
    <w:rsid w:val="00DA158D"/>
    <w:rsid w:val="00DA5692"/>
    <w:rsid w:val="00DB2342"/>
    <w:rsid w:val="00DD07BC"/>
    <w:rsid w:val="00DD68A1"/>
    <w:rsid w:val="00DD6971"/>
    <w:rsid w:val="00DD7E9B"/>
    <w:rsid w:val="00DF2E10"/>
    <w:rsid w:val="00DF6A16"/>
    <w:rsid w:val="00E065D3"/>
    <w:rsid w:val="00E315B3"/>
    <w:rsid w:val="00E5595D"/>
    <w:rsid w:val="00E736A7"/>
    <w:rsid w:val="00E7457F"/>
    <w:rsid w:val="00E9503F"/>
    <w:rsid w:val="00EA3ECC"/>
    <w:rsid w:val="00EC304F"/>
    <w:rsid w:val="00EF77E4"/>
    <w:rsid w:val="00F52926"/>
    <w:rsid w:val="00F75B9D"/>
    <w:rsid w:val="00F92079"/>
    <w:rsid w:val="00FC1C14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A87E"/>
  <w14:defaultImageDpi w14:val="32767"/>
  <w15:chartTrackingRefBased/>
  <w15:docId w15:val="{77DD900F-D859-C249-9909-5639C48B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Anne</dc:creator>
  <cp:keywords/>
  <dc:description/>
  <cp:lastModifiedBy>Daniel Chen</cp:lastModifiedBy>
  <cp:revision>2</cp:revision>
  <dcterms:created xsi:type="dcterms:W3CDTF">2020-07-03T14:54:00Z</dcterms:created>
  <dcterms:modified xsi:type="dcterms:W3CDTF">2020-07-08T21:26:00Z</dcterms:modified>
</cp:coreProperties>
</file>