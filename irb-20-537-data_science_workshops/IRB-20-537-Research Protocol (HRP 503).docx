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sz w:val="28"/>
          <w:szCs w:val="28"/>
        </w:rPr>
        <w:alias w:val="Instructions"/>
        <w:tag w:val="Instructions"/>
        <w:id w:val="878212817"/>
        <w:lock w:val="sdtContentLocked"/>
        <w:placeholder>
          <w:docPart w:val="DefaultPlaceholder_-1854013440"/>
        </w:placeholder>
      </w:sdtPr>
      <w:sdtEndPr>
        <w:rPr>
          <w:b w:val="0"/>
          <w:i/>
          <w:sz w:val="24"/>
          <w:szCs w:val="24"/>
        </w:rPr>
      </w:sdtEndPr>
      <w:sdtContent>
        <w:p w14:paraId="2FD96399" w14:textId="115C3A13" w:rsidR="00826215" w:rsidRDefault="00C72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41CEAA57" w14:textId="77777777" w:rsidR="00826215" w:rsidRDefault="00C72AB1" w:rsidP="00E85F75">
          <w:pPr>
            <w:numPr>
              <w:ilvl w:val="0"/>
              <w:numId w:val="1"/>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w:t>
          </w:r>
          <w:r w:rsidR="00CF54D6">
            <w:rPr>
              <w:rFonts w:ascii="Times New Roman" w:eastAsia="Times New Roman" w:hAnsi="Times New Roman" w:cs="Times New Roman"/>
              <w:i/>
              <w:color w:val="000000"/>
            </w:rPr>
            <w:t xml:space="preserve">this </w:t>
          </w:r>
          <w:r>
            <w:rPr>
              <w:rFonts w:ascii="Times New Roman" w:eastAsia="Times New Roman" w:hAnsi="Times New Roman" w:cs="Times New Roman"/>
              <w:i/>
              <w:color w:val="000000"/>
            </w:rPr>
            <w:t xml:space="preserve">“TEMPLATE PROTOCOL (HRP-503)” to prepare a </w:t>
          </w:r>
          <w:r w:rsidR="00F44DC6">
            <w:rPr>
              <w:rFonts w:ascii="Times New Roman" w:eastAsia="Times New Roman" w:hAnsi="Times New Roman" w:cs="Times New Roman"/>
              <w:i/>
              <w:color w:val="000000"/>
            </w:rPr>
            <w:t>study protocol outlining your research plan</w:t>
          </w:r>
          <w:r>
            <w:rPr>
              <w:rFonts w:ascii="Times New Roman" w:eastAsia="Times New Roman" w:hAnsi="Times New Roman" w:cs="Times New Roman"/>
              <w:i/>
              <w:color w:val="000000"/>
            </w:rPr>
            <w:t xml:space="preserve">. </w:t>
          </w:r>
        </w:p>
        <w:p w14:paraId="3069A991" w14:textId="57587FF1" w:rsidR="00826215" w:rsidRDefault="00C72AB1" w:rsidP="003C6381">
          <w:pPr>
            <w:numPr>
              <w:ilvl w:val="0"/>
              <w:numId w:val="1"/>
            </w:numPr>
            <w:pBdr>
              <w:top w:val="nil"/>
              <w:left w:val="nil"/>
              <w:bottom w:val="nil"/>
              <w:right w:val="nil"/>
              <w:between w:val="nil"/>
            </w:pBdr>
            <w:ind w:left="720"/>
            <w:rPr>
              <w:i/>
              <w:color w:val="000000"/>
            </w:rPr>
          </w:pPr>
          <w:r>
            <w:rPr>
              <w:rFonts w:ascii="Times New Roman" w:eastAsia="Times New Roman" w:hAnsi="Times New Roman" w:cs="Times New Roman"/>
              <w:i/>
              <w:color w:val="000000"/>
            </w:rPr>
            <w:t xml:space="preserve">Depending on the nature of your study, some major sections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not be applicable to your research. If so</w:t>
          </w:r>
          <w:r w:rsidR="009B06AB">
            <w:rPr>
              <w:rFonts w:ascii="Times New Roman" w:eastAsia="Times New Roman" w:hAnsi="Times New Roman" w:cs="Times New Roman"/>
              <w:i/>
              <w:color w:val="000000"/>
            </w:rPr>
            <w:t>, simply</w:t>
          </w:r>
          <w:r>
            <w:rPr>
              <w:rFonts w:ascii="Times New Roman" w:eastAsia="Times New Roman" w:hAnsi="Times New Roman" w:cs="Times New Roman"/>
              <w:i/>
              <w:color w:val="000000"/>
            </w:rPr>
            <w:t xml:space="preserve"> mark as “N/A.” For example, </w:t>
          </w:r>
          <w:r w:rsidR="00012CDB">
            <w:rPr>
              <w:rFonts w:ascii="Times New Roman" w:eastAsia="Times New Roman" w:hAnsi="Times New Roman" w:cs="Times New Roman"/>
              <w:i/>
              <w:color w:val="000000"/>
            </w:rPr>
            <w:t>a simple survey</w:t>
          </w:r>
          <w:r w:rsidR="00BF3552">
            <w:rPr>
              <w:rFonts w:ascii="Times New Roman" w:eastAsia="Times New Roman" w:hAnsi="Times New Roman" w:cs="Times New Roman"/>
              <w:i/>
              <w:color w:val="000000"/>
            </w:rPr>
            <w:t xml:space="preserve"> </w:t>
          </w:r>
          <w:r w:rsidR="009B06AB">
            <w:rPr>
              <w:rFonts w:ascii="Times New Roman" w:eastAsia="Times New Roman" w:hAnsi="Times New Roman" w:cs="Times New Roman"/>
              <w:i/>
              <w:color w:val="000000"/>
            </w:rPr>
            <w:t xml:space="preserve">might </w:t>
          </w:r>
          <w:r>
            <w:rPr>
              <w:rFonts w:ascii="Times New Roman" w:eastAsia="Times New Roman" w:hAnsi="Times New Roman" w:cs="Times New Roman"/>
              <w:i/>
              <w:color w:val="000000"/>
            </w:rPr>
            <w:t>have many sections with “N/A.”  For subsections</w:t>
          </w:r>
          <w:r w:rsidR="00012CDB">
            <w:rPr>
              <w:rFonts w:ascii="Times New Roman" w:eastAsia="Times New Roman" w:hAnsi="Times New Roman" w:cs="Times New Roman"/>
              <w:i/>
              <w:color w:val="000000"/>
            </w:rPr>
            <w:t xml:space="preserve"> (e.g., </w:t>
          </w:r>
          <w:r>
            <w:rPr>
              <w:rFonts w:ascii="Times New Roman" w:eastAsia="Times New Roman" w:hAnsi="Times New Roman" w:cs="Times New Roman"/>
              <w:i/>
              <w:color w:val="000000"/>
            </w:rPr>
            <w:t>1.x or 8.x</w:t>
          </w:r>
          <w:r w:rsidR="00012CDB">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you can </w:t>
          </w:r>
          <w:r w:rsidR="003C42A2">
            <w:rPr>
              <w:rFonts w:ascii="Times New Roman" w:eastAsia="Times New Roman" w:hAnsi="Times New Roman" w:cs="Times New Roman"/>
              <w:i/>
              <w:color w:val="000000"/>
            </w:rPr>
            <w:t>mark as “N/A”</w:t>
          </w:r>
          <w:r>
            <w:rPr>
              <w:rFonts w:ascii="Times New Roman" w:eastAsia="Times New Roman" w:hAnsi="Times New Roman" w:cs="Times New Roman"/>
              <w:i/>
              <w:color w:val="000000"/>
            </w:rPr>
            <w:t xml:space="preserve">if you are </w:t>
          </w:r>
          <w:r w:rsidR="009B06AB">
            <w:rPr>
              <w:rFonts w:ascii="Times New Roman" w:eastAsia="Times New Roman" w:hAnsi="Times New Roman" w:cs="Times New Roman"/>
              <w:i/>
              <w:color w:val="000000"/>
            </w:rPr>
            <w:t xml:space="preserve">certain that the subsection is </w:t>
          </w:r>
          <w:r>
            <w:rPr>
              <w:rFonts w:ascii="Times New Roman" w:eastAsia="Times New Roman" w:hAnsi="Times New Roman" w:cs="Times New Roman"/>
              <w:i/>
              <w:color w:val="000000"/>
            </w:rPr>
            <w:t>not applicable</w:t>
          </w:r>
          <w:r w:rsidR="001F423D">
            <w:rPr>
              <w:rFonts w:ascii="Times New Roman" w:eastAsia="Times New Roman" w:hAnsi="Times New Roman" w:cs="Times New Roman"/>
              <w:i/>
              <w:color w:val="000000"/>
            </w:rPr>
            <w:t>.</w:t>
          </w:r>
        </w:p>
        <w:p w14:paraId="331B5D5F" w14:textId="77777777"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Once the IRB/HRPP approves your submission, </w:t>
          </w:r>
          <w:r w:rsidR="009B06AB">
            <w:rPr>
              <w:rFonts w:ascii="Times New Roman" w:eastAsia="Times New Roman" w:hAnsi="Times New Roman" w:cs="Times New Roman"/>
              <w:i/>
            </w:rPr>
            <w:t>your</w:t>
          </w:r>
          <w:r w:rsidRPr="00C72AB1">
            <w:rPr>
              <w:rFonts w:ascii="Times New Roman" w:eastAsia="Times New Roman" w:hAnsi="Times New Roman" w:cs="Times New Roman"/>
              <w:i/>
            </w:rPr>
            <w:t xml:space="preserve"> latest approved version of the protocol</w:t>
          </w:r>
          <w:r w:rsidR="009B06AB">
            <w:rPr>
              <w:rFonts w:ascii="Times New Roman" w:eastAsia="Times New Roman" w:hAnsi="Times New Roman" w:cs="Times New Roman"/>
              <w:i/>
            </w:rPr>
            <w:t xml:space="preserve"> will be stored</w:t>
          </w:r>
          <w:r w:rsidRPr="00C72AB1">
            <w:rPr>
              <w:rFonts w:ascii="Times New Roman" w:eastAsia="Times New Roman" w:hAnsi="Times New Roman" w:cs="Times New Roman"/>
              <w:i/>
            </w:rPr>
            <w:t xml:space="preserve"> in </w:t>
          </w:r>
          <w:r w:rsidR="009B06AB">
            <w:rPr>
              <w:rFonts w:ascii="Times New Roman" w:eastAsia="Times New Roman" w:hAnsi="Times New Roman" w:cs="Times New Roman"/>
              <w:i/>
            </w:rPr>
            <w:t xml:space="preserve">the IRB </w:t>
          </w:r>
          <w:r w:rsidRPr="00C72AB1">
            <w:rPr>
              <w:rFonts w:ascii="Times New Roman" w:eastAsia="Times New Roman" w:hAnsi="Times New Roman" w:cs="Times New Roman"/>
              <w:i/>
            </w:rPr>
            <w:t>Protocol Management</w:t>
          </w:r>
          <w:r w:rsidR="009B06AB">
            <w:rPr>
              <w:rFonts w:ascii="Times New Roman" w:eastAsia="Times New Roman" w:hAnsi="Times New Roman" w:cs="Times New Roman"/>
              <w:i/>
            </w:rPr>
            <w:t xml:space="preserve"> online system</w:t>
          </w:r>
          <w:r w:rsidRPr="00C72AB1">
            <w:rPr>
              <w:rFonts w:ascii="Times New Roman" w:eastAsia="Times New Roman" w:hAnsi="Times New Roman" w:cs="Times New Roman"/>
              <w:i/>
            </w:rPr>
            <w:t xml:space="preserve">. </w:t>
          </w:r>
        </w:p>
        <w:p w14:paraId="3BD9C1FB" w14:textId="4EEDBC43" w:rsidR="00826215" w:rsidRDefault="00C72AB1" w:rsidP="00E85F75">
          <w:pPr>
            <w:numPr>
              <w:ilvl w:val="0"/>
              <w:numId w:val="1"/>
            </w:numPr>
            <w:pBdr>
              <w:top w:val="nil"/>
              <w:left w:val="nil"/>
              <w:bottom w:val="nil"/>
              <w:right w:val="nil"/>
              <w:between w:val="nil"/>
            </w:pBdr>
            <w:ind w:left="720"/>
            <w:rPr>
              <w:rFonts w:ascii="Times New Roman" w:eastAsia="Times New Roman" w:hAnsi="Times New Roman" w:cs="Times New Roman"/>
              <w:i/>
            </w:rPr>
          </w:pPr>
          <w:r w:rsidRPr="00C72AB1">
            <w:rPr>
              <w:rFonts w:ascii="Times New Roman" w:eastAsia="Times New Roman" w:hAnsi="Times New Roman" w:cs="Times New Roman"/>
              <w:i/>
            </w:rPr>
            <w:t xml:space="preserve">If </w:t>
          </w:r>
          <w:r w:rsidR="008B16E7">
            <w:rPr>
              <w:rFonts w:ascii="Times New Roman" w:eastAsia="Times New Roman" w:hAnsi="Times New Roman" w:cs="Times New Roman"/>
              <w:i/>
            </w:rPr>
            <w:t xml:space="preserve">your research plan changes and </w:t>
          </w:r>
          <w:r w:rsidRPr="00C72AB1">
            <w:rPr>
              <w:rFonts w:ascii="Times New Roman" w:eastAsia="Times New Roman" w:hAnsi="Times New Roman" w:cs="Times New Roman"/>
              <w:i/>
            </w:rPr>
            <w:t xml:space="preserve">you need to modify the protocol,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submit an amendment to Protocol Management with the requested modifications. Download </w:t>
          </w:r>
          <w:r w:rsidR="008B16E7">
            <w:rPr>
              <w:rFonts w:ascii="Times New Roman" w:eastAsia="Times New Roman" w:hAnsi="Times New Roman" w:cs="Times New Roman"/>
              <w:i/>
            </w:rPr>
            <w:t>your current</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 xml:space="preserve">protocol from Protocol Management and </w:t>
          </w:r>
          <w:r w:rsidR="008B16E7">
            <w:rPr>
              <w:rFonts w:ascii="Times New Roman" w:eastAsia="Times New Roman" w:hAnsi="Times New Roman" w:cs="Times New Roman"/>
              <w:i/>
            </w:rPr>
            <w:t>indicate</w:t>
          </w:r>
          <w:r w:rsidR="008B16E7" w:rsidRPr="00C72AB1">
            <w:rPr>
              <w:rFonts w:ascii="Times New Roman" w:eastAsia="Times New Roman" w:hAnsi="Times New Roman" w:cs="Times New Roman"/>
              <w:i/>
            </w:rPr>
            <w:t xml:space="preserve"> </w:t>
          </w:r>
          <w:r w:rsidRPr="00C72AB1">
            <w:rPr>
              <w:rFonts w:ascii="Times New Roman" w:eastAsia="Times New Roman" w:hAnsi="Times New Roman" w:cs="Times New Roman"/>
              <w:i/>
            </w:rPr>
            <w:t>the changes</w:t>
          </w:r>
          <w:r w:rsidR="008B16E7">
            <w:rPr>
              <w:rFonts w:ascii="Times New Roman" w:eastAsia="Times New Roman" w:hAnsi="Times New Roman" w:cs="Times New Roman"/>
              <w:i/>
            </w:rPr>
            <w:t>/revisions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using</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the t</w:t>
          </w:r>
          <w:r w:rsidRPr="00C72AB1">
            <w:rPr>
              <w:rFonts w:ascii="Times New Roman" w:eastAsia="Times New Roman" w:hAnsi="Times New Roman" w:cs="Times New Roman"/>
              <w:i/>
            </w:rPr>
            <w:t xml:space="preserve">rack </w:t>
          </w:r>
          <w:r w:rsidR="008B16E7">
            <w:rPr>
              <w:rFonts w:ascii="Times New Roman" w:eastAsia="Times New Roman" w:hAnsi="Times New Roman" w:cs="Times New Roman"/>
              <w:i/>
            </w:rPr>
            <w:t>c</w:t>
          </w:r>
          <w:r w:rsidRPr="00C72AB1">
            <w:rPr>
              <w:rFonts w:ascii="Times New Roman" w:eastAsia="Times New Roman" w:hAnsi="Times New Roman" w:cs="Times New Roman"/>
              <w:i/>
            </w:rPr>
            <w:t>hanges</w:t>
          </w:r>
          <w:r w:rsidR="008B16E7">
            <w:rPr>
              <w:rFonts w:ascii="Times New Roman" w:eastAsia="Times New Roman" w:hAnsi="Times New Roman" w:cs="Times New Roman"/>
              <w:i/>
            </w:rPr>
            <w:t xml:space="preserve"> feature in order</w:t>
          </w:r>
          <w:r w:rsidRPr="00C72AB1">
            <w:rPr>
              <w:rFonts w:ascii="Times New Roman" w:eastAsia="Times New Roman" w:hAnsi="Times New Roman" w:cs="Times New Roman"/>
              <w:i/>
            </w:rPr>
            <w:t xml:space="preserve"> to make review of the modifications easier to follow. </w:t>
          </w:r>
          <w:r w:rsidR="008B16E7">
            <w:rPr>
              <w:rFonts w:ascii="Times New Roman" w:eastAsia="Times New Roman" w:hAnsi="Times New Roman" w:cs="Times New Roman"/>
              <w:i/>
            </w:rPr>
            <w:t>If you are unable to use track changes</w:t>
          </w:r>
          <w:r w:rsidRPr="00C72AB1">
            <w:rPr>
              <w:rFonts w:ascii="Times New Roman" w:eastAsia="Times New Roman" w:hAnsi="Times New Roman" w:cs="Times New Roman"/>
              <w:i/>
            </w:rPr>
            <w:t xml:space="preserve">, </w:t>
          </w:r>
          <w:r w:rsidR="008B16E7">
            <w:rPr>
              <w:rFonts w:ascii="Times New Roman" w:eastAsia="Times New Roman" w:hAnsi="Times New Roman" w:cs="Times New Roman"/>
              <w:i/>
            </w:rPr>
            <w:t xml:space="preserve">please </w:t>
          </w:r>
          <w:r w:rsidRPr="00C72AB1">
            <w:rPr>
              <w:rFonts w:ascii="Times New Roman" w:eastAsia="Times New Roman" w:hAnsi="Times New Roman" w:cs="Times New Roman"/>
              <w:i/>
            </w:rPr>
            <w:t xml:space="preserve">create a new paragraph </w:t>
          </w:r>
          <w:r w:rsidR="008B16E7">
            <w:rPr>
              <w:rFonts w:ascii="Times New Roman" w:eastAsia="Times New Roman" w:hAnsi="Times New Roman" w:cs="Times New Roman"/>
              <w:i/>
            </w:rPr>
            <w:t>wherever you need to make a change, and</w:t>
          </w:r>
          <w:r w:rsidRPr="00C72AB1">
            <w:rPr>
              <w:rFonts w:ascii="Times New Roman" w:eastAsia="Times New Roman" w:hAnsi="Times New Roman" w:cs="Times New Roman"/>
              <w:i/>
            </w:rPr>
            <w:t xml:space="preserve"> indicate “Amendment: Date” before </w:t>
          </w:r>
          <w:r w:rsidR="008B16E7">
            <w:rPr>
              <w:rFonts w:ascii="Times New Roman" w:eastAsia="Times New Roman" w:hAnsi="Times New Roman" w:cs="Times New Roman"/>
              <w:i/>
            </w:rPr>
            <w:t xml:space="preserve">making </w:t>
          </w:r>
          <w:r w:rsidRPr="00C72AB1">
            <w:rPr>
              <w:rFonts w:ascii="Times New Roman" w:eastAsia="Times New Roman" w:hAnsi="Times New Roman" w:cs="Times New Roman"/>
              <w:i/>
            </w:rPr>
            <w:t xml:space="preserve">a change to any section. </w:t>
          </w:r>
          <w:r w:rsidR="008B16E7">
            <w:rPr>
              <w:rFonts w:ascii="Times New Roman" w:eastAsia="Times New Roman" w:hAnsi="Times New Roman" w:cs="Times New Roman"/>
              <w:i/>
            </w:rPr>
            <w:t>Protocol management will store the</w:t>
          </w:r>
          <w:r w:rsidRPr="00C72AB1">
            <w:rPr>
              <w:rFonts w:ascii="Times New Roman" w:eastAsia="Times New Roman" w:hAnsi="Times New Roman" w:cs="Times New Roman"/>
              <w:i/>
            </w:rPr>
            <w:t xml:space="preserve"> older versions</w:t>
          </w:r>
          <w:r w:rsidR="008B16E7">
            <w:rPr>
              <w:rFonts w:ascii="Times New Roman" w:eastAsia="Times New Roman" w:hAnsi="Times New Roman" w:cs="Times New Roman"/>
              <w:i/>
            </w:rPr>
            <w:t xml:space="preserve"> of your protocol</w:t>
          </w:r>
          <w:r w:rsidRPr="00C72AB1">
            <w:rPr>
              <w:rFonts w:ascii="Times New Roman" w:eastAsia="Times New Roman" w:hAnsi="Times New Roman" w:cs="Times New Roman"/>
              <w:i/>
            </w:rPr>
            <w:t xml:space="preserve"> if the</w:t>
          </w:r>
          <w:r w:rsidR="008B16E7">
            <w:rPr>
              <w:rFonts w:ascii="Times New Roman" w:eastAsia="Times New Roman" w:hAnsi="Times New Roman" w:cs="Times New Roman"/>
              <w:i/>
            </w:rPr>
            <w:t xml:space="preserve"> IRB or HRPP staff</w:t>
          </w:r>
          <w:r w:rsidRPr="00C72AB1">
            <w:rPr>
              <w:rFonts w:ascii="Times New Roman" w:eastAsia="Times New Roman" w:hAnsi="Times New Roman" w:cs="Times New Roman"/>
              <w:i/>
            </w:rPr>
            <w:t xml:space="preserve"> need to compare them during the review.</w:t>
          </w:r>
        </w:p>
      </w:sdtContent>
    </w:sdt>
    <w:p w14:paraId="2BF38410" w14:textId="77777777" w:rsidR="00826215" w:rsidRPr="00C72AB1" w:rsidRDefault="00826215" w:rsidP="00C72AB1">
      <w:pPr>
        <w:pBdr>
          <w:top w:val="nil"/>
          <w:left w:val="nil"/>
          <w:bottom w:val="nil"/>
          <w:right w:val="nil"/>
          <w:between w:val="nil"/>
        </w:pBdr>
        <w:ind w:left="1440" w:right="720"/>
        <w:rPr>
          <w:rFonts w:ascii="Arial" w:eastAsia="Arial" w:hAnsi="Arial" w:cs="Arial"/>
          <w:color w:val="000000"/>
          <w:sz w:val="22"/>
          <w:szCs w:val="22"/>
        </w:rPr>
      </w:pPr>
    </w:p>
    <w:p w14:paraId="381E3766" w14:textId="67575496" w:rsidR="00826215" w:rsidRPr="005C3421" w:rsidRDefault="009D6010" w:rsidP="00215F17">
      <w:pPr>
        <w:spacing w:before="240"/>
        <w:rPr>
          <w:rFonts w:ascii="Times New Roman" w:eastAsia="Times New Roman" w:hAnsi="Times New Roman" w:cs="Times New Roman"/>
          <w:sz w:val="28"/>
          <w:szCs w:val="28"/>
        </w:rPr>
      </w:pPr>
      <w:sdt>
        <w:sdtPr>
          <w:rPr>
            <w:rFonts w:ascii="Times New Roman" w:eastAsia="Times New Roman" w:hAnsi="Times New Roman" w:cs="Times New Roman"/>
            <w:b/>
            <w:sz w:val="28"/>
            <w:szCs w:val="28"/>
          </w:rPr>
          <w:alias w:val="Protocol Title"/>
          <w:tag w:val="Protocol Title"/>
          <w:id w:val="950599723"/>
          <w:lock w:val="sdtContentLocked"/>
          <w:placeholder>
            <w:docPart w:val="DefaultPlaceholder_-1854013440"/>
          </w:placeholder>
        </w:sdtPr>
        <w:sdtEndPr/>
        <w:sdtContent>
          <w:r w:rsidR="00C72AB1">
            <w:rPr>
              <w:rFonts w:ascii="Times New Roman" w:eastAsia="Times New Roman" w:hAnsi="Times New Roman" w:cs="Times New Roman"/>
              <w:b/>
              <w:sz w:val="28"/>
              <w:szCs w:val="28"/>
            </w:rPr>
            <w:t>PROTOCOL TITLE:</w:t>
          </w:r>
        </w:sdtContent>
      </w:sdt>
      <w:r w:rsidR="003C6381">
        <w:rPr>
          <w:rFonts w:ascii="Times New Roman" w:eastAsia="Times New Roman" w:hAnsi="Times New Roman" w:cs="Times New Roman"/>
          <w:b/>
          <w:sz w:val="28"/>
          <w:szCs w:val="28"/>
        </w:rPr>
        <w:t xml:space="preserve"> </w:t>
      </w:r>
    </w:p>
    <w:p w14:paraId="20CD7661" w14:textId="02F3A570" w:rsidR="00F74AEA" w:rsidRDefault="009D6010" w:rsidP="00F74AEA">
      <w:pPr>
        <w:pBdr>
          <w:top w:val="nil"/>
          <w:left w:val="nil"/>
          <w:bottom w:val="nil"/>
          <w:right w:val="nil"/>
          <w:between w:val="nil"/>
        </w:pBdr>
        <w:spacing w:before="120"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rotocol Title- Instructions"/>
          <w:tag w:val="Protocol Title- Instructions"/>
          <w:id w:val="-1057542239"/>
          <w:lock w:val="sdtContentLocked"/>
          <w:placeholder>
            <w:docPart w:val="DefaultPlaceholder_-1854013440"/>
          </w:placeholder>
        </w:sdtPr>
        <w:sdtEndPr>
          <w:rPr>
            <w:i w:val="0"/>
          </w:rPr>
        </w:sdtEndPr>
        <w:sdtContent>
          <w:r w:rsidR="00C72AB1">
            <w:rPr>
              <w:rFonts w:ascii="Times New Roman" w:eastAsia="Times New Roman" w:hAnsi="Times New Roman" w:cs="Times New Roman"/>
              <w:i/>
              <w:color w:val="000000"/>
            </w:rPr>
            <w:t>Include the full protocol title</w:t>
          </w:r>
          <w:r w:rsidR="00C72AB1" w:rsidRPr="00764F31">
            <w:rPr>
              <w:rFonts w:ascii="Times New Roman" w:eastAsia="Times New Roman" w:hAnsi="Times New Roman" w:cs="Times New Roman"/>
              <w:color w:val="000000"/>
            </w:rPr>
            <w:t>.</w:t>
          </w:r>
        </w:sdtContent>
      </w:sdt>
      <w:r w:rsidR="005C3421">
        <w:rPr>
          <w:rFonts w:ascii="Times New Roman" w:eastAsia="Times New Roman" w:hAnsi="Times New Roman" w:cs="Times New Roman"/>
          <w:color w:val="000000"/>
        </w:rPr>
        <w:t xml:space="preserve"> </w:t>
      </w:r>
    </w:p>
    <w:p w14:paraId="581E6DD6" w14:textId="76E9616A" w:rsidR="00CE4BDD" w:rsidRPr="00F74AEA" w:rsidRDefault="00904DA6" w:rsidP="00904DA6">
      <w:pPr>
        <w:pBdr>
          <w:top w:val="nil"/>
          <w:left w:val="nil"/>
          <w:bottom w:val="nil"/>
          <w:right w:val="nil"/>
          <w:between w:val="nil"/>
        </w:pBdr>
        <w:spacing w:before="120" w:after="120"/>
      </w:pPr>
      <w:r>
        <w:tab/>
      </w:r>
      <w:r w:rsidR="00F7504F" w:rsidRPr="00F7504F">
        <w:t>Data Science Workshops for Biomedical and Health Professionals: Persona Identification and Workshop Assessment</w:t>
      </w:r>
    </w:p>
    <w:p w14:paraId="58D106BF" w14:textId="0D81F6B4"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12AB6014" w14:textId="4A4F9250" w:rsidR="00826215" w:rsidRPr="005C3421" w:rsidRDefault="009D601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rotocol Number"/>
          <w:tag w:val="Protocol Number"/>
          <w:id w:val="-74918761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PROTOCOL NUMBER:</w:t>
          </w:r>
        </w:sdtContent>
      </w:sdt>
      <w:r w:rsidR="003C6381">
        <w:rPr>
          <w:rFonts w:ascii="Times New Roman" w:eastAsia="Times New Roman" w:hAnsi="Times New Roman" w:cs="Times New Roman"/>
          <w:b/>
          <w:color w:val="000000"/>
          <w:sz w:val="28"/>
          <w:szCs w:val="28"/>
        </w:rPr>
        <w:t xml:space="preserve"> </w:t>
      </w:r>
      <w:r w:rsidR="00C94C9F">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Protocol Number- Instructions"/>
        <w:tag w:val="Protocol Number- Instructions"/>
        <w:id w:val="1132989192"/>
        <w:lock w:val="sdtContentLocked"/>
        <w:placeholder>
          <w:docPart w:val="DefaultPlaceholder_-1854013440"/>
        </w:placeholder>
      </w:sdtPr>
      <w:sdtEndPr>
        <w:rPr>
          <w:i w:val="0"/>
        </w:rPr>
      </w:sdtEndPr>
      <w:sdtContent>
        <w:p w14:paraId="4C64BAE0" w14:textId="67FF75C2" w:rsidR="00E07BEB" w:rsidRDefault="00C72AB1" w:rsidP="00F74AEA">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sidRPr="00C72AB1">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sidRPr="00C72AB1">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w:t>
          </w:r>
          <w:r w:rsidRPr="00C72AB1">
            <w:rPr>
              <w:rFonts w:ascii="Times New Roman" w:eastAsia="Times New Roman" w:hAnsi="Times New Roman" w:cs="Times New Roman"/>
              <w:i/>
            </w:rPr>
            <w:t>erify this has been added before submitting protocol to HRPP</w:t>
          </w:r>
          <w:r>
            <w:rPr>
              <w:rFonts w:ascii="Times New Roman" w:eastAsia="Times New Roman" w:hAnsi="Times New Roman" w:cs="Times New Roman"/>
              <w:i/>
              <w:color w:val="000000"/>
            </w:rPr>
            <w:t>)</w:t>
          </w:r>
          <w:r w:rsidRPr="00764F31">
            <w:rPr>
              <w:rFonts w:ascii="Times New Roman" w:eastAsia="Times New Roman" w:hAnsi="Times New Roman" w:cs="Times New Roman"/>
              <w:color w:val="000000"/>
            </w:rPr>
            <w:t>.</w:t>
          </w:r>
          <w:r w:rsidR="005C3421">
            <w:rPr>
              <w:rFonts w:ascii="Times New Roman" w:eastAsia="Times New Roman" w:hAnsi="Times New Roman" w:cs="Times New Roman"/>
              <w:color w:val="000000"/>
            </w:rPr>
            <w:t xml:space="preserve"> </w:t>
          </w:r>
        </w:p>
      </w:sdtContent>
    </w:sdt>
    <w:p w14:paraId="4E557482" w14:textId="5C6E433C" w:rsidR="00CE4BDD" w:rsidRDefault="00CE4BDD" w:rsidP="00F74AEA">
      <w:pPr>
        <w:pBdr>
          <w:top w:val="nil"/>
          <w:left w:val="nil"/>
          <w:bottom w:val="nil"/>
          <w:right w:val="nil"/>
          <w:between w:val="nil"/>
        </w:pBdr>
        <w:ind w:left="720"/>
      </w:pPr>
    </w:p>
    <w:p w14:paraId="0D164378" w14:textId="4BD83224" w:rsidR="00CE4BDD" w:rsidRDefault="00904DA6" w:rsidP="00904DA6">
      <w:pPr>
        <w:pBdr>
          <w:top w:val="nil"/>
          <w:left w:val="nil"/>
          <w:bottom w:val="nil"/>
          <w:right w:val="nil"/>
          <w:between w:val="nil"/>
        </w:pBdr>
      </w:pPr>
      <w:r>
        <w:tab/>
      </w:r>
      <w:r w:rsidRPr="00904DA6">
        <w:t>20-537</w:t>
      </w:r>
    </w:p>
    <w:p w14:paraId="2E2E9257" w14:textId="0ED54A63" w:rsidR="003C6381" w:rsidRPr="003C6381" w:rsidRDefault="003C6381">
      <w:pPr>
        <w:pBdr>
          <w:top w:val="nil"/>
          <w:left w:val="nil"/>
          <w:bottom w:val="nil"/>
          <w:right w:val="nil"/>
          <w:between w:val="nil"/>
        </w:pBdr>
        <w:rPr>
          <w:rFonts w:ascii="Times New Roman" w:eastAsia="Times New Roman" w:hAnsi="Times New Roman" w:cs="Times New Roman"/>
          <w:color w:val="000000"/>
          <w:sz w:val="28"/>
          <w:szCs w:val="28"/>
        </w:rPr>
      </w:pPr>
    </w:p>
    <w:p w14:paraId="27DA9B7B" w14:textId="2C6DE009" w:rsidR="00826215" w:rsidRPr="00AA2E2D" w:rsidRDefault="009D601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PI"/>
          <w:tag w:val="PI"/>
          <w:id w:val="-1055395572"/>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PRINCIPAL INVESTIGATOR:</w:t>
          </w:r>
        </w:sdtContent>
      </w:sdt>
    </w:p>
    <w:p w14:paraId="088B90A2" w14:textId="00DAAAC1" w:rsidR="00826215" w:rsidRDefault="009D6010">
      <w:pPr>
        <w:pBdr>
          <w:top w:val="nil"/>
          <w:left w:val="nil"/>
          <w:bottom w:val="nil"/>
          <w:right w:val="nil"/>
          <w:between w:val="nil"/>
        </w:pBdr>
        <w:spacing w:before="120"/>
        <w:ind w:left="720"/>
        <w:rPr>
          <w:rFonts w:ascii="Times New Roman" w:eastAsia="Times New Roman" w:hAnsi="Times New Roman" w:cs="Times New Roman"/>
          <w:i/>
          <w:color w:val="000000"/>
        </w:rPr>
      </w:pPr>
      <w:sdt>
        <w:sdtPr>
          <w:rPr>
            <w:rFonts w:ascii="Times New Roman" w:eastAsia="Times New Roman" w:hAnsi="Times New Roman" w:cs="Times New Roman"/>
            <w:i/>
          </w:rPr>
          <w:alias w:val="PI Name &amp; Degree"/>
          <w:tag w:val="Name &amp; Degree"/>
          <w:id w:val="-1409378539"/>
          <w:lock w:val="sdtContentLocked"/>
          <w:placeholder>
            <w:docPart w:val="DefaultPlaceholder_-1854013440"/>
          </w:placeholder>
        </w:sdtPr>
        <w:sdtEndPr>
          <w:rPr>
            <w:color w:val="000000"/>
          </w:rPr>
        </w:sdtEndPr>
        <w:sdtContent>
          <w:r w:rsidR="008B16E7">
            <w:rPr>
              <w:rFonts w:ascii="Times New Roman" w:eastAsia="Times New Roman" w:hAnsi="Times New Roman" w:cs="Times New Roman"/>
              <w:i/>
            </w:rPr>
            <w:t>Full</w:t>
          </w:r>
          <w:r w:rsidR="00C72AB1" w:rsidRPr="00C72AB1">
            <w:rPr>
              <w:rFonts w:ascii="Times New Roman" w:eastAsia="Times New Roman" w:hAnsi="Times New Roman" w:cs="Times New Roman"/>
              <w:i/>
            </w:rPr>
            <w:t xml:space="preserve"> </w:t>
          </w:r>
          <w:r w:rsidR="00C72AB1">
            <w:rPr>
              <w:rFonts w:ascii="Times New Roman" w:eastAsia="Times New Roman" w:hAnsi="Times New Roman" w:cs="Times New Roman"/>
              <w:i/>
              <w:color w:val="000000"/>
            </w:rPr>
            <w:t>Name</w:t>
          </w:r>
          <w:r w:rsidR="008B16E7">
            <w:rPr>
              <w:rFonts w:ascii="Times New Roman" w:eastAsia="Times New Roman" w:hAnsi="Times New Roman" w:cs="Times New Roman"/>
              <w:i/>
              <w:color w:val="000000"/>
            </w:rPr>
            <w:t xml:space="preserve"> and Degrees</w:t>
          </w:r>
        </w:sdtContent>
      </w:sdt>
      <w:r w:rsidR="000B26C9"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36786475"/>
          <w:placeholder>
            <w:docPart w:val="423ED1CFB3C9474C825E12791D61BD9B"/>
          </w:placeholder>
        </w:sdtPr>
        <w:sdtEndPr/>
        <w:sdtContent>
          <w:r w:rsidR="00D92BA7" w:rsidRPr="00D92BA7">
            <w:t>Anne M. Brow</w:t>
          </w:r>
          <w:r w:rsidR="00705902">
            <w:t>n,</w:t>
          </w:r>
          <w:r w:rsidR="00D92BA7" w:rsidRPr="00D92BA7">
            <w:t xml:space="preserve"> PhD</w:t>
          </w:r>
        </w:sdtContent>
      </w:sdt>
    </w:p>
    <w:p w14:paraId="6D384D3F" w14:textId="129AE4E7" w:rsidR="00826215" w:rsidRPr="002E5319" w:rsidRDefault="009D6010">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Department"/>
          <w:tag w:val="PI Department"/>
          <w:id w:val="1526752380"/>
          <w:lock w:val="sdtContentLocked"/>
          <w:placeholder>
            <w:docPart w:val="DefaultPlaceholder_-1854013440"/>
          </w:placeholder>
        </w:sdtPr>
        <w:sdtEndPr/>
        <w:sdtContent>
          <w:r w:rsidR="00C72AB1">
            <w:rPr>
              <w:rFonts w:ascii="Times New Roman" w:eastAsia="Times New Roman" w:hAnsi="Times New Roman" w:cs="Times New Roman"/>
              <w:i/>
              <w:color w:val="000000"/>
            </w:rPr>
            <w:t>Department</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379743924"/>
          <w:placeholder>
            <w:docPart w:val="CA54041FC3E84FF592F31FB0B615CEEF"/>
          </w:placeholder>
        </w:sdtPr>
        <w:sdtEndPr/>
        <w:sdtContent>
          <w:r w:rsidR="00D92BA7" w:rsidRPr="00D92BA7">
            <w:t>Research and Informatics, University Libraries</w:t>
          </w:r>
        </w:sdtContent>
      </w:sdt>
    </w:p>
    <w:p w14:paraId="23F86525" w14:textId="1638C90C" w:rsidR="00826215" w:rsidRPr="00770554" w:rsidRDefault="009D6010">
      <w:pPr>
        <w:pBdr>
          <w:top w:val="nil"/>
          <w:left w:val="nil"/>
          <w:bottom w:val="nil"/>
          <w:right w:val="nil"/>
          <w:between w:val="nil"/>
        </w:pBdr>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Phone"/>
          <w:tag w:val="PI Phone"/>
          <w:id w:val="1044410716"/>
          <w:lock w:val="sdtContentLocked"/>
          <w:placeholder>
            <w:docPart w:val="DefaultPlaceholder_-1854013440"/>
          </w:placeholder>
        </w:sdtPr>
        <w:sdtEndPr/>
        <w:sdtContent>
          <w:r w:rsidR="00C72AB1">
            <w:rPr>
              <w:rFonts w:ascii="Times New Roman" w:eastAsia="Times New Roman" w:hAnsi="Times New Roman" w:cs="Times New Roman"/>
              <w:i/>
              <w:color w:val="000000"/>
            </w:rPr>
            <w:t>Telephone Number</w:t>
          </w:r>
        </w:sdtContent>
      </w:sdt>
      <w:r w:rsidR="001F423D" w:rsidRPr="00C94C9F">
        <w:rPr>
          <w:rFonts w:ascii="Times New Roman" w:eastAsia="Times New Roman" w:hAnsi="Times New Roman" w:cs="Times New Roman"/>
          <w:color w:val="000000"/>
        </w:rPr>
        <w:t>:</w:t>
      </w:r>
      <w:r w:rsidR="003D083E">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1648194399"/>
          <w:placeholder>
            <w:docPart w:val="2AC63A2802384D8FB6C2CA70F186BCC2"/>
          </w:placeholder>
        </w:sdtPr>
        <w:sdtEndPr/>
        <w:sdtContent>
          <w:r w:rsidR="00D92BA7" w:rsidRPr="00D92BA7">
            <w:t>540-231-9231</w:t>
          </w:r>
        </w:sdtContent>
      </w:sdt>
    </w:p>
    <w:p w14:paraId="0B4D0EA4" w14:textId="2C338D0F" w:rsidR="00826215" w:rsidRPr="00A90FD1" w:rsidRDefault="009D6010">
      <w:pPr>
        <w:pBdr>
          <w:top w:val="nil"/>
          <w:left w:val="nil"/>
          <w:bottom w:val="nil"/>
          <w:right w:val="nil"/>
          <w:between w:val="nil"/>
        </w:pBdr>
        <w:spacing w:after="120"/>
        <w:ind w:left="72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PI email"/>
          <w:tag w:val="PI email"/>
          <w:id w:val="-1637323981"/>
          <w:lock w:val="sdtContentLocked"/>
          <w:placeholder>
            <w:docPart w:val="DefaultPlaceholder_-1854013440"/>
          </w:placeholder>
        </w:sdtPr>
        <w:sdtEndPr/>
        <w:sdtContent>
          <w:r w:rsidR="00C72AB1">
            <w:rPr>
              <w:rFonts w:ascii="Times New Roman" w:eastAsia="Times New Roman" w:hAnsi="Times New Roman" w:cs="Times New Roman"/>
              <w:i/>
              <w:color w:val="000000"/>
            </w:rPr>
            <w:t>Email Address</w:t>
          </w:r>
        </w:sdtContent>
      </w:sdt>
      <w:r w:rsidR="001F423D" w:rsidRPr="00C94C9F">
        <w:rPr>
          <w:rFonts w:ascii="Times New Roman" w:eastAsia="Times New Roman" w:hAnsi="Times New Roman" w:cs="Times New Roman"/>
          <w:color w:val="000000"/>
        </w:rPr>
        <w:t>:</w:t>
      </w:r>
      <w:r w:rsidR="0046231B">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id w:val="791560948"/>
          <w:placeholder>
            <w:docPart w:val="F36DF42D87B8402DBA4D62692D593F4C"/>
          </w:placeholder>
        </w:sdtPr>
        <w:sdtEndPr/>
        <w:sdtContent>
          <w:r w:rsidR="00D92BA7" w:rsidRPr="00D92BA7">
            <w:t>ambrown7@vt.edu</w:t>
          </w:r>
        </w:sdtContent>
      </w:sdt>
    </w:p>
    <w:p w14:paraId="26376705" w14:textId="77777777" w:rsidR="00E6590A" w:rsidRDefault="00E6590A">
      <w:pPr>
        <w:rPr>
          <w:rFonts w:ascii="Times New Roman" w:eastAsia="Times New Roman" w:hAnsi="Times New Roman" w:cs="Times New Roman"/>
          <w:b/>
          <w:color w:val="000000"/>
          <w:sz w:val="28"/>
          <w:szCs w:val="28"/>
        </w:rPr>
      </w:pPr>
    </w:p>
    <w:sdt>
      <w:sdtPr>
        <w:rPr>
          <w:rFonts w:ascii="Times New Roman" w:eastAsia="Times New Roman" w:hAnsi="Times New Roman" w:cs="Times New Roman"/>
          <w:b/>
          <w:color w:val="000000"/>
          <w:sz w:val="28"/>
          <w:szCs w:val="28"/>
        </w:rPr>
        <w:alias w:val="Funding"/>
        <w:tag w:val="Funding"/>
        <w:id w:val="-951629490"/>
        <w:lock w:val="sdtContentLocked"/>
        <w:placeholder>
          <w:docPart w:val="DefaultPlaceholder_-1854013440"/>
        </w:placeholder>
      </w:sdtPr>
      <w:sdtEndPr/>
      <w:sdtContent>
        <w:p w14:paraId="3678028F" w14:textId="711C3ED9" w:rsidR="00585E4B" w:rsidRPr="007E68C3" w:rsidRDefault="00585E4B">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sdtContent>
    </w:sdt>
    <w:p w14:paraId="3506F653" w14:textId="47724F0C" w:rsidR="00585E4B" w:rsidRPr="00E60129"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b/>
          <w:color w:val="000000"/>
          <w:sz w:val="28"/>
          <w:szCs w:val="28"/>
        </w:rPr>
        <w:tab/>
      </w:r>
      <w:sdt>
        <w:sdtPr>
          <w:rPr>
            <w:rFonts w:ascii="Times New Roman" w:eastAsia="Times New Roman" w:hAnsi="Times New Roman" w:cs="Times New Roman"/>
            <w:b/>
            <w:color w:val="000000"/>
            <w:sz w:val="28"/>
            <w:szCs w:val="28"/>
          </w:rPr>
          <w:alias w:val="Sponsor(s)"/>
          <w:tag w:val="Sponsor(s)"/>
          <w:id w:val="-1536887876"/>
          <w:lock w:val="sdtContentLocked"/>
          <w:placeholder>
            <w:docPart w:val="DefaultPlaceholder_-1854013440"/>
          </w:placeholder>
        </w:sdtPr>
        <w:sdtEndPr>
          <w:rPr>
            <w:b w:val="0"/>
            <w:i/>
            <w:sz w:val="24"/>
          </w:rPr>
        </w:sdtEndPr>
        <w:sdtContent>
          <w:r>
            <w:rPr>
              <w:rFonts w:ascii="Times New Roman" w:eastAsia="Times New Roman" w:hAnsi="Times New Roman" w:cs="Times New Roman"/>
              <w:i/>
              <w:color w:val="000000"/>
              <w:szCs w:val="28"/>
            </w:rPr>
            <w:t>Sponsor</w:t>
          </w:r>
          <w:r w:rsidR="00BA68F4">
            <w:rPr>
              <w:rFonts w:ascii="Times New Roman" w:eastAsia="Times New Roman" w:hAnsi="Times New Roman" w:cs="Times New Roman"/>
              <w:i/>
              <w:color w:val="000000"/>
              <w:szCs w:val="28"/>
            </w:rPr>
            <w:t>(s)</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624777252"/>
          <w:placeholder>
            <w:docPart w:val="661A961C276F43B1824EA88B447C67C6"/>
          </w:placeholder>
          <w:showingPlcHdr/>
        </w:sdtPr>
        <w:sdtEndPr/>
        <w:sdtContent>
          <w:r w:rsidR="00E54F78" w:rsidRPr="00E54F78">
            <w:rPr>
              <w:rStyle w:val="PlaceholderText"/>
            </w:rPr>
            <w:t>Click here to provide a response.</w:t>
          </w:r>
        </w:sdtContent>
      </w:sdt>
    </w:p>
    <w:p w14:paraId="6724A7D7" w14:textId="2F76EF47" w:rsidR="00585E4B" w:rsidRPr="00906E27" w:rsidRDefault="00585E4B">
      <w:pPr>
        <w:pBdr>
          <w:top w:val="nil"/>
          <w:left w:val="nil"/>
          <w:bottom w:val="nil"/>
          <w:right w:val="nil"/>
          <w:between w:val="nil"/>
        </w:pBdr>
        <w:rPr>
          <w:rFonts w:ascii="Times New Roman" w:eastAsia="Times New Roman" w:hAnsi="Times New Roman" w:cs="Times New Roman"/>
          <w:color w:val="000000"/>
          <w:szCs w:val="28"/>
        </w:rPr>
      </w:pPr>
      <w:r>
        <w:rPr>
          <w:rFonts w:ascii="Times New Roman" w:eastAsia="Times New Roman" w:hAnsi="Times New Roman" w:cs="Times New Roman"/>
          <w:i/>
          <w:color w:val="000000"/>
          <w:szCs w:val="28"/>
        </w:rPr>
        <w:tab/>
      </w:r>
      <w:sdt>
        <w:sdtPr>
          <w:rPr>
            <w:rFonts w:ascii="Times New Roman" w:eastAsia="Times New Roman" w:hAnsi="Times New Roman" w:cs="Times New Roman"/>
            <w:i/>
            <w:color w:val="000000"/>
            <w:szCs w:val="28"/>
          </w:rPr>
          <w:alias w:val="Funding status"/>
          <w:tag w:val="Funding status"/>
          <w:id w:val="-1479453290"/>
          <w:lock w:val="sdtContentLocked"/>
          <w:placeholder>
            <w:docPart w:val="DefaultPlaceholder_-1854013440"/>
          </w:placeholder>
        </w:sdtPr>
        <w:sdtEndPr/>
        <w:sdtContent>
          <w:r>
            <w:rPr>
              <w:rFonts w:ascii="Times New Roman" w:eastAsia="Times New Roman" w:hAnsi="Times New Roman" w:cs="Times New Roman"/>
              <w:i/>
              <w:color w:val="000000"/>
              <w:szCs w:val="28"/>
            </w:rPr>
            <w:t>Funded already or in the proposal phase?</w:t>
          </w:r>
        </w:sdtContent>
      </w:sdt>
      <w:r w:rsidR="001F423D" w:rsidRPr="00C94C9F">
        <w:rPr>
          <w:rFonts w:ascii="Times New Roman" w:eastAsia="Times New Roman" w:hAnsi="Times New Roman" w:cs="Times New Roman"/>
          <w:color w:val="000000"/>
          <w:szCs w:val="28"/>
        </w:rPr>
        <w:t>:</w:t>
      </w:r>
      <w:r w:rsidR="000E2990">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1091931875"/>
          <w:placeholder>
            <w:docPart w:val="DefaultPlaceholder_-1854013440"/>
          </w:placeholder>
        </w:sdtPr>
        <w:sdtEndPr/>
        <w:sdtContent>
          <w:r w:rsidR="009F7D9E">
            <w:rPr>
              <w:rStyle w:val="PlaceholderText"/>
            </w:rPr>
            <w:t>No funding is currently used for this work or anticipated</w:t>
          </w:r>
        </w:sdtContent>
      </w:sdt>
    </w:p>
    <w:p w14:paraId="0447CD35" w14:textId="63E9AA94" w:rsidR="00585E4B" w:rsidRPr="0078657D" w:rsidRDefault="009D6010" w:rsidP="00605558">
      <w:pPr>
        <w:pBdr>
          <w:top w:val="nil"/>
          <w:left w:val="nil"/>
          <w:bottom w:val="nil"/>
          <w:right w:val="nil"/>
          <w:between w:val="nil"/>
        </w:pBdr>
        <w:ind w:left="720"/>
        <w:rPr>
          <w:rFonts w:ascii="Times New Roman" w:eastAsia="Times New Roman" w:hAnsi="Times New Roman" w:cs="Times New Roman"/>
          <w:color w:val="000000"/>
          <w:szCs w:val="28"/>
        </w:rPr>
      </w:pPr>
      <w:sdt>
        <w:sdtPr>
          <w:rPr>
            <w:rFonts w:ascii="Times New Roman" w:eastAsia="Times New Roman" w:hAnsi="Times New Roman" w:cs="Times New Roman"/>
            <w:i/>
            <w:color w:val="000000"/>
            <w:szCs w:val="28"/>
          </w:rPr>
          <w:alias w:val="Primary awardee"/>
          <w:tag w:val="Primary awardee"/>
          <w:id w:val="-117453013"/>
          <w:lock w:val="sdtContentLocked"/>
          <w:placeholder>
            <w:docPart w:val="DefaultPlaceholder_-1854013440"/>
          </w:placeholder>
        </w:sdtPr>
        <w:sdtEndPr/>
        <w:sdtContent>
          <w:r w:rsidR="00585E4B">
            <w:rPr>
              <w:rFonts w:ascii="Times New Roman" w:eastAsia="Times New Roman" w:hAnsi="Times New Roman" w:cs="Times New Roman"/>
              <w:i/>
              <w:color w:val="000000"/>
              <w:szCs w:val="28"/>
            </w:rPr>
            <w:t>Is Virginia Tech the primary awardee or the coordinating center of this grant or contract? If not, list the primary institution</w:t>
          </w:r>
        </w:sdtContent>
      </w:sdt>
      <w:r w:rsidR="001F423D" w:rsidRPr="00C94C9F">
        <w:rPr>
          <w:rFonts w:ascii="Times New Roman" w:eastAsia="Times New Roman" w:hAnsi="Times New Roman" w:cs="Times New Roman"/>
          <w:color w:val="000000"/>
          <w:szCs w:val="28"/>
        </w:rPr>
        <w:t>:</w:t>
      </w:r>
      <w:r w:rsidR="00E84C04">
        <w:rPr>
          <w:rFonts w:ascii="Times New Roman" w:eastAsia="Times New Roman" w:hAnsi="Times New Roman" w:cs="Times New Roman"/>
          <w:color w:val="000000"/>
          <w:szCs w:val="28"/>
        </w:rPr>
        <w:t xml:space="preserve"> </w:t>
      </w:r>
      <w:sdt>
        <w:sdtPr>
          <w:rPr>
            <w:rFonts w:ascii="Times New Roman" w:eastAsia="Times New Roman" w:hAnsi="Times New Roman" w:cs="Times New Roman"/>
            <w:color w:val="000000"/>
            <w:szCs w:val="28"/>
          </w:rPr>
          <w:id w:val="-728068496"/>
          <w:placeholder>
            <w:docPart w:val="0AF8D742C79D46C4B7E518CAA20EB4D7"/>
          </w:placeholder>
        </w:sdtPr>
        <w:sdtEndPr/>
        <w:sdtContent>
          <w:r w:rsidR="009F7D9E">
            <w:t>N/A</w:t>
          </w:r>
        </w:sdtContent>
      </w:sdt>
    </w:p>
    <w:p w14:paraId="51982585"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4E45328" w14:textId="77777777" w:rsidR="00585E4B" w:rsidRDefault="00585E4B">
      <w:pPr>
        <w:pBdr>
          <w:top w:val="nil"/>
          <w:left w:val="nil"/>
          <w:bottom w:val="nil"/>
          <w:right w:val="nil"/>
          <w:between w:val="nil"/>
        </w:pBdr>
        <w:rPr>
          <w:rFonts w:ascii="Times New Roman" w:eastAsia="Times New Roman" w:hAnsi="Times New Roman" w:cs="Times New Roman"/>
          <w:b/>
          <w:color w:val="000000"/>
          <w:sz w:val="28"/>
          <w:szCs w:val="28"/>
        </w:rPr>
      </w:pPr>
    </w:p>
    <w:p w14:paraId="5656F853" w14:textId="60345975" w:rsidR="00826215" w:rsidRPr="003D083E" w:rsidRDefault="009D6010">
      <w:pPr>
        <w:pBdr>
          <w:top w:val="nil"/>
          <w:left w:val="nil"/>
          <w:bottom w:val="nil"/>
          <w:right w:val="nil"/>
          <w:between w:val="nil"/>
        </w:pBdr>
        <w:rPr>
          <w:rFonts w:ascii="Times New Roman" w:eastAsia="Times New Roman" w:hAnsi="Times New Roman" w:cs="Times New Roman"/>
          <w:color w:val="000000"/>
          <w:sz w:val="28"/>
          <w:szCs w:val="28"/>
        </w:rPr>
      </w:pPr>
      <w:sdt>
        <w:sdtPr>
          <w:rPr>
            <w:rFonts w:ascii="Times New Roman" w:eastAsia="Times New Roman" w:hAnsi="Times New Roman" w:cs="Times New Roman"/>
            <w:b/>
            <w:color w:val="000000"/>
            <w:sz w:val="28"/>
            <w:szCs w:val="28"/>
          </w:rPr>
          <w:alias w:val="Version No./Date"/>
          <w:tag w:val="Version No./Date"/>
          <w:id w:val="-1498407069"/>
          <w:lock w:val="sdtContentLocked"/>
          <w:placeholder>
            <w:docPart w:val="DefaultPlaceholder_-1854013440"/>
          </w:placeholder>
        </w:sdtPr>
        <w:sdtEndPr/>
        <w:sdtContent>
          <w:r w:rsidR="00C72AB1">
            <w:rPr>
              <w:rFonts w:ascii="Times New Roman" w:eastAsia="Times New Roman" w:hAnsi="Times New Roman" w:cs="Times New Roman"/>
              <w:b/>
              <w:color w:val="000000"/>
              <w:sz w:val="28"/>
              <w:szCs w:val="28"/>
            </w:rPr>
            <w:t>VERSION NUMBER/DATE:</w:t>
          </w:r>
        </w:sdtContent>
      </w:sdt>
      <w:r w:rsidR="00BF3552">
        <w:rPr>
          <w:rFonts w:ascii="Times New Roman" w:eastAsia="Times New Roman" w:hAnsi="Times New Roman" w:cs="Times New Roman"/>
          <w:b/>
          <w:color w:val="000000"/>
          <w:sz w:val="28"/>
          <w:szCs w:val="28"/>
        </w:rPr>
        <w:t xml:space="preserve"> </w:t>
      </w:r>
    </w:p>
    <w:sdt>
      <w:sdtPr>
        <w:rPr>
          <w:rFonts w:ascii="Times New Roman" w:eastAsia="Times New Roman" w:hAnsi="Times New Roman" w:cs="Times New Roman"/>
          <w:i/>
          <w:color w:val="000000"/>
        </w:rPr>
        <w:alias w:val="Version No./Date- Instructions"/>
        <w:tag w:val="Version No./Date- Instructions"/>
        <w:id w:val="2009166348"/>
        <w:lock w:val="sdtContentLocked"/>
        <w:placeholder>
          <w:docPart w:val="DefaultPlaceholder_-1854013440"/>
        </w:placeholder>
      </w:sdtPr>
      <w:sdtEndPr/>
      <w:sdtContent>
        <w:p w14:paraId="6DAFA65D" w14:textId="6E817709" w:rsidR="00361470" w:rsidRDefault="00C72AB1"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sdtContent>
    </w:sdt>
    <w:p w14:paraId="77C08FE6" w14:textId="65331D8E" w:rsidR="00CE4BDD" w:rsidRDefault="00CE4BDD" w:rsidP="00F74AEA">
      <w:pPr>
        <w:pBdr>
          <w:top w:val="nil"/>
          <w:left w:val="nil"/>
          <w:bottom w:val="nil"/>
          <w:right w:val="nil"/>
          <w:between w:val="nil"/>
        </w:pBdr>
        <w:spacing w:before="120" w:after="120"/>
        <w:ind w:firstLine="720"/>
        <w:rPr>
          <w:rFonts w:ascii="Times New Roman" w:eastAsia="Times New Roman" w:hAnsi="Times New Roman" w:cs="Times New Roman"/>
          <w:i/>
          <w:color w:val="000000"/>
        </w:rPr>
      </w:pPr>
    </w:p>
    <w:sdt>
      <w:sdtPr>
        <w:id w:val="-1124771267"/>
        <w:placeholder>
          <w:docPart w:val="71E15A22D4F94682B7B9E54C5C55268F"/>
        </w:placeholder>
      </w:sdtPr>
      <w:sdtEndPr/>
      <w:sdtContent>
        <w:p w14:paraId="7501AD58" w14:textId="293C36CA" w:rsidR="00CE4BDD" w:rsidRDefault="00D92BA7" w:rsidP="00F74AEA">
          <w:pPr>
            <w:pBdr>
              <w:top w:val="nil"/>
              <w:left w:val="nil"/>
              <w:bottom w:val="nil"/>
              <w:right w:val="nil"/>
              <w:between w:val="nil"/>
            </w:pBdr>
            <w:spacing w:before="120" w:after="120"/>
            <w:ind w:firstLine="720"/>
          </w:pPr>
          <w:r>
            <w:t>1.0</w:t>
          </w:r>
          <w:ins w:id="0" w:author="Daniel Chen" w:date="2020-07-08T15:51:00Z">
            <w:r w:rsidR="004E7345">
              <w:t>.1 2020-07-08</w:t>
            </w:r>
          </w:ins>
        </w:p>
      </w:sdtContent>
    </w:sdt>
    <w:p w14:paraId="50AFE0C7" w14:textId="481FC39A" w:rsidR="00361470" w:rsidRPr="00E26734" w:rsidRDefault="00361470" w:rsidP="008B16E7">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sdt>
      <w:sdtPr>
        <w:rPr>
          <w:rFonts w:ascii="Times New Roman" w:eastAsia="Times New Roman" w:hAnsi="Times New Roman" w:cs="Times New Roman"/>
          <w:b/>
          <w:color w:val="000000"/>
          <w:sz w:val="28"/>
          <w:szCs w:val="28"/>
        </w:rPr>
        <w:alias w:val="Revision History"/>
        <w:tag w:val="Revision History"/>
        <w:id w:val="-1937124207"/>
        <w:lock w:val="sdtContentLocked"/>
        <w:placeholder>
          <w:docPart w:val="DefaultPlaceholder_-1854013440"/>
        </w:placeholder>
      </w:sdtPr>
      <w:sdtEndPr>
        <w:rPr>
          <w:b w:val="0"/>
          <w:i/>
          <w:sz w:val="24"/>
          <w:szCs w:val="24"/>
        </w:rPr>
      </w:sdtEndPr>
      <w:sdtContent>
        <w:p w14:paraId="36A9FD65" w14:textId="44C7F66B" w:rsidR="00826215" w:rsidRDefault="00C72AB1" w:rsidP="008B16E7">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14:paraId="326AEF92" w14:textId="4F8F3A9A" w:rsidR="00826215" w:rsidRPr="00AF03C7" w:rsidRDefault="00C72AB1" w:rsidP="00B0250F">
          <w:pPr>
            <w:pBdr>
              <w:top w:val="nil"/>
              <w:left w:val="nil"/>
              <w:bottom w:val="nil"/>
              <w:right w:val="nil"/>
              <w:between w:val="nil"/>
            </w:pBdr>
            <w:ind w:firstLine="720"/>
            <w:rPr>
              <w:rFonts w:ascii="Times New Roman" w:eastAsia="Times New Roman" w:hAnsi="Times New Roman" w:cs="Times New Roman"/>
              <w:i/>
              <w:color w:val="000000"/>
            </w:rPr>
          </w:pPr>
          <w:r w:rsidRPr="00AF03C7">
            <w:rPr>
              <w:rFonts w:ascii="Times New Roman" w:eastAsia="Times New Roman" w:hAnsi="Times New Roman" w:cs="Times New Roman"/>
              <w:i/>
              <w:color w:val="000000"/>
            </w:rPr>
            <w:t>Use this table to keep track of changes.</w:t>
          </w:r>
          <w:r w:rsidRPr="00AF03C7">
            <w:rPr>
              <w:rFonts w:ascii="Times New Roman" w:eastAsia="Times New Roman" w:hAnsi="Times New Roman" w:cs="Times New Roman"/>
              <w:b/>
              <w:color w:val="000000"/>
            </w:rPr>
            <w:t xml:space="preserve"> </w:t>
          </w:r>
          <w:r w:rsidRPr="00AF03C7">
            <w:rPr>
              <w:rFonts w:ascii="Times New Roman" w:eastAsia="Times New Roman" w:hAnsi="Times New Roman" w:cs="Times New Roman"/>
              <w:i/>
              <w:color w:val="000000"/>
            </w:rPr>
            <w:t>Add more rows as needed.</w:t>
          </w:r>
        </w:p>
      </w:sdtContent>
    </w:sdt>
    <w:p w14:paraId="4B7592C0" w14:textId="77777777" w:rsidR="00826215" w:rsidRDefault="00826215"/>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826215" w14:paraId="5BD35B27" w14:textId="77777777">
        <w:tc>
          <w:tcPr>
            <w:tcW w:w="1103" w:type="dxa"/>
          </w:tcPr>
          <w:sdt>
            <w:sdtPr>
              <w:rPr>
                <w:rFonts w:ascii="Times New Roman" w:eastAsia="Times New Roman" w:hAnsi="Times New Roman" w:cs="Times New Roman"/>
                <w:b/>
              </w:rPr>
              <w:alias w:val="Revision No."/>
              <w:tag w:val="Revision No."/>
              <w:id w:val="2016797364"/>
              <w:lock w:val="sdtContentLocked"/>
              <w:placeholder>
                <w:docPart w:val="DefaultPlaceholder_-1854013440"/>
              </w:placeholder>
            </w:sdtPr>
            <w:sdtEndPr/>
            <w:sdtContent>
              <w:p w14:paraId="788B9A00" w14:textId="1CB3E312" w:rsidR="00826215" w:rsidRDefault="00C72AB1" w:rsidP="00C72AB1">
                <w:pPr>
                  <w:ind w:right="-120"/>
                  <w:jc w:val="center"/>
                </w:pPr>
                <w:r>
                  <w:rPr>
                    <w:rFonts w:ascii="Times New Roman" w:eastAsia="Times New Roman" w:hAnsi="Times New Roman" w:cs="Times New Roman"/>
                    <w:b/>
                  </w:rPr>
                  <w:t>Revision #</w:t>
                </w:r>
              </w:p>
            </w:sdtContent>
          </w:sdt>
        </w:tc>
        <w:tc>
          <w:tcPr>
            <w:tcW w:w="1663" w:type="dxa"/>
          </w:tcPr>
          <w:sdt>
            <w:sdtPr>
              <w:rPr>
                <w:rFonts w:ascii="Times New Roman" w:eastAsia="Times New Roman" w:hAnsi="Times New Roman" w:cs="Times New Roman"/>
                <w:b/>
              </w:rPr>
              <w:alias w:val="Version date"/>
              <w:tag w:val="Version date"/>
              <w:id w:val="-726687938"/>
              <w:lock w:val="sdtContentLocked"/>
              <w:placeholder>
                <w:docPart w:val="DefaultPlaceholder_-1854013440"/>
              </w:placeholder>
            </w:sdtPr>
            <w:sdtEndPr/>
            <w:sdtContent>
              <w:p w14:paraId="1E9FF26E" w14:textId="5E7FDD42" w:rsidR="00826215" w:rsidRDefault="00C72AB1" w:rsidP="00C72AB1">
                <w:pPr>
                  <w:ind w:right="-120"/>
                </w:pPr>
                <w:r>
                  <w:rPr>
                    <w:rFonts w:ascii="Times New Roman" w:eastAsia="Times New Roman" w:hAnsi="Times New Roman" w:cs="Times New Roman"/>
                    <w:b/>
                  </w:rPr>
                  <w:t>Version Date</w:t>
                </w:r>
              </w:p>
            </w:sdtContent>
          </w:sdt>
        </w:tc>
        <w:tc>
          <w:tcPr>
            <w:tcW w:w="4802" w:type="dxa"/>
          </w:tcPr>
          <w:sdt>
            <w:sdtPr>
              <w:rPr>
                <w:rFonts w:ascii="Times New Roman" w:eastAsia="Times New Roman" w:hAnsi="Times New Roman" w:cs="Times New Roman"/>
                <w:b/>
              </w:rPr>
              <w:alias w:val="Change summary"/>
              <w:tag w:val="Change summary"/>
              <w:id w:val="-965119819"/>
              <w:lock w:val="sdtContentLocked"/>
              <w:placeholder>
                <w:docPart w:val="DefaultPlaceholder_-1854013440"/>
              </w:placeholder>
            </w:sdtPr>
            <w:sdtEndPr/>
            <w:sdtContent>
              <w:p w14:paraId="79242652" w14:textId="20D9EBF0" w:rsidR="00826215" w:rsidRDefault="00C72AB1">
                <w:r w:rsidRPr="00C72AB1">
                  <w:rPr>
                    <w:rFonts w:ascii="Times New Roman" w:eastAsia="Times New Roman" w:hAnsi="Times New Roman" w:cs="Times New Roman"/>
                    <w:b/>
                  </w:rPr>
                  <w:t xml:space="preserve">Brief </w:t>
                </w:r>
                <w:r>
                  <w:rPr>
                    <w:rFonts w:ascii="Times New Roman" w:eastAsia="Times New Roman" w:hAnsi="Times New Roman" w:cs="Times New Roman"/>
                    <w:b/>
                  </w:rPr>
                  <w:t xml:space="preserve">Summary of Changes </w:t>
                </w:r>
                <w:r>
                  <w:rPr>
                    <w:rFonts w:ascii="Times New Roman" w:eastAsia="Times New Roman" w:hAnsi="Times New Roman" w:cs="Times New Roman"/>
                    <w:b/>
                  </w:rPr>
                  <w:br/>
                  <w:t>(i.e.</w:t>
                </w:r>
                <w:r w:rsidR="00E6590A">
                  <w:rPr>
                    <w:rFonts w:ascii="Times New Roman" w:eastAsia="Times New Roman" w:hAnsi="Times New Roman" w:cs="Times New Roman"/>
                    <w:b/>
                  </w:rPr>
                  <w:t>,</w:t>
                </w:r>
                <w:r>
                  <w:rPr>
                    <w:rFonts w:ascii="Times New Roman" w:eastAsia="Times New Roman" w:hAnsi="Times New Roman" w:cs="Times New Roman"/>
                    <w:b/>
                  </w:rPr>
                  <w:t xml:space="preserve"> the different sections)</w:t>
                </w:r>
              </w:p>
            </w:sdtContent>
          </w:sdt>
        </w:tc>
        <w:tc>
          <w:tcPr>
            <w:tcW w:w="1288" w:type="dxa"/>
          </w:tcPr>
          <w:sdt>
            <w:sdtPr>
              <w:rPr>
                <w:rFonts w:ascii="Times New Roman" w:eastAsia="Times New Roman" w:hAnsi="Times New Roman" w:cs="Times New Roman"/>
                <w:b/>
              </w:rPr>
              <w:alias w:val="Consent change"/>
              <w:tag w:val="Consent change"/>
              <w:id w:val="-1691446520"/>
              <w:lock w:val="sdtContentLocked"/>
              <w:placeholder>
                <w:docPart w:val="DefaultPlaceholder_-1854013440"/>
              </w:placeholder>
            </w:sdtPr>
            <w:sdtEndPr/>
            <w:sdtContent>
              <w:p w14:paraId="7ADF191D" w14:textId="4D2CDFEE" w:rsidR="00826215" w:rsidRDefault="00C72AB1">
                <w:r>
                  <w:rPr>
                    <w:rFonts w:ascii="Times New Roman" w:eastAsia="Times New Roman" w:hAnsi="Times New Roman" w:cs="Times New Roman"/>
                    <w:b/>
                  </w:rPr>
                  <w:t>Consent Change?</w:t>
                </w:r>
              </w:p>
            </w:sdtContent>
          </w:sdt>
        </w:tc>
      </w:tr>
      <w:tr w:rsidR="00826215" w14:paraId="1BB55F8D" w14:textId="77777777">
        <w:tc>
          <w:tcPr>
            <w:tcW w:w="1103" w:type="dxa"/>
          </w:tcPr>
          <w:p w14:paraId="565CDD7B" w14:textId="50B788A7" w:rsidR="00826215" w:rsidRDefault="004E7345">
            <w:ins w:id="1" w:author="Daniel Chen" w:date="2020-07-08T15:51:00Z">
              <w:r>
                <w:t>1.0.1</w:t>
              </w:r>
            </w:ins>
          </w:p>
        </w:tc>
        <w:tc>
          <w:tcPr>
            <w:tcW w:w="1663" w:type="dxa"/>
          </w:tcPr>
          <w:p w14:paraId="43A98A41" w14:textId="762B6B63" w:rsidR="00826215" w:rsidRDefault="004E7345">
            <w:ins w:id="2" w:author="Daniel Chen" w:date="2020-07-08T15:51:00Z">
              <w:r>
                <w:t>2020-0</w:t>
              </w:r>
            </w:ins>
            <w:ins w:id="3" w:author="Daniel Chen" w:date="2020-07-08T15:52:00Z">
              <w:r>
                <w:t>7-08</w:t>
              </w:r>
            </w:ins>
          </w:p>
        </w:tc>
        <w:tc>
          <w:tcPr>
            <w:tcW w:w="4802" w:type="dxa"/>
          </w:tcPr>
          <w:p w14:paraId="5A29BFE5" w14:textId="5AD51BAB" w:rsidR="00826215" w:rsidRDefault="004E7345">
            <w:ins w:id="4" w:author="Daniel Chen" w:date="2020-07-08T15:52:00Z">
              <w:r>
                <w:t>Revisions for original v1.0 submission</w:t>
              </w:r>
            </w:ins>
          </w:p>
        </w:tc>
        <w:tc>
          <w:tcPr>
            <w:tcW w:w="1288" w:type="dxa"/>
          </w:tcPr>
          <w:p w14:paraId="0EB39DB2" w14:textId="4E45FB05" w:rsidR="00826215" w:rsidRDefault="004E7345">
            <w:ins w:id="5" w:author="Daniel Chen" w:date="2020-07-08T15:52:00Z">
              <w:r>
                <w:t>yes</w:t>
              </w:r>
            </w:ins>
          </w:p>
        </w:tc>
      </w:tr>
      <w:tr w:rsidR="00826215" w14:paraId="24DB474F" w14:textId="77777777">
        <w:tc>
          <w:tcPr>
            <w:tcW w:w="1103" w:type="dxa"/>
          </w:tcPr>
          <w:p w14:paraId="181F6C4E" w14:textId="5C7BD404" w:rsidR="00826215" w:rsidRDefault="000A7264">
            <w:ins w:id="6" w:author="Chen, Daniel" w:date="2020-07-14T22:44:00Z">
              <w:r>
                <w:t>1.0.2</w:t>
              </w:r>
            </w:ins>
          </w:p>
        </w:tc>
        <w:tc>
          <w:tcPr>
            <w:tcW w:w="1663" w:type="dxa"/>
          </w:tcPr>
          <w:p w14:paraId="088ABC23" w14:textId="6D6673B6" w:rsidR="00826215" w:rsidRDefault="000A7264">
            <w:ins w:id="7" w:author="Chen, Daniel" w:date="2020-07-14T22:44:00Z">
              <w:r>
                <w:t>2020-07-14</w:t>
              </w:r>
            </w:ins>
          </w:p>
        </w:tc>
        <w:tc>
          <w:tcPr>
            <w:tcW w:w="4802" w:type="dxa"/>
          </w:tcPr>
          <w:p w14:paraId="4D604F59" w14:textId="29B3DFA3" w:rsidR="00826215" w:rsidRDefault="000A7264">
            <w:ins w:id="8" w:author="Chen, Daniel" w:date="2020-07-14T22:44:00Z">
              <w:r>
                <w:t>No protocol changes. Only changes to survey</w:t>
              </w:r>
            </w:ins>
          </w:p>
        </w:tc>
        <w:tc>
          <w:tcPr>
            <w:tcW w:w="1288" w:type="dxa"/>
          </w:tcPr>
          <w:p w14:paraId="02D0F1DC" w14:textId="6632841B" w:rsidR="00826215" w:rsidRDefault="000A7264">
            <w:ins w:id="9" w:author="Chen, Daniel" w:date="2020-07-14T22:44:00Z">
              <w:r>
                <w:t>no</w:t>
              </w:r>
            </w:ins>
          </w:p>
        </w:tc>
      </w:tr>
      <w:tr w:rsidR="00826215" w14:paraId="71104410" w14:textId="77777777">
        <w:tc>
          <w:tcPr>
            <w:tcW w:w="1103" w:type="dxa"/>
          </w:tcPr>
          <w:p w14:paraId="0B4B78FF" w14:textId="77777777" w:rsidR="00826215" w:rsidRDefault="00826215"/>
        </w:tc>
        <w:tc>
          <w:tcPr>
            <w:tcW w:w="1663" w:type="dxa"/>
          </w:tcPr>
          <w:p w14:paraId="696D8A34" w14:textId="77777777" w:rsidR="00826215" w:rsidRDefault="00826215"/>
        </w:tc>
        <w:tc>
          <w:tcPr>
            <w:tcW w:w="4802" w:type="dxa"/>
          </w:tcPr>
          <w:p w14:paraId="2A5BD63E" w14:textId="77777777" w:rsidR="00826215" w:rsidRDefault="00826215"/>
        </w:tc>
        <w:tc>
          <w:tcPr>
            <w:tcW w:w="1288" w:type="dxa"/>
          </w:tcPr>
          <w:p w14:paraId="2036CAD6" w14:textId="77777777" w:rsidR="00826215" w:rsidRDefault="00826215"/>
        </w:tc>
      </w:tr>
      <w:tr w:rsidR="00826215" w14:paraId="2B445308" w14:textId="77777777">
        <w:tc>
          <w:tcPr>
            <w:tcW w:w="1103" w:type="dxa"/>
          </w:tcPr>
          <w:p w14:paraId="18100F3A" w14:textId="77777777" w:rsidR="00826215" w:rsidRDefault="00826215"/>
        </w:tc>
        <w:tc>
          <w:tcPr>
            <w:tcW w:w="1663" w:type="dxa"/>
          </w:tcPr>
          <w:p w14:paraId="3B24EFD3" w14:textId="77777777" w:rsidR="00826215" w:rsidRDefault="00826215"/>
        </w:tc>
        <w:tc>
          <w:tcPr>
            <w:tcW w:w="4802" w:type="dxa"/>
          </w:tcPr>
          <w:p w14:paraId="13113DA2" w14:textId="77777777" w:rsidR="00826215" w:rsidRDefault="00826215"/>
        </w:tc>
        <w:tc>
          <w:tcPr>
            <w:tcW w:w="1288" w:type="dxa"/>
          </w:tcPr>
          <w:p w14:paraId="17762A60" w14:textId="77777777" w:rsidR="00826215" w:rsidRDefault="00826215"/>
        </w:tc>
      </w:tr>
    </w:tbl>
    <w:p w14:paraId="77322F8C" w14:textId="77777777" w:rsidR="00826215" w:rsidRDefault="00826215"/>
    <w:sdt>
      <w:sdtPr>
        <w:id w:val="-1328278524"/>
        <w:placeholder>
          <w:docPart w:val="DefaultPlaceholder_-1854013440"/>
        </w:placeholder>
      </w:sdtPr>
      <w:sdtEndPr>
        <w:rPr>
          <w:rFonts w:ascii="Times New Roman" w:eastAsia="Times New Roman" w:hAnsi="Times New Roman" w:cs="Times New Roman"/>
          <w:b/>
          <w:color w:val="000000"/>
          <w:sz w:val="28"/>
          <w:szCs w:val="28"/>
        </w:rPr>
      </w:sdtEndPr>
      <w:sdtContent>
        <w:p w14:paraId="5B56FF4D" w14:textId="4B716633" w:rsidR="00826215" w:rsidRDefault="00C72AB1">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Content>
    </w:sdt>
    <w:sdt>
      <w:sdtPr>
        <w:id w:val="-1898584122"/>
        <w:docPartObj>
          <w:docPartGallery w:val="Table of Contents"/>
          <w:docPartUnique/>
        </w:docPartObj>
      </w:sdtPr>
      <w:sdtEndPr/>
      <w:sdtContent>
        <w:p w14:paraId="338D071D" w14:textId="32DEDFA2" w:rsidR="00BF40FA" w:rsidRDefault="00C72AB1">
          <w:pPr>
            <w:pStyle w:val="TOC1"/>
            <w:tabs>
              <w:tab w:val="left" w:pos="660"/>
              <w:tab w:val="right" w:pos="8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80549" w:history="1">
            <w:r w:rsidR="00BF40FA" w:rsidRPr="00444EB8">
              <w:rPr>
                <w:rStyle w:val="Hyperlink"/>
                <w:noProof/>
              </w:rPr>
              <w:t>1.0</w:t>
            </w:r>
            <w:r w:rsidR="00BF40FA">
              <w:rPr>
                <w:rFonts w:asciiTheme="minorHAnsi" w:eastAsiaTheme="minorEastAsia" w:hAnsiTheme="minorHAnsi" w:cstheme="minorBidi"/>
                <w:noProof/>
                <w:sz w:val="22"/>
                <w:szCs w:val="22"/>
              </w:rPr>
              <w:tab/>
            </w:r>
            <w:r w:rsidR="00BF40FA" w:rsidRPr="00444EB8">
              <w:rPr>
                <w:rStyle w:val="Hyperlink"/>
                <w:noProof/>
              </w:rPr>
              <w:t>Study Summary</w:t>
            </w:r>
            <w:r w:rsidR="00BF40FA">
              <w:rPr>
                <w:noProof/>
                <w:webHidden/>
              </w:rPr>
              <w:tab/>
            </w:r>
            <w:r w:rsidR="00BF40FA">
              <w:rPr>
                <w:noProof/>
                <w:webHidden/>
              </w:rPr>
              <w:fldChar w:fldCharType="begin"/>
            </w:r>
            <w:r w:rsidR="00BF40FA">
              <w:rPr>
                <w:noProof/>
                <w:webHidden/>
              </w:rPr>
              <w:instrText xml:space="preserve"> PAGEREF _Toc180549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456AAB8" w14:textId="3E3DE2C8"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0" w:history="1">
            <w:r w:rsidR="00BF40FA" w:rsidRPr="00444EB8">
              <w:rPr>
                <w:rStyle w:val="Hyperlink"/>
                <w:noProof/>
              </w:rPr>
              <w:t>2.0</w:t>
            </w:r>
            <w:r w:rsidR="00BF40FA">
              <w:rPr>
                <w:rFonts w:asciiTheme="minorHAnsi" w:eastAsiaTheme="minorEastAsia" w:hAnsiTheme="minorHAnsi" w:cstheme="minorBidi"/>
                <w:noProof/>
                <w:sz w:val="22"/>
                <w:szCs w:val="22"/>
              </w:rPr>
              <w:tab/>
            </w:r>
            <w:r w:rsidR="00BF40FA" w:rsidRPr="00444EB8">
              <w:rPr>
                <w:rStyle w:val="Hyperlink"/>
                <w:noProof/>
              </w:rPr>
              <w:t>Objectives</w:t>
            </w:r>
            <w:r w:rsidR="00BF40FA">
              <w:rPr>
                <w:noProof/>
                <w:webHidden/>
              </w:rPr>
              <w:tab/>
            </w:r>
            <w:r w:rsidR="00BF40FA">
              <w:rPr>
                <w:noProof/>
                <w:webHidden/>
              </w:rPr>
              <w:fldChar w:fldCharType="begin"/>
            </w:r>
            <w:r w:rsidR="00BF40FA">
              <w:rPr>
                <w:noProof/>
                <w:webHidden/>
              </w:rPr>
              <w:instrText xml:space="preserve"> PAGEREF _Toc180550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4BE01DC0" w14:textId="0C0CD93A"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1" w:history="1">
            <w:r w:rsidR="00BF40FA" w:rsidRPr="00444EB8">
              <w:rPr>
                <w:rStyle w:val="Hyperlink"/>
                <w:noProof/>
              </w:rPr>
              <w:t>3.0</w:t>
            </w:r>
            <w:r w:rsidR="00BF40FA">
              <w:rPr>
                <w:rFonts w:asciiTheme="minorHAnsi" w:eastAsiaTheme="minorEastAsia" w:hAnsiTheme="minorHAnsi" w:cstheme="minorBidi"/>
                <w:noProof/>
                <w:sz w:val="22"/>
                <w:szCs w:val="22"/>
              </w:rPr>
              <w:tab/>
            </w:r>
            <w:r w:rsidR="00BF40FA" w:rsidRPr="00444EB8">
              <w:rPr>
                <w:rStyle w:val="Hyperlink"/>
                <w:noProof/>
              </w:rPr>
              <w:t>Background</w:t>
            </w:r>
            <w:r w:rsidR="00BF40FA">
              <w:rPr>
                <w:noProof/>
                <w:webHidden/>
              </w:rPr>
              <w:tab/>
            </w:r>
            <w:r w:rsidR="00BF40FA">
              <w:rPr>
                <w:noProof/>
                <w:webHidden/>
              </w:rPr>
              <w:fldChar w:fldCharType="begin"/>
            </w:r>
            <w:r w:rsidR="00BF40FA">
              <w:rPr>
                <w:noProof/>
                <w:webHidden/>
              </w:rPr>
              <w:instrText xml:space="preserve"> PAGEREF _Toc180551 \h </w:instrText>
            </w:r>
            <w:r w:rsidR="00BF40FA">
              <w:rPr>
                <w:noProof/>
                <w:webHidden/>
              </w:rPr>
            </w:r>
            <w:r w:rsidR="00BF40FA">
              <w:rPr>
                <w:noProof/>
                <w:webHidden/>
              </w:rPr>
              <w:fldChar w:fldCharType="separate"/>
            </w:r>
            <w:r w:rsidR="00530E6E">
              <w:rPr>
                <w:noProof/>
                <w:webHidden/>
              </w:rPr>
              <w:t>4</w:t>
            </w:r>
            <w:r w:rsidR="00BF40FA">
              <w:rPr>
                <w:noProof/>
                <w:webHidden/>
              </w:rPr>
              <w:fldChar w:fldCharType="end"/>
            </w:r>
          </w:hyperlink>
        </w:p>
        <w:p w14:paraId="6FE21E79" w14:textId="79009EBC"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2" w:history="1">
            <w:r w:rsidR="00BF40FA" w:rsidRPr="00444EB8">
              <w:rPr>
                <w:rStyle w:val="Hyperlink"/>
                <w:noProof/>
              </w:rPr>
              <w:t>4.0</w:t>
            </w:r>
            <w:r w:rsidR="00BF40FA">
              <w:rPr>
                <w:rFonts w:asciiTheme="minorHAnsi" w:eastAsiaTheme="minorEastAsia" w:hAnsiTheme="minorHAnsi" w:cstheme="minorBidi"/>
                <w:noProof/>
                <w:sz w:val="22"/>
                <w:szCs w:val="22"/>
              </w:rPr>
              <w:tab/>
            </w:r>
            <w:r w:rsidR="00BF40FA" w:rsidRPr="00444EB8">
              <w:rPr>
                <w:rStyle w:val="Hyperlink"/>
                <w:noProof/>
              </w:rPr>
              <w:t>Study Endpoints</w:t>
            </w:r>
            <w:r w:rsidR="00BF40FA">
              <w:rPr>
                <w:noProof/>
                <w:webHidden/>
              </w:rPr>
              <w:tab/>
            </w:r>
            <w:r w:rsidR="00BF40FA">
              <w:rPr>
                <w:noProof/>
                <w:webHidden/>
              </w:rPr>
              <w:fldChar w:fldCharType="begin"/>
            </w:r>
            <w:r w:rsidR="00BF40FA">
              <w:rPr>
                <w:noProof/>
                <w:webHidden/>
              </w:rPr>
              <w:instrText xml:space="preserve"> PAGEREF _Toc180552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50B7EBFC" w14:textId="70541AC7"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3" w:history="1">
            <w:r w:rsidR="00BF40FA" w:rsidRPr="00444EB8">
              <w:rPr>
                <w:rStyle w:val="Hyperlink"/>
                <w:noProof/>
              </w:rPr>
              <w:t>5.0</w:t>
            </w:r>
            <w:r w:rsidR="00BF40FA">
              <w:rPr>
                <w:rFonts w:asciiTheme="minorHAnsi" w:eastAsiaTheme="minorEastAsia" w:hAnsiTheme="minorHAnsi" w:cstheme="minorBidi"/>
                <w:noProof/>
                <w:sz w:val="22"/>
                <w:szCs w:val="22"/>
              </w:rPr>
              <w:tab/>
            </w:r>
            <w:r w:rsidR="00BF40FA" w:rsidRPr="00444EB8">
              <w:rPr>
                <w:rStyle w:val="Hyperlink"/>
                <w:noProof/>
              </w:rPr>
              <w:t>Study Design and Statistical Analysis Plan</w:t>
            </w:r>
            <w:r w:rsidR="00BF40FA">
              <w:rPr>
                <w:noProof/>
                <w:webHidden/>
              </w:rPr>
              <w:tab/>
            </w:r>
            <w:r w:rsidR="00BF40FA">
              <w:rPr>
                <w:noProof/>
                <w:webHidden/>
              </w:rPr>
              <w:fldChar w:fldCharType="begin"/>
            </w:r>
            <w:r w:rsidR="00BF40FA">
              <w:rPr>
                <w:noProof/>
                <w:webHidden/>
              </w:rPr>
              <w:instrText xml:space="preserve"> PAGEREF _Toc180553 \h </w:instrText>
            </w:r>
            <w:r w:rsidR="00BF40FA">
              <w:rPr>
                <w:noProof/>
                <w:webHidden/>
              </w:rPr>
            </w:r>
            <w:r w:rsidR="00BF40FA">
              <w:rPr>
                <w:noProof/>
                <w:webHidden/>
              </w:rPr>
              <w:fldChar w:fldCharType="separate"/>
            </w:r>
            <w:r w:rsidR="00530E6E">
              <w:rPr>
                <w:noProof/>
                <w:webHidden/>
              </w:rPr>
              <w:t>5</w:t>
            </w:r>
            <w:r w:rsidR="00BF40FA">
              <w:rPr>
                <w:noProof/>
                <w:webHidden/>
              </w:rPr>
              <w:fldChar w:fldCharType="end"/>
            </w:r>
          </w:hyperlink>
        </w:p>
        <w:p w14:paraId="3AE50F45" w14:textId="29C51815"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4" w:history="1">
            <w:r w:rsidR="00BF40FA" w:rsidRPr="00444EB8">
              <w:rPr>
                <w:rStyle w:val="Hyperlink"/>
                <w:noProof/>
              </w:rPr>
              <w:t>6.0</w:t>
            </w:r>
            <w:r w:rsidR="00BF40FA">
              <w:rPr>
                <w:rFonts w:asciiTheme="minorHAnsi" w:eastAsiaTheme="minorEastAsia" w:hAnsiTheme="minorHAnsi" w:cstheme="minorBidi"/>
                <w:noProof/>
                <w:sz w:val="22"/>
                <w:szCs w:val="22"/>
              </w:rPr>
              <w:tab/>
            </w:r>
            <w:r w:rsidR="00BF40FA" w:rsidRPr="00444EB8">
              <w:rPr>
                <w:rStyle w:val="Hyperlink"/>
                <w:noProof/>
              </w:rPr>
              <w:t>Setting</w:t>
            </w:r>
            <w:r w:rsidR="00BF40FA">
              <w:rPr>
                <w:noProof/>
                <w:webHidden/>
              </w:rPr>
              <w:tab/>
            </w:r>
            <w:r w:rsidR="00BF40FA">
              <w:rPr>
                <w:noProof/>
                <w:webHidden/>
              </w:rPr>
              <w:fldChar w:fldCharType="begin"/>
            </w:r>
            <w:r w:rsidR="00BF40FA">
              <w:rPr>
                <w:noProof/>
                <w:webHidden/>
              </w:rPr>
              <w:instrText xml:space="preserve"> PAGEREF _Toc180554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0087930D" w14:textId="249A3878"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5" w:history="1">
            <w:r w:rsidR="00BF40FA" w:rsidRPr="00444EB8">
              <w:rPr>
                <w:rStyle w:val="Hyperlink"/>
                <w:noProof/>
              </w:rPr>
              <w:t>7.0</w:t>
            </w:r>
            <w:r w:rsidR="00BF40FA">
              <w:rPr>
                <w:rFonts w:asciiTheme="minorHAnsi" w:eastAsiaTheme="minorEastAsia" w:hAnsiTheme="minorHAnsi" w:cstheme="minorBidi"/>
                <w:noProof/>
                <w:sz w:val="22"/>
                <w:szCs w:val="22"/>
              </w:rPr>
              <w:tab/>
            </w:r>
            <w:r w:rsidR="00BF40FA" w:rsidRPr="00444EB8">
              <w:rPr>
                <w:rStyle w:val="Hyperlink"/>
                <w:noProof/>
              </w:rPr>
              <w:t>Study Intervention(s)/Investigational Agent(s)</w:t>
            </w:r>
            <w:r w:rsidR="00BF40FA">
              <w:rPr>
                <w:noProof/>
                <w:webHidden/>
              </w:rPr>
              <w:tab/>
            </w:r>
            <w:r w:rsidR="00BF40FA">
              <w:rPr>
                <w:noProof/>
                <w:webHidden/>
              </w:rPr>
              <w:fldChar w:fldCharType="begin"/>
            </w:r>
            <w:r w:rsidR="00BF40FA">
              <w:rPr>
                <w:noProof/>
                <w:webHidden/>
              </w:rPr>
              <w:instrText xml:space="preserve"> PAGEREF _Toc180555 \h </w:instrText>
            </w:r>
            <w:r w:rsidR="00BF40FA">
              <w:rPr>
                <w:noProof/>
                <w:webHidden/>
              </w:rPr>
            </w:r>
            <w:r w:rsidR="00BF40FA">
              <w:rPr>
                <w:noProof/>
                <w:webHidden/>
              </w:rPr>
              <w:fldChar w:fldCharType="separate"/>
            </w:r>
            <w:r w:rsidR="00530E6E">
              <w:rPr>
                <w:noProof/>
                <w:webHidden/>
              </w:rPr>
              <w:t>6</w:t>
            </w:r>
            <w:r w:rsidR="00BF40FA">
              <w:rPr>
                <w:noProof/>
                <w:webHidden/>
              </w:rPr>
              <w:fldChar w:fldCharType="end"/>
            </w:r>
          </w:hyperlink>
        </w:p>
        <w:p w14:paraId="6C210A0D" w14:textId="63BEBE57"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6" w:history="1">
            <w:r w:rsidR="00BF40FA" w:rsidRPr="00444EB8">
              <w:rPr>
                <w:rStyle w:val="Hyperlink"/>
                <w:noProof/>
              </w:rPr>
              <w:t>8.0</w:t>
            </w:r>
            <w:r w:rsidR="00BF40FA">
              <w:rPr>
                <w:rFonts w:asciiTheme="minorHAnsi" w:eastAsiaTheme="minorEastAsia" w:hAnsiTheme="minorHAnsi" w:cstheme="minorBidi"/>
                <w:noProof/>
                <w:sz w:val="22"/>
                <w:szCs w:val="22"/>
              </w:rPr>
              <w:tab/>
            </w:r>
            <w:r w:rsidR="00BF40FA" w:rsidRPr="00444EB8">
              <w:rPr>
                <w:rStyle w:val="Hyperlink"/>
                <w:noProof/>
              </w:rPr>
              <w:t>Procedures Involved</w:t>
            </w:r>
            <w:r w:rsidR="00BF40FA">
              <w:rPr>
                <w:noProof/>
                <w:webHidden/>
              </w:rPr>
              <w:tab/>
            </w:r>
            <w:r w:rsidR="00BF40FA">
              <w:rPr>
                <w:noProof/>
                <w:webHidden/>
              </w:rPr>
              <w:fldChar w:fldCharType="begin"/>
            </w:r>
            <w:r w:rsidR="00BF40FA">
              <w:rPr>
                <w:noProof/>
                <w:webHidden/>
              </w:rPr>
              <w:instrText xml:space="preserve"> PAGEREF _Toc180556 \h </w:instrText>
            </w:r>
            <w:r w:rsidR="00BF40FA">
              <w:rPr>
                <w:noProof/>
                <w:webHidden/>
              </w:rPr>
            </w:r>
            <w:r w:rsidR="00BF40FA">
              <w:rPr>
                <w:noProof/>
                <w:webHidden/>
              </w:rPr>
              <w:fldChar w:fldCharType="separate"/>
            </w:r>
            <w:r w:rsidR="00530E6E">
              <w:rPr>
                <w:noProof/>
                <w:webHidden/>
              </w:rPr>
              <w:t>8</w:t>
            </w:r>
            <w:r w:rsidR="00BF40FA">
              <w:rPr>
                <w:noProof/>
                <w:webHidden/>
              </w:rPr>
              <w:fldChar w:fldCharType="end"/>
            </w:r>
          </w:hyperlink>
        </w:p>
        <w:p w14:paraId="4A8B74A2" w14:textId="6440A1EB"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7" w:history="1">
            <w:r w:rsidR="00BF40FA" w:rsidRPr="00444EB8">
              <w:rPr>
                <w:rStyle w:val="Hyperlink"/>
                <w:noProof/>
              </w:rPr>
              <w:t>9.0</w:t>
            </w:r>
            <w:r w:rsidR="00BF40FA">
              <w:rPr>
                <w:rFonts w:asciiTheme="minorHAnsi" w:eastAsiaTheme="minorEastAsia" w:hAnsiTheme="minorHAnsi" w:cstheme="minorBidi"/>
                <w:noProof/>
                <w:sz w:val="22"/>
                <w:szCs w:val="22"/>
              </w:rPr>
              <w:tab/>
            </w:r>
            <w:r w:rsidR="00BF40FA" w:rsidRPr="00444EB8">
              <w:rPr>
                <w:rStyle w:val="Hyperlink"/>
                <w:noProof/>
              </w:rPr>
              <w:t>Data and Specimen Long Term Storage and Use</w:t>
            </w:r>
            <w:r w:rsidR="00BF40FA">
              <w:rPr>
                <w:noProof/>
                <w:webHidden/>
              </w:rPr>
              <w:tab/>
            </w:r>
            <w:r w:rsidR="00BF40FA">
              <w:rPr>
                <w:noProof/>
                <w:webHidden/>
              </w:rPr>
              <w:fldChar w:fldCharType="begin"/>
            </w:r>
            <w:r w:rsidR="00BF40FA">
              <w:rPr>
                <w:noProof/>
                <w:webHidden/>
              </w:rPr>
              <w:instrText xml:space="preserve"> PAGEREF _Toc180557 \h </w:instrText>
            </w:r>
            <w:r w:rsidR="00BF40FA">
              <w:rPr>
                <w:noProof/>
                <w:webHidden/>
              </w:rPr>
            </w:r>
            <w:r w:rsidR="00BF40FA">
              <w:rPr>
                <w:noProof/>
                <w:webHidden/>
              </w:rPr>
              <w:fldChar w:fldCharType="separate"/>
            </w:r>
            <w:r w:rsidR="00530E6E">
              <w:rPr>
                <w:noProof/>
                <w:webHidden/>
              </w:rPr>
              <w:t>10</w:t>
            </w:r>
            <w:r w:rsidR="00BF40FA">
              <w:rPr>
                <w:noProof/>
                <w:webHidden/>
              </w:rPr>
              <w:fldChar w:fldCharType="end"/>
            </w:r>
          </w:hyperlink>
        </w:p>
        <w:p w14:paraId="63063D0C" w14:textId="45F250E4"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8" w:history="1">
            <w:r w:rsidR="00BF40FA" w:rsidRPr="00444EB8">
              <w:rPr>
                <w:rStyle w:val="Hyperlink"/>
                <w:noProof/>
              </w:rPr>
              <w:t>10.0</w:t>
            </w:r>
            <w:r w:rsidR="00BF40FA">
              <w:rPr>
                <w:rFonts w:asciiTheme="minorHAnsi" w:eastAsiaTheme="minorEastAsia" w:hAnsiTheme="minorHAnsi" w:cstheme="minorBidi"/>
                <w:noProof/>
                <w:sz w:val="22"/>
                <w:szCs w:val="22"/>
              </w:rPr>
              <w:tab/>
            </w:r>
            <w:r w:rsidR="00BF40FA" w:rsidRPr="00444EB8">
              <w:rPr>
                <w:rStyle w:val="Hyperlink"/>
                <w:noProof/>
              </w:rPr>
              <w:t>Sharing of Results with Subjects</w:t>
            </w:r>
            <w:r w:rsidR="00BF40FA">
              <w:rPr>
                <w:noProof/>
                <w:webHidden/>
              </w:rPr>
              <w:tab/>
            </w:r>
            <w:r w:rsidR="00BF40FA">
              <w:rPr>
                <w:noProof/>
                <w:webHidden/>
              </w:rPr>
              <w:fldChar w:fldCharType="begin"/>
            </w:r>
            <w:r w:rsidR="00BF40FA">
              <w:rPr>
                <w:noProof/>
                <w:webHidden/>
              </w:rPr>
              <w:instrText xml:space="preserve"> PAGEREF _Toc180558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0160D92B" w14:textId="41678D49"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59" w:history="1">
            <w:r w:rsidR="00BF40FA" w:rsidRPr="00444EB8">
              <w:rPr>
                <w:rStyle w:val="Hyperlink"/>
                <w:noProof/>
              </w:rPr>
              <w:t>11.0</w:t>
            </w:r>
            <w:r w:rsidR="00BF40FA">
              <w:rPr>
                <w:rFonts w:asciiTheme="minorHAnsi" w:eastAsiaTheme="minorEastAsia" w:hAnsiTheme="minorHAnsi" w:cstheme="minorBidi"/>
                <w:noProof/>
                <w:sz w:val="22"/>
                <w:szCs w:val="22"/>
              </w:rPr>
              <w:tab/>
            </w:r>
            <w:r w:rsidR="00BF40FA" w:rsidRPr="00444EB8">
              <w:rPr>
                <w:rStyle w:val="Hyperlink"/>
                <w:noProof/>
              </w:rPr>
              <w:t>Study Timelines</w:t>
            </w:r>
            <w:r w:rsidR="00BF40FA">
              <w:rPr>
                <w:noProof/>
                <w:webHidden/>
              </w:rPr>
              <w:tab/>
            </w:r>
            <w:r w:rsidR="00BF40FA">
              <w:rPr>
                <w:noProof/>
                <w:webHidden/>
              </w:rPr>
              <w:fldChar w:fldCharType="begin"/>
            </w:r>
            <w:r w:rsidR="00BF40FA">
              <w:rPr>
                <w:noProof/>
                <w:webHidden/>
              </w:rPr>
              <w:instrText xml:space="preserve"> PAGEREF _Toc180559 \h </w:instrText>
            </w:r>
            <w:r w:rsidR="00BF40FA">
              <w:rPr>
                <w:noProof/>
                <w:webHidden/>
              </w:rPr>
            </w:r>
            <w:r w:rsidR="00BF40FA">
              <w:rPr>
                <w:noProof/>
                <w:webHidden/>
              </w:rPr>
              <w:fldChar w:fldCharType="separate"/>
            </w:r>
            <w:r w:rsidR="00530E6E">
              <w:rPr>
                <w:noProof/>
                <w:webHidden/>
              </w:rPr>
              <w:t>11</w:t>
            </w:r>
            <w:r w:rsidR="00BF40FA">
              <w:rPr>
                <w:noProof/>
                <w:webHidden/>
              </w:rPr>
              <w:fldChar w:fldCharType="end"/>
            </w:r>
          </w:hyperlink>
        </w:p>
        <w:p w14:paraId="7B77F7FF" w14:textId="4782FB99"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0" w:history="1">
            <w:r w:rsidR="00BF40FA" w:rsidRPr="00444EB8">
              <w:rPr>
                <w:rStyle w:val="Hyperlink"/>
                <w:noProof/>
              </w:rPr>
              <w:t>12.0</w:t>
            </w:r>
            <w:r w:rsidR="00BF40FA">
              <w:rPr>
                <w:rFonts w:asciiTheme="minorHAnsi" w:eastAsiaTheme="minorEastAsia" w:hAnsiTheme="minorHAnsi" w:cstheme="minorBidi"/>
                <w:noProof/>
                <w:sz w:val="22"/>
                <w:szCs w:val="22"/>
              </w:rPr>
              <w:tab/>
            </w:r>
            <w:r w:rsidR="00BF40FA" w:rsidRPr="00444EB8">
              <w:rPr>
                <w:rStyle w:val="Hyperlink"/>
                <w:noProof/>
              </w:rPr>
              <w:t>Inclusion and Exclusion Criteria</w:t>
            </w:r>
            <w:r w:rsidR="00BF40FA">
              <w:rPr>
                <w:noProof/>
                <w:webHidden/>
              </w:rPr>
              <w:tab/>
            </w:r>
            <w:r w:rsidR="00BF40FA">
              <w:rPr>
                <w:noProof/>
                <w:webHidden/>
              </w:rPr>
              <w:fldChar w:fldCharType="begin"/>
            </w:r>
            <w:r w:rsidR="00BF40FA">
              <w:rPr>
                <w:noProof/>
                <w:webHidden/>
              </w:rPr>
              <w:instrText xml:space="preserve"> PAGEREF _Toc180560 \h </w:instrText>
            </w:r>
            <w:r w:rsidR="00BF40FA">
              <w:rPr>
                <w:noProof/>
                <w:webHidden/>
              </w:rPr>
            </w:r>
            <w:r w:rsidR="00BF40FA">
              <w:rPr>
                <w:noProof/>
                <w:webHidden/>
              </w:rPr>
              <w:fldChar w:fldCharType="separate"/>
            </w:r>
            <w:r w:rsidR="00530E6E">
              <w:rPr>
                <w:noProof/>
                <w:webHidden/>
              </w:rPr>
              <w:t>12</w:t>
            </w:r>
            <w:r w:rsidR="00BF40FA">
              <w:rPr>
                <w:noProof/>
                <w:webHidden/>
              </w:rPr>
              <w:fldChar w:fldCharType="end"/>
            </w:r>
          </w:hyperlink>
        </w:p>
        <w:p w14:paraId="4471E660" w14:textId="136DC604"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1" w:history="1">
            <w:r w:rsidR="00BF40FA" w:rsidRPr="00444EB8">
              <w:rPr>
                <w:rStyle w:val="Hyperlink"/>
                <w:noProof/>
              </w:rPr>
              <w:t>13.0</w:t>
            </w:r>
            <w:r w:rsidR="00BF40FA">
              <w:rPr>
                <w:rFonts w:asciiTheme="minorHAnsi" w:eastAsiaTheme="minorEastAsia" w:hAnsiTheme="minorHAnsi" w:cstheme="minorBidi"/>
                <w:noProof/>
                <w:sz w:val="22"/>
                <w:szCs w:val="22"/>
              </w:rPr>
              <w:tab/>
            </w:r>
            <w:r w:rsidR="00BF40FA" w:rsidRPr="00444EB8">
              <w:rPr>
                <w:rStyle w:val="Hyperlink"/>
                <w:noProof/>
              </w:rPr>
              <w:t>Vulnerable Populations</w:t>
            </w:r>
            <w:r w:rsidR="00BF40FA">
              <w:rPr>
                <w:noProof/>
                <w:webHidden/>
              </w:rPr>
              <w:tab/>
            </w:r>
            <w:r w:rsidR="00BF40FA">
              <w:rPr>
                <w:noProof/>
                <w:webHidden/>
              </w:rPr>
              <w:fldChar w:fldCharType="begin"/>
            </w:r>
            <w:r w:rsidR="00BF40FA">
              <w:rPr>
                <w:noProof/>
                <w:webHidden/>
              </w:rPr>
              <w:instrText xml:space="preserve"> PAGEREF _Toc180561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09FD61A" w14:textId="22E63E7E"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2" w:history="1">
            <w:r w:rsidR="00BF40FA" w:rsidRPr="00444EB8">
              <w:rPr>
                <w:rStyle w:val="Hyperlink"/>
                <w:noProof/>
              </w:rPr>
              <w:t>14.0</w:t>
            </w:r>
            <w:r w:rsidR="00BF40FA">
              <w:rPr>
                <w:rFonts w:asciiTheme="minorHAnsi" w:eastAsiaTheme="minorEastAsia" w:hAnsiTheme="minorHAnsi" w:cstheme="minorBidi"/>
                <w:noProof/>
                <w:sz w:val="22"/>
                <w:szCs w:val="22"/>
              </w:rPr>
              <w:tab/>
            </w:r>
            <w:r w:rsidR="00BF40FA" w:rsidRPr="00444EB8">
              <w:rPr>
                <w:rStyle w:val="Hyperlink"/>
                <w:noProof/>
              </w:rPr>
              <w:t>Number of Subjects</w:t>
            </w:r>
            <w:r w:rsidR="00BF40FA">
              <w:rPr>
                <w:noProof/>
                <w:webHidden/>
              </w:rPr>
              <w:tab/>
            </w:r>
            <w:r w:rsidR="00BF40FA">
              <w:rPr>
                <w:noProof/>
                <w:webHidden/>
              </w:rPr>
              <w:fldChar w:fldCharType="begin"/>
            </w:r>
            <w:r w:rsidR="00BF40FA">
              <w:rPr>
                <w:noProof/>
                <w:webHidden/>
              </w:rPr>
              <w:instrText xml:space="preserve"> PAGEREF _Toc180562 \h </w:instrText>
            </w:r>
            <w:r w:rsidR="00BF40FA">
              <w:rPr>
                <w:noProof/>
                <w:webHidden/>
              </w:rPr>
            </w:r>
            <w:r w:rsidR="00BF40FA">
              <w:rPr>
                <w:noProof/>
                <w:webHidden/>
              </w:rPr>
              <w:fldChar w:fldCharType="separate"/>
            </w:r>
            <w:r w:rsidR="00530E6E">
              <w:rPr>
                <w:noProof/>
                <w:webHidden/>
              </w:rPr>
              <w:t>13</w:t>
            </w:r>
            <w:r w:rsidR="00BF40FA">
              <w:rPr>
                <w:noProof/>
                <w:webHidden/>
              </w:rPr>
              <w:fldChar w:fldCharType="end"/>
            </w:r>
          </w:hyperlink>
        </w:p>
        <w:p w14:paraId="6EE58C7E" w14:textId="3DDD882A"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3" w:history="1">
            <w:r w:rsidR="00BF40FA" w:rsidRPr="00444EB8">
              <w:rPr>
                <w:rStyle w:val="Hyperlink"/>
                <w:noProof/>
              </w:rPr>
              <w:t>15.0</w:t>
            </w:r>
            <w:r w:rsidR="00BF40FA">
              <w:rPr>
                <w:rFonts w:asciiTheme="minorHAnsi" w:eastAsiaTheme="minorEastAsia" w:hAnsiTheme="minorHAnsi" w:cstheme="minorBidi"/>
                <w:noProof/>
                <w:sz w:val="22"/>
                <w:szCs w:val="22"/>
              </w:rPr>
              <w:tab/>
            </w:r>
            <w:r w:rsidR="00BF40FA" w:rsidRPr="00444EB8">
              <w:rPr>
                <w:rStyle w:val="Hyperlink"/>
                <w:noProof/>
              </w:rPr>
              <w:t>Recruitment Methods</w:t>
            </w:r>
            <w:r w:rsidR="00BF40FA">
              <w:rPr>
                <w:noProof/>
                <w:webHidden/>
              </w:rPr>
              <w:tab/>
            </w:r>
            <w:r w:rsidR="00BF40FA">
              <w:rPr>
                <w:noProof/>
                <w:webHidden/>
              </w:rPr>
              <w:fldChar w:fldCharType="begin"/>
            </w:r>
            <w:r w:rsidR="00BF40FA">
              <w:rPr>
                <w:noProof/>
                <w:webHidden/>
              </w:rPr>
              <w:instrText xml:space="preserve"> PAGEREF _Toc180563 \h </w:instrText>
            </w:r>
            <w:r w:rsidR="00BF40FA">
              <w:rPr>
                <w:noProof/>
                <w:webHidden/>
              </w:rPr>
            </w:r>
            <w:r w:rsidR="00BF40FA">
              <w:rPr>
                <w:noProof/>
                <w:webHidden/>
              </w:rPr>
              <w:fldChar w:fldCharType="separate"/>
            </w:r>
            <w:r w:rsidR="00530E6E">
              <w:rPr>
                <w:noProof/>
                <w:webHidden/>
              </w:rPr>
              <w:t>14</w:t>
            </w:r>
            <w:r w:rsidR="00BF40FA">
              <w:rPr>
                <w:noProof/>
                <w:webHidden/>
              </w:rPr>
              <w:fldChar w:fldCharType="end"/>
            </w:r>
          </w:hyperlink>
        </w:p>
        <w:p w14:paraId="774BB0EF" w14:textId="0B03CBB3"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4" w:history="1">
            <w:r w:rsidR="00BF40FA" w:rsidRPr="00444EB8">
              <w:rPr>
                <w:rStyle w:val="Hyperlink"/>
                <w:noProof/>
              </w:rPr>
              <w:t>16.0</w:t>
            </w:r>
            <w:r w:rsidR="00BF40FA">
              <w:rPr>
                <w:rFonts w:asciiTheme="minorHAnsi" w:eastAsiaTheme="minorEastAsia" w:hAnsiTheme="minorHAnsi" w:cstheme="minorBidi"/>
                <w:noProof/>
                <w:sz w:val="22"/>
                <w:szCs w:val="22"/>
              </w:rPr>
              <w:tab/>
            </w:r>
            <w:r w:rsidR="00BF40FA" w:rsidRPr="00444EB8">
              <w:rPr>
                <w:rStyle w:val="Hyperlink"/>
                <w:noProof/>
              </w:rPr>
              <w:t>Withdrawal of Subjects</w:t>
            </w:r>
            <w:r w:rsidR="00BF40FA">
              <w:rPr>
                <w:noProof/>
                <w:webHidden/>
              </w:rPr>
              <w:tab/>
            </w:r>
            <w:r w:rsidR="00BF40FA">
              <w:rPr>
                <w:noProof/>
                <w:webHidden/>
              </w:rPr>
              <w:fldChar w:fldCharType="begin"/>
            </w:r>
            <w:r w:rsidR="00BF40FA">
              <w:rPr>
                <w:noProof/>
                <w:webHidden/>
              </w:rPr>
              <w:instrText xml:space="preserve"> PAGEREF _Toc180564 \h </w:instrText>
            </w:r>
            <w:r w:rsidR="00BF40FA">
              <w:rPr>
                <w:noProof/>
                <w:webHidden/>
              </w:rPr>
            </w:r>
            <w:r w:rsidR="00BF40FA">
              <w:rPr>
                <w:noProof/>
                <w:webHidden/>
              </w:rPr>
              <w:fldChar w:fldCharType="separate"/>
            </w:r>
            <w:r w:rsidR="00530E6E">
              <w:rPr>
                <w:noProof/>
                <w:webHidden/>
              </w:rPr>
              <w:t>15</w:t>
            </w:r>
            <w:r w:rsidR="00BF40FA">
              <w:rPr>
                <w:noProof/>
                <w:webHidden/>
              </w:rPr>
              <w:fldChar w:fldCharType="end"/>
            </w:r>
          </w:hyperlink>
        </w:p>
        <w:p w14:paraId="2DCFC812" w14:textId="460C2C7B"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5" w:history="1">
            <w:r w:rsidR="00BF40FA" w:rsidRPr="00444EB8">
              <w:rPr>
                <w:rStyle w:val="Hyperlink"/>
                <w:noProof/>
              </w:rPr>
              <w:t>17.0</w:t>
            </w:r>
            <w:r w:rsidR="00BF40FA">
              <w:rPr>
                <w:rFonts w:asciiTheme="minorHAnsi" w:eastAsiaTheme="minorEastAsia" w:hAnsiTheme="minorHAnsi" w:cstheme="minorBidi"/>
                <w:noProof/>
                <w:sz w:val="22"/>
                <w:szCs w:val="22"/>
              </w:rPr>
              <w:tab/>
            </w:r>
            <w:r w:rsidR="00BF40FA" w:rsidRPr="00444EB8">
              <w:rPr>
                <w:rStyle w:val="Hyperlink"/>
                <w:noProof/>
              </w:rPr>
              <w:t>Risks to Subjects</w:t>
            </w:r>
            <w:r w:rsidR="00BF40FA">
              <w:rPr>
                <w:noProof/>
                <w:webHidden/>
              </w:rPr>
              <w:tab/>
            </w:r>
            <w:r w:rsidR="00BF40FA">
              <w:rPr>
                <w:noProof/>
                <w:webHidden/>
              </w:rPr>
              <w:fldChar w:fldCharType="begin"/>
            </w:r>
            <w:r w:rsidR="00BF40FA">
              <w:rPr>
                <w:noProof/>
                <w:webHidden/>
              </w:rPr>
              <w:instrText xml:space="preserve"> PAGEREF _Toc180565 \h </w:instrText>
            </w:r>
            <w:r w:rsidR="00BF40FA">
              <w:rPr>
                <w:noProof/>
                <w:webHidden/>
              </w:rPr>
            </w:r>
            <w:r w:rsidR="00BF40FA">
              <w:rPr>
                <w:noProof/>
                <w:webHidden/>
              </w:rPr>
              <w:fldChar w:fldCharType="separate"/>
            </w:r>
            <w:r w:rsidR="00530E6E">
              <w:rPr>
                <w:noProof/>
                <w:webHidden/>
              </w:rPr>
              <w:t>16</w:t>
            </w:r>
            <w:r w:rsidR="00BF40FA">
              <w:rPr>
                <w:noProof/>
                <w:webHidden/>
              </w:rPr>
              <w:fldChar w:fldCharType="end"/>
            </w:r>
          </w:hyperlink>
        </w:p>
        <w:p w14:paraId="173B2F23" w14:textId="4762CCB0"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6" w:history="1">
            <w:r w:rsidR="00BF40FA" w:rsidRPr="00444EB8">
              <w:rPr>
                <w:rStyle w:val="Hyperlink"/>
                <w:noProof/>
              </w:rPr>
              <w:t>18.0</w:t>
            </w:r>
            <w:r w:rsidR="00BF40FA">
              <w:rPr>
                <w:rFonts w:asciiTheme="minorHAnsi" w:eastAsiaTheme="minorEastAsia" w:hAnsiTheme="minorHAnsi" w:cstheme="minorBidi"/>
                <w:noProof/>
                <w:sz w:val="22"/>
                <w:szCs w:val="22"/>
              </w:rPr>
              <w:tab/>
            </w:r>
            <w:r w:rsidR="00BF40FA" w:rsidRPr="00444EB8">
              <w:rPr>
                <w:rStyle w:val="Hyperlink"/>
                <w:noProof/>
              </w:rPr>
              <w:t>Potential Benefits to Subjects</w:t>
            </w:r>
            <w:r w:rsidR="00BF40FA">
              <w:rPr>
                <w:noProof/>
                <w:webHidden/>
              </w:rPr>
              <w:tab/>
            </w:r>
            <w:r w:rsidR="00BF40FA">
              <w:rPr>
                <w:noProof/>
                <w:webHidden/>
              </w:rPr>
              <w:fldChar w:fldCharType="begin"/>
            </w:r>
            <w:r w:rsidR="00BF40FA">
              <w:rPr>
                <w:noProof/>
                <w:webHidden/>
              </w:rPr>
              <w:instrText xml:space="preserve"> PAGEREF _Toc180566 \h </w:instrText>
            </w:r>
            <w:r w:rsidR="00BF40FA">
              <w:rPr>
                <w:noProof/>
                <w:webHidden/>
              </w:rPr>
            </w:r>
            <w:r w:rsidR="00BF40FA">
              <w:rPr>
                <w:noProof/>
                <w:webHidden/>
              </w:rPr>
              <w:fldChar w:fldCharType="separate"/>
            </w:r>
            <w:r w:rsidR="00530E6E">
              <w:rPr>
                <w:noProof/>
                <w:webHidden/>
              </w:rPr>
              <w:t>17</w:t>
            </w:r>
            <w:r w:rsidR="00BF40FA">
              <w:rPr>
                <w:noProof/>
                <w:webHidden/>
              </w:rPr>
              <w:fldChar w:fldCharType="end"/>
            </w:r>
          </w:hyperlink>
        </w:p>
        <w:p w14:paraId="548C07F6" w14:textId="4E5B24EE"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7" w:history="1">
            <w:r w:rsidR="00BF40FA" w:rsidRPr="00444EB8">
              <w:rPr>
                <w:rStyle w:val="Hyperlink"/>
                <w:noProof/>
              </w:rPr>
              <w:t>19.0</w:t>
            </w:r>
            <w:r w:rsidR="00BF40FA">
              <w:rPr>
                <w:rFonts w:asciiTheme="minorHAnsi" w:eastAsiaTheme="minorEastAsia" w:hAnsiTheme="minorHAnsi" w:cstheme="minorBidi"/>
                <w:noProof/>
                <w:sz w:val="22"/>
                <w:szCs w:val="22"/>
              </w:rPr>
              <w:tab/>
            </w:r>
            <w:r w:rsidR="00BF40FA" w:rsidRPr="00444EB8">
              <w:rPr>
                <w:rStyle w:val="Hyperlink"/>
                <w:noProof/>
              </w:rPr>
              <w:t>Data Management and Confidentiality</w:t>
            </w:r>
            <w:r w:rsidR="00BF40FA">
              <w:rPr>
                <w:noProof/>
                <w:webHidden/>
              </w:rPr>
              <w:tab/>
            </w:r>
            <w:r w:rsidR="00BF40FA">
              <w:rPr>
                <w:noProof/>
                <w:webHidden/>
              </w:rPr>
              <w:fldChar w:fldCharType="begin"/>
            </w:r>
            <w:r w:rsidR="00BF40FA">
              <w:rPr>
                <w:noProof/>
                <w:webHidden/>
              </w:rPr>
              <w:instrText xml:space="preserve"> PAGEREF _Toc180567 \h </w:instrText>
            </w:r>
            <w:r w:rsidR="00BF40FA">
              <w:rPr>
                <w:noProof/>
                <w:webHidden/>
              </w:rPr>
            </w:r>
            <w:r w:rsidR="00BF40FA">
              <w:rPr>
                <w:noProof/>
                <w:webHidden/>
              </w:rPr>
              <w:fldChar w:fldCharType="separate"/>
            </w:r>
            <w:r w:rsidR="00530E6E">
              <w:rPr>
                <w:noProof/>
                <w:webHidden/>
              </w:rPr>
              <w:t>18</w:t>
            </w:r>
            <w:r w:rsidR="00BF40FA">
              <w:rPr>
                <w:noProof/>
                <w:webHidden/>
              </w:rPr>
              <w:fldChar w:fldCharType="end"/>
            </w:r>
          </w:hyperlink>
        </w:p>
        <w:p w14:paraId="1B1A55B1" w14:textId="38E4B23B"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8" w:history="1">
            <w:r w:rsidR="00BF40FA" w:rsidRPr="00444EB8">
              <w:rPr>
                <w:rStyle w:val="Hyperlink"/>
                <w:noProof/>
              </w:rPr>
              <w:t>20.0</w:t>
            </w:r>
            <w:r w:rsidR="00BF40FA">
              <w:rPr>
                <w:rFonts w:asciiTheme="minorHAnsi" w:eastAsiaTheme="minorEastAsia" w:hAnsiTheme="minorHAnsi" w:cstheme="minorBidi"/>
                <w:noProof/>
                <w:sz w:val="22"/>
                <w:szCs w:val="22"/>
              </w:rPr>
              <w:tab/>
            </w:r>
            <w:r w:rsidR="00BF40FA" w:rsidRPr="00444EB8">
              <w:rPr>
                <w:rStyle w:val="Hyperlink"/>
                <w:noProof/>
              </w:rPr>
              <w:t>Provisions to Protect the Privacy Interests of Subjects</w:t>
            </w:r>
            <w:r w:rsidR="00BF40FA">
              <w:rPr>
                <w:noProof/>
                <w:webHidden/>
              </w:rPr>
              <w:tab/>
            </w:r>
            <w:r w:rsidR="00BF40FA">
              <w:rPr>
                <w:noProof/>
                <w:webHidden/>
              </w:rPr>
              <w:fldChar w:fldCharType="begin"/>
            </w:r>
            <w:r w:rsidR="00BF40FA">
              <w:rPr>
                <w:noProof/>
                <w:webHidden/>
              </w:rPr>
              <w:instrText xml:space="preserve"> PAGEREF _Toc180568 \h </w:instrText>
            </w:r>
            <w:r w:rsidR="00BF40FA">
              <w:rPr>
                <w:noProof/>
                <w:webHidden/>
              </w:rPr>
            </w:r>
            <w:r w:rsidR="00BF40FA">
              <w:rPr>
                <w:noProof/>
                <w:webHidden/>
              </w:rPr>
              <w:fldChar w:fldCharType="separate"/>
            </w:r>
            <w:r w:rsidR="00530E6E">
              <w:rPr>
                <w:noProof/>
                <w:webHidden/>
              </w:rPr>
              <w:t>19</w:t>
            </w:r>
            <w:r w:rsidR="00BF40FA">
              <w:rPr>
                <w:noProof/>
                <w:webHidden/>
              </w:rPr>
              <w:fldChar w:fldCharType="end"/>
            </w:r>
          </w:hyperlink>
        </w:p>
        <w:p w14:paraId="5C561B4D" w14:textId="1337EF52"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69" w:history="1">
            <w:r w:rsidR="00BF40FA" w:rsidRPr="00444EB8">
              <w:rPr>
                <w:rStyle w:val="Hyperlink"/>
                <w:noProof/>
              </w:rPr>
              <w:t>21.0</w:t>
            </w:r>
            <w:r w:rsidR="00BF40FA">
              <w:rPr>
                <w:rFonts w:asciiTheme="minorHAnsi" w:eastAsiaTheme="minorEastAsia" w:hAnsiTheme="minorHAnsi" w:cstheme="minorBidi"/>
                <w:noProof/>
                <w:sz w:val="22"/>
                <w:szCs w:val="22"/>
              </w:rPr>
              <w:tab/>
            </w:r>
            <w:r w:rsidR="00BF40FA" w:rsidRPr="00444EB8">
              <w:rPr>
                <w:rStyle w:val="Hyperlink"/>
                <w:noProof/>
              </w:rPr>
              <w:t>Provisions to Monitor the Data to Ensure the Safety of Subjects</w:t>
            </w:r>
            <w:r w:rsidR="00BF40FA">
              <w:rPr>
                <w:noProof/>
                <w:webHidden/>
              </w:rPr>
              <w:tab/>
            </w:r>
            <w:r w:rsidR="00BF40FA">
              <w:rPr>
                <w:noProof/>
                <w:webHidden/>
              </w:rPr>
              <w:fldChar w:fldCharType="begin"/>
            </w:r>
            <w:r w:rsidR="00BF40FA">
              <w:rPr>
                <w:noProof/>
                <w:webHidden/>
              </w:rPr>
              <w:instrText xml:space="preserve"> PAGEREF _Toc180569 \h </w:instrText>
            </w:r>
            <w:r w:rsidR="00BF40FA">
              <w:rPr>
                <w:noProof/>
                <w:webHidden/>
              </w:rPr>
            </w:r>
            <w:r w:rsidR="00BF40FA">
              <w:rPr>
                <w:noProof/>
                <w:webHidden/>
              </w:rPr>
              <w:fldChar w:fldCharType="separate"/>
            </w:r>
            <w:r w:rsidR="00530E6E">
              <w:rPr>
                <w:noProof/>
                <w:webHidden/>
              </w:rPr>
              <w:t>20</w:t>
            </w:r>
            <w:r w:rsidR="00BF40FA">
              <w:rPr>
                <w:noProof/>
                <w:webHidden/>
              </w:rPr>
              <w:fldChar w:fldCharType="end"/>
            </w:r>
          </w:hyperlink>
        </w:p>
        <w:p w14:paraId="6E62350F" w14:textId="62C925A5"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0" w:history="1">
            <w:r w:rsidR="00BF40FA" w:rsidRPr="00444EB8">
              <w:rPr>
                <w:rStyle w:val="Hyperlink"/>
                <w:noProof/>
              </w:rPr>
              <w:t>22.0</w:t>
            </w:r>
            <w:r w:rsidR="00BF40FA">
              <w:rPr>
                <w:rFonts w:asciiTheme="minorHAnsi" w:eastAsiaTheme="minorEastAsia" w:hAnsiTheme="minorHAnsi" w:cstheme="minorBidi"/>
                <w:noProof/>
                <w:sz w:val="22"/>
                <w:szCs w:val="22"/>
              </w:rPr>
              <w:tab/>
            </w:r>
            <w:r w:rsidR="00BF40FA" w:rsidRPr="00444EB8">
              <w:rPr>
                <w:rStyle w:val="Hyperlink"/>
                <w:noProof/>
              </w:rPr>
              <w:t>Compensation for Research Related Injury</w:t>
            </w:r>
            <w:r w:rsidR="00BF40FA">
              <w:rPr>
                <w:noProof/>
                <w:webHidden/>
              </w:rPr>
              <w:tab/>
            </w:r>
            <w:r w:rsidR="00BF40FA">
              <w:rPr>
                <w:noProof/>
                <w:webHidden/>
              </w:rPr>
              <w:fldChar w:fldCharType="begin"/>
            </w:r>
            <w:r w:rsidR="00BF40FA">
              <w:rPr>
                <w:noProof/>
                <w:webHidden/>
              </w:rPr>
              <w:instrText xml:space="preserve"> PAGEREF _Toc180570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489A635B" w14:textId="30126DBD"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1" w:history="1">
            <w:r w:rsidR="00BF40FA" w:rsidRPr="00444EB8">
              <w:rPr>
                <w:rStyle w:val="Hyperlink"/>
                <w:noProof/>
              </w:rPr>
              <w:t>23.0</w:t>
            </w:r>
            <w:r w:rsidR="00BF40FA">
              <w:rPr>
                <w:rFonts w:asciiTheme="minorHAnsi" w:eastAsiaTheme="minorEastAsia" w:hAnsiTheme="minorHAnsi" w:cstheme="minorBidi"/>
                <w:noProof/>
                <w:sz w:val="22"/>
                <w:szCs w:val="22"/>
              </w:rPr>
              <w:tab/>
            </w:r>
            <w:r w:rsidR="00BF40FA" w:rsidRPr="00444EB8">
              <w:rPr>
                <w:rStyle w:val="Hyperlink"/>
                <w:noProof/>
              </w:rPr>
              <w:t>Economic Burden to Subjects</w:t>
            </w:r>
            <w:r w:rsidR="00BF40FA">
              <w:rPr>
                <w:noProof/>
                <w:webHidden/>
              </w:rPr>
              <w:tab/>
            </w:r>
            <w:r w:rsidR="00BF40FA">
              <w:rPr>
                <w:noProof/>
                <w:webHidden/>
              </w:rPr>
              <w:fldChar w:fldCharType="begin"/>
            </w:r>
            <w:r w:rsidR="00BF40FA">
              <w:rPr>
                <w:noProof/>
                <w:webHidden/>
              </w:rPr>
              <w:instrText xml:space="preserve"> PAGEREF _Toc180571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65E26AE7" w14:textId="6B779075"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2" w:history="1">
            <w:r w:rsidR="00BF40FA" w:rsidRPr="00444EB8">
              <w:rPr>
                <w:rStyle w:val="Hyperlink"/>
                <w:noProof/>
              </w:rPr>
              <w:t>24.0</w:t>
            </w:r>
            <w:r w:rsidR="00BF40FA">
              <w:rPr>
                <w:rFonts w:asciiTheme="minorHAnsi" w:eastAsiaTheme="minorEastAsia" w:hAnsiTheme="minorHAnsi" w:cstheme="minorBidi"/>
                <w:noProof/>
                <w:sz w:val="22"/>
                <w:szCs w:val="22"/>
              </w:rPr>
              <w:tab/>
            </w:r>
            <w:r w:rsidR="00BF40FA" w:rsidRPr="00444EB8">
              <w:rPr>
                <w:rStyle w:val="Hyperlink"/>
                <w:noProof/>
              </w:rPr>
              <w:t>Consent Process</w:t>
            </w:r>
            <w:r w:rsidR="00BF40FA">
              <w:rPr>
                <w:noProof/>
                <w:webHidden/>
              </w:rPr>
              <w:tab/>
            </w:r>
            <w:r w:rsidR="00BF40FA">
              <w:rPr>
                <w:noProof/>
                <w:webHidden/>
              </w:rPr>
              <w:fldChar w:fldCharType="begin"/>
            </w:r>
            <w:r w:rsidR="00BF40FA">
              <w:rPr>
                <w:noProof/>
                <w:webHidden/>
              </w:rPr>
              <w:instrText xml:space="preserve"> PAGEREF _Toc180572 \h </w:instrText>
            </w:r>
            <w:r w:rsidR="00BF40FA">
              <w:rPr>
                <w:noProof/>
                <w:webHidden/>
              </w:rPr>
            </w:r>
            <w:r w:rsidR="00BF40FA">
              <w:rPr>
                <w:noProof/>
                <w:webHidden/>
              </w:rPr>
              <w:fldChar w:fldCharType="separate"/>
            </w:r>
            <w:r w:rsidR="00530E6E">
              <w:rPr>
                <w:noProof/>
                <w:webHidden/>
              </w:rPr>
              <w:t>21</w:t>
            </w:r>
            <w:r w:rsidR="00BF40FA">
              <w:rPr>
                <w:noProof/>
                <w:webHidden/>
              </w:rPr>
              <w:fldChar w:fldCharType="end"/>
            </w:r>
          </w:hyperlink>
        </w:p>
        <w:p w14:paraId="3A2C1FBF" w14:textId="28D9C126"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3" w:history="1">
            <w:r w:rsidR="00BF40FA" w:rsidRPr="00444EB8">
              <w:rPr>
                <w:rStyle w:val="Hyperlink"/>
                <w:noProof/>
              </w:rPr>
              <w:t>25.0</w:t>
            </w:r>
            <w:r w:rsidR="00BF40FA">
              <w:rPr>
                <w:rFonts w:asciiTheme="minorHAnsi" w:eastAsiaTheme="minorEastAsia" w:hAnsiTheme="minorHAnsi" w:cstheme="minorBidi"/>
                <w:noProof/>
                <w:sz w:val="22"/>
                <w:szCs w:val="22"/>
              </w:rPr>
              <w:tab/>
            </w:r>
            <w:r w:rsidR="00BF40FA" w:rsidRPr="00444EB8">
              <w:rPr>
                <w:rStyle w:val="Hyperlink"/>
                <w:noProof/>
              </w:rPr>
              <w:t>Process to Document Consent in Writing</w:t>
            </w:r>
            <w:r w:rsidR="00BF40FA">
              <w:rPr>
                <w:noProof/>
                <w:webHidden/>
              </w:rPr>
              <w:tab/>
            </w:r>
            <w:r w:rsidR="00BF40FA">
              <w:rPr>
                <w:noProof/>
                <w:webHidden/>
              </w:rPr>
              <w:fldChar w:fldCharType="begin"/>
            </w:r>
            <w:r w:rsidR="00BF40FA">
              <w:rPr>
                <w:noProof/>
                <w:webHidden/>
              </w:rPr>
              <w:instrText xml:space="preserve"> PAGEREF _Toc180573 \h </w:instrText>
            </w:r>
            <w:r w:rsidR="00BF40FA">
              <w:rPr>
                <w:noProof/>
                <w:webHidden/>
              </w:rPr>
            </w:r>
            <w:r w:rsidR="00BF40FA">
              <w:rPr>
                <w:noProof/>
                <w:webHidden/>
              </w:rPr>
              <w:fldChar w:fldCharType="separate"/>
            </w:r>
            <w:r w:rsidR="00530E6E">
              <w:rPr>
                <w:noProof/>
                <w:webHidden/>
              </w:rPr>
              <w:t>24</w:t>
            </w:r>
            <w:r w:rsidR="00BF40FA">
              <w:rPr>
                <w:noProof/>
                <w:webHidden/>
              </w:rPr>
              <w:fldChar w:fldCharType="end"/>
            </w:r>
          </w:hyperlink>
        </w:p>
        <w:p w14:paraId="49CAB794" w14:textId="65A75580"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4" w:history="1">
            <w:r w:rsidR="00BF40FA" w:rsidRPr="00444EB8">
              <w:rPr>
                <w:rStyle w:val="Hyperlink"/>
                <w:noProof/>
              </w:rPr>
              <w:t>26.0</w:t>
            </w:r>
            <w:r w:rsidR="00BF40FA">
              <w:rPr>
                <w:rFonts w:asciiTheme="minorHAnsi" w:eastAsiaTheme="minorEastAsia" w:hAnsiTheme="minorHAnsi" w:cstheme="minorBidi"/>
                <w:noProof/>
                <w:sz w:val="22"/>
                <w:szCs w:val="22"/>
              </w:rPr>
              <w:tab/>
            </w:r>
            <w:r w:rsidR="00BF40FA" w:rsidRPr="00444EB8">
              <w:rPr>
                <w:rStyle w:val="Hyperlink"/>
                <w:noProof/>
              </w:rPr>
              <w:t>Resources Available</w:t>
            </w:r>
            <w:r w:rsidR="00BF40FA">
              <w:rPr>
                <w:noProof/>
                <w:webHidden/>
              </w:rPr>
              <w:tab/>
            </w:r>
            <w:r w:rsidR="00BF40FA">
              <w:rPr>
                <w:noProof/>
                <w:webHidden/>
              </w:rPr>
              <w:fldChar w:fldCharType="begin"/>
            </w:r>
            <w:r w:rsidR="00BF40FA">
              <w:rPr>
                <w:noProof/>
                <w:webHidden/>
              </w:rPr>
              <w:instrText xml:space="preserve"> PAGEREF _Toc180574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00F196C4" w14:textId="06CD06E9" w:rsidR="00BF40FA" w:rsidRDefault="009D6010">
          <w:pPr>
            <w:pStyle w:val="TOC1"/>
            <w:tabs>
              <w:tab w:val="left" w:pos="660"/>
              <w:tab w:val="right" w:pos="8630"/>
            </w:tabs>
            <w:rPr>
              <w:rFonts w:asciiTheme="minorHAnsi" w:eastAsiaTheme="minorEastAsia" w:hAnsiTheme="minorHAnsi" w:cstheme="minorBidi"/>
              <w:noProof/>
              <w:sz w:val="22"/>
              <w:szCs w:val="22"/>
            </w:rPr>
          </w:pPr>
          <w:hyperlink w:anchor="_Toc180575" w:history="1">
            <w:r w:rsidR="00BF40FA" w:rsidRPr="00444EB8">
              <w:rPr>
                <w:rStyle w:val="Hyperlink"/>
                <w:noProof/>
              </w:rPr>
              <w:t>27.0</w:t>
            </w:r>
            <w:r w:rsidR="00BF40FA">
              <w:rPr>
                <w:rFonts w:asciiTheme="minorHAnsi" w:eastAsiaTheme="minorEastAsia" w:hAnsiTheme="minorHAnsi" w:cstheme="minorBidi"/>
                <w:noProof/>
                <w:sz w:val="22"/>
                <w:szCs w:val="22"/>
              </w:rPr>
              <w:tab/>
            </w:r>
            <w:r w:rsidR="00BF40FA" w:rsidRPr="00444EB8">
              <w:rPr>
                <w:rStyle w:val="Hyperlink"/>
                <w:noProof/>
              </w:rPr>
              <w:t>Multi-Site Research</w:t>
            </w:r>
            <w:r w:rsidR="00BF40FA">
              <w:rPr>
                <w:noProof/>
                <w:webHidden/>
              </w:rPr>
              <w:tab/>
            </w:r>
            <w:r w:rsidR="00BF40FA">
              <w:rPr>
                <w:noProof/>
                <w:webHidden/>
              </w:rPr>
              <w:fldChar w:fldCharType="begin"/>
            </w:r>
            <w:r w:rsidR="00BF40FA">
              <w:rPr>
                <w:noProof/>
                <w:webHidden/>
              </w:rPr>
              <w:instrText xml:space="preserve"> PAGEREF _Toc180575 \h </w:instrText>
            </w:r>
            <w:r w:rsidR="00BF40FA">
              <w:rPr>
                <w:noProof/>
                <w:webHidden/>
              </w:rPr>
            </w:r>
            <w:r w:rsidR="00BF40FA">
              <w:rPr>
                <w:noProof/>
                <w:webHidden/>
              </w:rPr>
              <w:fldChar w:fldCharType="separate"/>
            </w:r>
            <w:r w:rsidR="00530E6E">
              <w:rPr>
                <w:noProof/>
                <w:webHidden/>
              </w:rPr>
              <w:t>25</w:t>
            </w:r>
            <w:r w:rsidR="00BF40FA">
              <w:rPr>
                <w:noProof/>
                <w:webHidden/>
              </w:rPr>
              <w:fldChar w:fldCharType="end"/>
            </w:r>
          </w:hyperlink>
        </w:p>
        <w:p w14:paraId="4F318331" w14:textId="77777777" w:rsidR="00826215" w:rsidRDefault="00C72AB1">
          <w:r>
            <w:fldChar w:fldCharType="end"/>
          </w:r>
        </w:p>
      </w:sdtContent>
    </w:sdt>
    <w:p w14:paraId="3982CC2A" w14:textId="77777777" w:rsidR="00826215" w:rsidRDefault="00C72AB1">
      <w:pPr>
        <w:rPr>
          <w:rFonts w:ascii="Times New Roman" w:eastAsia="Times New Roman" w:hAnsi="Times New Roman" w:cs="Times New Roman"/>
          <w:b/>
          <w:sz w:val="28"/>
          <w:szCs w:val="28"/>
        </w:rPr>
      </w:pPr>
      <w:r>
        <w:br w:type="page"/>
      </w:r>
    </w:p>
    <w:bookmarkStart w:id="10" w:name="_Toc180549" w:displacedByCustomXml="next"/>
    <w:sdt>
      <w:sdtPr>
        <w:alias w:val="Study summary"/>
        <w:tag w:val="Study summary"/>
        <w:id w:val="-1963564655"/>
        <w:lock w:val="sdtContentLocked"/>
        <w:placeholder>
          <w:docPart w:val="DefaultPlaceholder_-1854013440"/>
        </w:placeholder>
      </w:sdtPr>
      <w:sdtEndPr/>
      <w:sdtContent>
        <w:p w14:paraId="69DF32A2" w14:textId="5D8D0551" w:rsidR="00826215" w:rsidRDefault="00C72AB1">
          <w:pPr>
            <w:pStyle w:val="Heading1"/>
            <w:numPr>
              <w:ilvl w:val="0"/>
              <w:numId w:val="4"/>
            </w:numPr>
          </w:pPr>
          <w:r>
            <w:t>Study Summary</w:t>
          </w:r>
        </w:p>
        <w:bookmarkEnd w:id="10" w:displacedByCustomXml="next"/>
      </w:sdtContent>
    </w:sdt>
    <w:p w14:paraId="32A666B7" w14:textId="77777777" w:rsidR="00826215" w:rsidRDefault="00826215"/>
    <w:tbl>
      <w:tblPr>
        <w:tblStyle w:val="a0"/>
        <w:tblW w:w="86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45"/>
      </w:tblGrid>
      <w:tr w:rsidR="00826215" w14:paraId="6B2724E4" w14:textId="77777777" w:rsidTr="00D71928">
        <w:tc>
          <w:tcPr>
            <w:tcW w:w="2515" w:type="dxa"/>
          </w:tcPr>
          <w:sdt>
            <w:sdtPr>
              <w:rPr>
                <w:rFonts w:ascii="Times New Roman" w:eastAsia="Times New Roman" w:hAnsi="Times New Roman" w:cs="Times New Roman"/>
                <w:b/>
              </w:rPr>
              <w:alias w:val="Study title"/>
              <w:tag w:val="Study title"/>
              <w:id w:val="-845013708"/>
              <w:lock w:val="sdtContentLocked"/>
              <w:placeholder>
                <w:docPart w:val="DefaultPlaceholder_-1854013440"/>
              </w:placeholder>
            </w:sdtPr>
            <w:sdtEndPr/>
            <w:sdtContent>
              <w:p w14:paraId="34BF499B" w14:textId="75A57048" w:rsidR="00826215" w:rsidRDefault="00C72AB1">
                <w:r>
                  <w:rPr>
                    <w:rFonts w:ascii="Times New Roman" w:eastAsia="Times New Roman" w:hAnsi="Times New Roman" w:cs="Times New Roman"/>
                    <w:b/>
                  </w:rPr>
                  <w:t>Study Title</w:t>
                </w:r>
              </w:p>
            </w:sdtContent>
          </w:sdt>
        </w:tc>
        <w:tc>
          <w:tcPr>
            <w:tcW w:w="6145" w:type="dxa"/>
          </w:tcPr>
          <w:p w14:paraId="297791F5" w14:textId="3BCF14B2" w:rsidR="00826215" w:rsidRDefault="00F7504F">
            <w:r w:rsidRPr="00F7504F">
              <w:t>Data Science Workshops for Biomedical and Health Professionals: Persona Identification and Workshop Assessment</w:t>
            </w:r>
          </w:p>
        </w:tc>
      </w:tr>
      <w:tr w:rsidR="00826215" w14:paraId="6508BD2B" w14:textId="77777777" w:rsidTr="00D71928">
        <w:tc>
          <w:tcPr>
            <w:tcW w:w="2515" w:type="dxa"/>
          </w:tcPr>
          <w:sdt>
            <w:sdtPr>
              <w:rPr>
                <w:rFonts w:ascii="Times New Roman" w:eastAsia="Times New Roman" w:hAnsi="Times New Roman" w:cs="Times New Roman"/>
                <w:b/>
              </w:rPr>
              <w:alias w:val="Study design"/>
              <w:tag w:val="Study design"/>
              <w:id w:val="-523630536"/>
              <w:lock w:val="sdtContentLocked"/>
              <w:placeholder>
                <w:docPart w:val="DefaultPlaceholder_-1854013440"/>
              </w:placeholder>
            </w:sdtPr>
            <w:sdtEndPr/>
            <w:sdtContent>
              <w:p w14:paraId="57BF2434" w14:textId="65E72AE6" w:rsidR="00826215" w:rsidRDefault="00C72AB1">
                <w:r>
                  <w:rPr>
                    <w:rFonts w:ascii="Times New Roman" w:eastAsia="Times New Roman" w:hAnsi="Times New Roman" w:cs="Times New Roman"/>
                    <w:b/>
                  </w:rPr>
                  <w:t>Study Design</w:t>
                </w:r>
              </w:p>
            </w:sdtContent>
          </w:sdt>
        </w:tc>
        <w:tc>
          <w:tcPr>
            <w:tcW w:w="6145" w:type="dxa"/>
          </w:tcPr>
          <w:p w14:paraId="461ADCC4" w14:textId="18812255" w:rsidR="001558A5" w:rsidRDefault="003A45F2" w:rsidP="009F7D9E">
            <w:r>
              <w:t>Participants</w:t>
            </w:r>
            <w:r w:rsidR="009F7D9E">
              <w:t xml:space="preserve"> </w:t>
            </w:r>
            <w:r>
              <w:t xml:space="preserve">will </w:t>
            </w:r>
            <w:r w:rsidR="009F7D9E">
              <w:t xml:space="preserve">be invited to participate in </w:t>
            </w:r>
            <w:r>
              <w:t>a series of surveys accompanying a data science workshop</w:t>
            </w:r>
            <w:r w:rsidR="00705902">
              <w:t xml:space="preserve"> series</w:t>
            </w:r>
            <w:r>
              <w:t xml:space="preserve"> catered towards the biomedical sciences. There are 3 phases to the study (i.e., 3 sets of surveys): (1) </w:t>
            </w:r>
            <w:r w:rsidR="0000034D">
              <w:t xml:space="preserve">Pre-workshop student </w:t>
            </w:r>
            <w:r w:rsidR="0010758D">
              <w:t>self-assessment</w:t>
            </w:r>
            <w:r w:rsidR="0000034D">
              <w:t xml:space="preserve"> survey</w:t>
            </w:r>
            <w:r w:rsidR="00705902">
              <w:t xml:space="preserve"> </w:t>
            </w:r>
            <w:r w:rsidR="0000034D">
              <w:t xml:space="preserve">used to create learner personas for the biomedical field (2) </w:t>
            </w:r>
            <w:r w:rsidR="009F7D9E">
              <w:t>pre</w:t>
            </w:r>
            <w:r w:rsidR="00705902">
              <w:t>-</w:t>
            </w:r>
            <w:r w:rsidR="009F7D9E">
              <w:t xml:space="preserve"> and post</w:t>
            </w:r>
            <w:r w:rsidR="00705902">
              <w:t>-</w:t>
            </w:r>
            <w:r w:rsidR="009F7D9E">
              <w:t>workshop surveys to determine success, appropriateness, and usability of the workshops</w:t>
            </w:r>
            <w:r w:rsidR="0000034D">
              <w:t xml:space="preserve"> (3) Long-term survey after the workshop to see if there workshop was useful to build on new skills</w:t>
            </w:r>
            <w:r w:rsidR="009F7D9E">
              <w:t>.</w:t>
            </w:r>
            <w:r w:rsidR="001558A5">
              <w:t xml:space="preserve"> </w:t>
            </w:r>
            <w:r w:rsidR="009F7D9E">
              <w:t xml:space="preserve">All surveys will be administered </w:t>
            </w:r>
            <w:r w:rsidR="00D1367F">
              <w:t>using</w:t>
            </w:r>
            <w:r w:rsidR="009F7D9E">
              <w:t xml:space="preserve"> Qualtrics. Individuals can attend the workshops without consenting into the study and surveys.</w:t>
            </w:r>
          </w:p>
          <w:p w14:paraId="3B3EAC15" w14:textId="77777777" w:rsidR="0010758D" w:rsidRDefault="0010758D" w:rsidP="009F7D9E"/>
          <w:p w14:paraId="4F3A529A" w14:textId="2B364501" w:rsidR="0015039A" w:rsidRDefault="00AD78E6" w:rsidP="009F7D9E">
            <w:r>
              <w:t>P</w:t>
            </w:r>
            <w:r w:rsidR="009F7D9E">
              <w:t xml:space="preserve">hase 1 is a learner personal survey which will provide information and details of the learners that are most likely to attend the workshops. Data from </w:t>
            </w:r>
            <w:r w:rsidR="001558A5">
              <w:t>the Phase 1</w:t>
            </w:r>
            <w:r w:rsidR="009F7D9E">
              <w:t xml:space="preserve"> survey will be used to develop workshop materials</w:t>
            </w:r>
            <w:r w:rsidR="001558A5">
              <w:t xml:space="preserve">. The </w:t>
            </w:r>
            <w:r>
              <w:t>Phase 2</w:t>
            </w:r>
            <w:r w:rsidR="001558A5">
              <w:t xml:space="preserve"> </w:t>
            </w:r>
            <w:r>
              <w:t>p</w:t>
            </w:r>
            <w:r w:rsidR="009F7D9E">
              <w:t>re/post survey</w:t>
            </w:r>
            <w:r w:rsidR="001558A5">
              <w:t xml:space="preserve">s will assess </w:t>
            </w:r>
            <w:r w:rsidR="009F7D9E">
              <w:t>the worksho</w:t>
            </w:r>
            <w:r w:rsidR="001558A5">
              <w:t>p</w:t>
            </w:r>
            <w:r w:rsidR="009F7D9E">
              <w:t>.</w:t>
            </w:r>
            <w:r w:rsidR="00705902">
              <w:t xml:space="preserve"> Workshops are planned for Fall 2020-Spring 2021.</w:t>
            </w:r>
            <w:r w:rsidR="009F7D9E">
              <w:t xml:space="preserve"> An amendment with specific pre</w:t>
            </w:r>
            <w:r w:rsidR="00557F23">
              <w:t>, post, and long-term</w:t>
            </w:r>
            <w:r w:rsidR="009F7D9E">
              <w:t xml:space="preserve"> workshop assessment questions will be added to this IRB once crafted based on the results of Phase 1. No personal information will be collected in any of the surveys. </w:t>
            </w:r>
            <w:r w:rsidR="00705902">
              <w:t>For phase 2 and 3 surveys, h</w:t>
            </w:r>
            <w:r w:rsidR="00557F23">
              <w:t>owever, there will be a separate</w:t>
            </w:r>
            <w:r w:rsidR="00984319">
              <w:t xml:space="preserve"> workshop registration form where emails will be collected to coordinate workshop logistics.</w:t>
            </w:r>
            <w:r w:rsidR="00705902">
              <w:t xml:space="preserve"> Anyone can sign up for workshops and the email list of attendees will be used to email Zoom information, </w:t>
            </w:r>
            <w:proofErr w:type="spellStart"/>
            <w:r w:rsidR="00705902">
              <w:t>etc</w:t>
            </w:r>
            <w:proofErr w:type="spellEnd"/>
            <w:r w:rsidR="00705902">
              <w:t xml:space="preserve"> about workshops and provide phase 2 and 3 study information to all potential attendees. </w:t>
            </w:r>
            <w:r w:rsidR="00984319">
              <w:t xml:space="preserve"> Workshop attendees will be emailed for Phase 3 </w:t>
            </w:r>
            <w:r w:rsidR="00C715F5">
              <w:t xml:space="preserve">for the long-term survey before </w:t>
            </w:r>
            <w:r w:rsidR="002411A0">
              <w:t>the participant email list is deleted.</w:t>
            </w:r>
            <w:r w:rsidR="00705902">
              <w:t xml:space="preserve"> </w:t>
            </w:r>
          </w:p>
          <w:p w14:paraId="3D13B331" w14:textId="77777777" w:rsidR="0015039A" w:rsidRDefault="0015039A" w:rsidP="009F7D9E"/>
          <w:p w14:paraId="5ADCD5F3" w14:textId="3314CCB2" w:rsidR="00826215" w:rsidRPr="003D7A1D" w:rsidRDefault="009F7D9E" w:rsidP="009F7D9E">
            <w:r>
              <w:t>This work seeks to develop learner personas to create more effective, engaging, and useful data science workshops for individuals in the biomedical/health field, and then measure the success of those workshops delivered. Findings will be analyzed and written up for a dissertation, presented at conferences relevant to biomed/health education, and published in a paper. This study is a c</w:t>
            </w:r>
            <w:r w:rsidR="00FE6218">
              <w:t>ross-sectional</w:t>
            </w:r>
            <w:r w:rsidR="002F7D8D">
              <w:t xml:space="preserve"> (Phase 1)</w:t>
            </w:r>
            <w:r w:rsidR="00FE6218">
              <w:t xml:space="preserve"> and longitudinal study</w:t>
            </w:r>
            <w:r w:rsidR="002F7D8D">
              <w:t xml:space="preserve"> (Phase 2 and 3)</w:t>
            </w:r>
            <w:r w:rsidR="00FE6218">
              <w:t xml:space="preserve"> using </w:t>
            </w:r>
            <w:r w:rsidR="00155D42">
              <w:t>surveys and statistical/analytics procedures.</w:t>
            </w:r>
            <w:r w:rsidR="00705902">
              <w:t xml:space="preserve"> There are no interventions</w:t>
            </w:r>
            <w:r w:rsidR="00893F03">
              <w:t xml:space="preserve"> beyond the surveys</w:t>
            </w:r>
            <w:r w:rsidR="00705902">
              <w:t xml:space="preserve">, as workshop participation would be </w:t>
            </w:r>
            <w:r w:rsidR="00705902">
              <w:lastRenderedPageBreak/>
              <w:t xml:space="preserve">voluntary and the focus of the surveys is on effectiveness of teaching and content retention/use. </w:t>
            </w:r>
          </w:p>
        </w:tc>
      </w:tr>
      <w:tr w:rsidR="00826215" w14:paraId="32C27646" w14:textId="77777777" w:rsidTr="00D71928">
        <w:tc>
          <w:tcPr>
            <w:tcW w:w="2515" w:type="dxa"/>
          </w:tcPr>
          <w:sdt>
            <w:sdtPr>
              <w:rPr>
                <w:rFonts w:ascii="Times New Roman" w:eastAsia="Times New Roman" w:hAnsi="Times New Roman" w:cs="Times New Roman"/>
                <w:b/>
              </w:rPr>
              <w:alias w:val="Primary objective"/>
              <w:tag w:val="Primary objective"/>
              <w:id w:val="-1703548732"/>
              <w:lock w:val="sdtContentLocked"/>
              <w:placeholder>
                <w:docPart w:val="DefaultPlaceholder_-1854013440"/>
              </w:placeholder>
            </w:sdtPr>
            <w:sdtEndPr/>
            <w:sdtContent>
              <w:p w14:paraId="1B4DF80F" w14:textId="694D1569" w:rsidR="00826215" w:rsidRDefault="00C72AB1">
                <w:r>
                  <w:rPr>
                    <w:rFonts w:ascii="Times New Roman" w:eastAsia="Times New Roman" w:hAnsi="Times New Roman" w:cs="Times New Roman"/>
                    <w:b/>
                  </w:rPr>
                  <w:t>Primary Objective</w:t>
                </w:r>
              </w:p>
            </w:sdtContent>
          </w:sdt>
        </w:tc>
        <w:tc>
          <w:tcPr>
            <w:tcW w:w="6145" w:type="dxa"/>
          </w:tcPr>
          <w:p w14:paraId="19321E56" w14:textId="6C5E4E26" w:rsidR="00826215" w:rsidRPr="00652692" w:rsidRDefault="00D71928">
            <w:r w:rsidRPr="00D71928">
              <w:t>What are the hurdles biomedical/medical/health</w:t>
            </w:r>
            <w:r>
              <w:br/>
            </w:r>
            <w:r w:rsidRPr="00D71928">
              <w:t>professiona</w:t>
            </w:r>
            <w:r>
              <w:t>l</w:t>
            </w:r>
            <w:r w:rsidRPr="00D71928">
              <w:t>s have with regards to using data for decision</w:t>
            </w:r>
            <w:r>
              <w:br/>
            </w:r>
            <w:r w:rsidRPr="00D71928">
              <w:t>making and/or research? </w:t>
            </w:r>
            <w:r w:rsidR="009F7D9E">
              <w:t xml:space="preserve">Does the creation of learner personas before workshop creation aid in better learning outcomes and experience for learners? </w:t>
            </w:r>
          </w:p>
        </w:tc>
      </w:tr>
      <w:tr w:rsidR="00826215" w14:paraId="156E79C2" w14:textId="77777777" w:rsidTr="00D71928">
        <w:tc>
          <w:tcPr>
            <w:tcW w:w="2515" w:type="dxa"/>
          </w:tcPr>
          <w:sdt>
            <w:sdtPr>
              <w:rPr>
                <w:rFonts w:ascii="Times New Roman" w:eastAsia="Times New Roman" w:hAnsi="Times New Roman" w:cs="Times New Roman"/>
                <w:b/>
              </w:rPr>
              <w:alias w:val="Secondary objective(s)"/>
              <w:tag w:val="Secondary objective(s)"/>
              <w:id w:val="-1841237144"/>
              <w:lock w:val="sdtContentLocked"/>
              <w:placeholder>
                <w:docPart w:val="DefaultPlaceholder_-1854013440"/>
              </w:placeholder>
            </w:sdtPr>
            <w:sdtEndPr/>
            <w:sdtContent>
              <w:p w14:paraId="69403BA3" w14:textId="2A66E9B4" w:rsidR="00826215" w:rsidRDefault="00C72AB1">
                <w:r>
                  <w:rPr>
                    <w:rFonts w:ascii="Times New Roman" w:eastAsia="Times New Roman" w:hAnsi="Times New Roman" w:cs="Times New Roman"/>
                    <w:b/>
                  </w:rPr>
                  <w:t>Secondary Objective(s)</w:t>
                </w:r>
              </w:p>
            </w:sdtContent>
          </w:sdt>
        </w:tc>
        <w:tc>
          <w:tcPr>
            <w:tcW w:w="6145" w:type="dxa"/>
          </w:tcPr>
          <w:p w14:paraId="353FB363" w14:textId="77777777" w:rsidR="00826215" w:rsidRDefault="00D71928">
            <w:pPr>
              <w:rPr>
                <w:i/>
              </w:rPr>
            </w:pPr>
            <w:r>
              <w:t>1. Create learner personas of people who want to learn data science skills.</w:t>
            </w:r>
            <w:r w:rsidR="00B41B19">
              <w:rPr>
                <w:i/>
              </w:rPr>
              <w:t xml:space="preserve"> </w:t>
            </w:r>
          </w:p>
          <w:p w14:paraId="603CBEBE" w14:textId="4B719A1E" w:rsidR="00D71928" w:rsidRPr="00B41B19" w:rsidRDefault="00D71928">
            <w:r>
              <w:t>2. Create lesson workshop materials to each data science skills to people in the medical and biomedical field.</w:t>
            </w:r>
          </w:p>
        </w:tc>
      </w:tr>
      <w:tr w:rsidR="00826215" w14:paraId="38C628EF" w14:textId="77777777" w:rsidTr="00D71928">
        <w:sdt>
          <w:sdtPr>
            <w:rPr>
              <w:rFonts w:ascii="Times New Roman" w:eastAsia="Times New Roman" w:hAnsi="Times New Roman" w:cs="Times New Roman"/>
              <w:b/>
            </w:rPr>
            <w:alias w:val="Study population"/>
            <w:tag w:val="Study population"/>
            <w:id w:val="977427128"/>
            <w:lock w:val="sdtContentLocked"/>
            <w:placeholder>
              <w:docPart w:val="DefaultPlaceholder_-1854013440"/>
            </w:placeholder>
          </w:sdtPr>
          <w:sdtEndPr/>
          <w:sdtContent>
            <w:tc>
              <w:tcPr>
                <w:tcW w:w="2515" w:type="dxa"/>
              </w:tcPr>
              <w:p w14:paraId="4A41CF2F" w14:textId="49F6D3A1"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Population</w:t>
                </w:r>
              </w:p>
            </w:tc>
          </w:sdtContent>
        </w:sdt>
        <w:tc>
          <w:tcPr>
            <w:tcW w:w="6145" w:type="dxa"/>
          </w:tcPr>
          <w:p w14:paraId="59B61165" w14:textId="77A6037E" w:rsidR="00826215" w:rsidRPr="00BC4C31" w:rsidRDefault="00D71928">
            <w:r>
              <w:t>Students, researchers, and practitioners in the medical and biomedical field</w:t>
            </w:r>
            <w:r w:rsidR="007B71B9">
              <w:t xml:space="preserve"> who will be attending curated workshops about data science.</w:t>
            </w:r>
            <w:r w:rsidR="009F7D9E">
              <w:t xml:space="preserve"> Individuals under the age of 18 will not be allowed to consent into the study. </w:t>
            </w:r>
          </w:p>
        </w:tc>
      </w:tr>
      <w:tr w:rsidR="00826215" w14:paraId="4333C9A2" w14:textId="77777777" w:rsidTr="00D71928">
        <w:tc>
          <w:tcPr>
            <w:tcW w:w="2515" w:type="dxa"/>
          </w:tcPr>
          <w:sdt>
            <w:sdtPr>
              <w:rPr>
                <w:rFonts w:ascii="Times New Roman" w:eastAsia="Times New Roman" w:hAnsi="Times New Roman" w:cs="Times New Roman"/>
                <w:b/>
              </w:rPr>
              <w:alias w:val="Sample size"/>
              <w:tag w:val="Sample size"/>
              <w:id w:val="-1332667596"/>
              <w:lock w:val="sdtContentLocked"/>
              <w:placeholder>
                <w:docPart w:val="DefaultPlaceholder_-1854013440"/>
              </w:placeholder>
            </w:sdtPr>
            <w:sdtEndPr/>
            <w:sdtContent>
              <w:p w14:paraId="251D191D" w14:textId="6BDB5498"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Sample Size</w:t>
                </w:r>
              </w:p>
            </w:sdtContent>
          </w:sdt>
        </w:tc>
        <w:tc>
          <w:tcPr>
            <w:tcW w:w="6145" w:type="dxa"/>
          </w:tcPr>
          <w:p w14:paraId="68594187" w14:textId="282B9C6A" w:rsidR="00826215" w:rsidRPr="00A66919" w:rsidRDefault="009F7D9E">
            <w:r>
              <w:t xml:space="preserve">We expect a total of </w:t>
            </w:r>
            <w:r w:rsidR="00705902">
              <w:t>~</w:t>
            </w:r>
            <w:r w:rsidR="00D71928">
              <w:t>100</w:t>
            </w:r>
            <w:r w:rsidR="00893F03">
              <w:t>-150</w:t>
            </w:r>
            <w:r>
              <w:t xml:space="preserve"> sample subjects to enroll in the </w:t>
            </w:r>
            <w:r w:rsidR="00705902">
              <w:t>phase 1 student self-assessment (p</w:t>
            </w:r>
            <w:r>
              <w:t>ersona survey</w:t>
            </w:r>
            <w:r w:rsidR="00705902">
              <w:t>)</w:t>
            </w:r>
            <w:r>
              <w:t xml:space="preserve"> and take one of seven workshops (pre/post assessments). Two weeks after the learner persona survey is emailed out to appropriate list servers, we will close the survey regardless of sample size number. </w:t>
            </w:r>
            <w:r w:rsidR="00893F03">
              <w:t xml:space="preserve">Listservs for undergrad-faculty individuals in the departments of TBMH, PHS, BIOMED will be used. </w:t>
            </w:r>
          </w:p>
        </w:tc>
      </w:tr>
      <w:tr w:rsidR="00826215" w14:paraId="53ED954A" w14:textId="77777777" w:rsidTr="00D71928">
        <w:tc>
          <w:tcPr>
            <w:tcW w:w="2515" w:type="dxa"/>
          </w:tcPr>
          <w:sdt>
            <w:sdtPr>
              <w:rPr>
                <w:rFonts w:ascii="Times New Roman" w:eastAsia="Times New Roman" w:hAnsi="Times New Roman" w:cs="Times New Roman"/>
                <w:b/>
              </w:rPr>
              <w:alias w:val="Research interventions"/>
              <w:tag w:val="Research interventions"/>
              <w:id w:val="-288048585"/>
              <w:lock w:val="sdtContentLocked"/>
              <w:placeholder>
                <w:docPart w:val="DefaultPlaceholder_-1854013440"/>
              </w:placeholder>
            </w:sdtPr>
            <w:sdtEndPr/>
            <w:sdtContent>
              <w:p w14:paraId="34CB33C7" w14:textId="642EEDF0" w:rsidR="00826215" w:rsidRDefault="00C72AB1">
                <w:r>
                  <w:rPr>
                    <w:rFonts w:ascii="Times New Roman" w:eastAsia="Times New Roman" w:hAnsi="Times New Roman" w:cs="Times New Roman"/>
                    <w:b/>
                  </w:rPr>
                  <w:t xml:space="preserve">Research Intervention(s)/ Investigational Agent(s) </w:t>
                </w:r>
              </w:p>
            </w:sdtContent>
          </w:sdt>
        </w:tc>
        <w:tc>
          <w:tcPr>
            <w:tcW w:w="6145" w:type="dxa"/>
          </w:tcPr>
          <w:p w14:paraId="728E30A8" w14:textId="39ED69A1" w:rsidR="00826215" w:rsidRPr="007B71B9" w:rsidRDefault="009F7D9E" w:rsidP="00C21E5A">
            <w:pPr>
              <w:rPr>
                <w:i/>
              </w:rPr>
            </w:pPr>
            <w:r>
              <w:t xml:space="preserve">Phase 1 - Learner persona survey to create workshop materials, Phase 2 - pre/post survey on workshop effectiveness and learning outcomes, workshop observations and deliverables (code/visualization produced).  Phase 2 research interventions will be included as an amendment based on Phase 1 results. </w:t>
            </w:r>
          </w:p>
        </w:tc>
      </w:tr>
      <w:tr w:rsidR="00826215" w14:paraId="15C9622C" w14:textId="77777777" w:rsidTr="00D71928">
        <w:tc>
          <w:tcPr>
            <w:tcW w:w="2515" w:type="dxa"/>
          </w:tcPr>
          <w:sdt>
            <w:sdtPr>
              <w:rPr>
                <w:rFonts w:ascii="Times New Roman" w:eastAsia="Times New Roman" w:hAnsi="Times New Roman" w:cs="Times New Roman"/>
                <w:b/>
              </w:rPr>
              <w:alias w:val="Study duration"/>
              <w:tag w:val="Study duration"/>
              <w:id w:val="803198248"/>
              <w:lock w:val="sdtContentLocked"/>
              <w:placeholder>
                <w:docPart w:val="DefaultPlaceholder_-1854013440"/>
              </w:placeholder>
            </w:sdtPr>
            <w:sdtEndPr/>
            <w:sdtContent>
              <w:p w14:paraId="5C852640" w14:textId="0EE590C7" w:rsidR="00826215" w:rsidRPr="00C72AB1" w:rsidRDefault="00C72AB1">
                <w:pPr>
                  <w:rPr>
                    <w:rFonts w:ascii="Times New Roman" w:eastAsia="Times New Roman" w:hAnsi="Times New Roman" w:cs="Times New Roman"/>
                    <w:b/>
                  </w:rPr>
                </w:pPr>
                <w:r w:rsidRPr="00C72AB1">
                  <w:rPr>
                    <w:rFonts w:ascii="Times New Roman" w:eastAsia="Times New Roman" w:hAnsi="Times New Roman" w:cs="Times New Roman"/>
                    <w:b/>
                  </w:rPr>
                  <w:t>Study Duration for Individual Participants</w:t>
                </w:r>
              </w:p>
            </w:sdtContent>
          </w:sdt>
        </w:tc>
        <w:tc>
          <w:tcPr>
            <w:tcW w:w="6145" w:type="dxa"/>
          </w:tcPr>
          <w:p w14:paraId="7B195471" w14:textId="3DC9ABA8" w:rsidR="00826215" w:rsidRPr="002B59FF" w:rsidRDefault="009F7D9E">
            <w:r>
              <w:t xml:space="preserve">Each survey (learner persona, pre/post assessment) will take </w:t>
            </w:r>
            <w:r w:rsidR="005467C2">
              <w:t>about</w:t>
            </w:r>
            <w:r>
              <w:t xml:space="preserve"> 10</w:t>
            </w:r>
            <w:r w:rsidR="00893F03">
              <w:t>-15</w:t>
            </w:r>
            <w:r>
              <w:t xml:space="preserve"> minutes to take and will be administered electronically via Qualtrics. We expect to complete this work from July 2020-April 2021.</w:t>
            </w:r>
          </w:p>
        </w:tc>
      </w:tr>
      <w:tr w:rsidR="00826215" w14:paraId="2E093F88" w14:textId="77777777" w:rsidTr="00D71928">
        <w:tc>
          <w:tcPr>
            <w:tcW w:w="2515" w:type="dxa"/>
          </w:tcPr>
          <w:sdt>
            <w:sdtPr>
              <w:rPr>
                <w:rFonts w:ascii="Times New Roman" w:eastAsia="Times New Roman" w:hAnsi="Times New Roman" w:cs="Times New Roman"/>
                <w:b/>
              </w:rPr>
              <w:alias w:val="Acronyms and definitions"/>
              <w:tag w:val="Acronyms and definitions"/>
              <w:id w:val="1543553690"/>
              <w:lock w:val="sdtContentLocked"/>
              <w:placeholder>
                <w:docPart w:val="DefaultPlaceholder_-1854013440"/>
              </w:placeholder>
            </w:sdtPr>
            <w:sdtEndPr/>
            <w:sdtContent>
              <w:p w14:paraId="69C7F3D8" w14:textId="263A84AB" w:rsidR="00826215" w:rsidRDefault="00C72AB1" w:rsidP="00B4741F">
                <w:pPr>
                  <w:rPr>
                    <w:rFonts w:ascii="Times New Roman" w:eastAsia="Times New Roman" w:hAnsi="Times New Roman" w:cs="Times New Roman"/>
                    <w:b/>
                  </w:rPr>
                </w:pPr>
                <w:r>
                  <w:rPr>
                    <w:rFonts w:ascii="Times New Roman" w:eastAsia="Times New Roman" w:hAnsi="Times New Roman" w:cs="Times New Roman"/>
                    <w:b/>
                  </w:rPr>
                  <w:t xml:space="preserve">Acronyms </w:t>
                </w:r>
                <w:r w:rsidR="00B4741F">
                  <w:rPr>
                    <w:rFonts w:ascii="Times New Roman" w:eastAsia="Times New Roman" w:hAnsi="Times New Roman" w:cs="Times New Roman"/>
                    <w:b/>
                  </w:rPr>
                  <w:t>and</w:t>
                </w:r>
                <w:r>
                  <w:rPr>
                    <w:rFonts w:ascii="Times New Roman" w:eastAsia="Times New Roman" w:hAnsi="Times New Roman" w:cs="Times New Roman"/>
                    <w:b/>
                  </w:rPr>
                  <w:t xml:space="preserve"> Definitions </w:t>
                </w:r>
              </w:p>
            </w:sdtContent>
          </w:sdt>
        </w:tc>
        <w:tc>
          <w:tcPr>
            <w:tcW w:w="6145" w:type="dxa"/>
          </w:tcPr>
          <w:p w14:paraId="177DE37B" w14:textId="0B45FA93" w:rsidR="00D81633" w:rsidRDefault="00D81633" w:rsidP="00AF03C7">
            <w:pPr>
              <w:rPr>
                <w:ins w:id="11" w:author="Daniel Chen" w:date="2020-07-08T16:52:00Z"/>
                <w:highlight w:val="yellow"/>
              </w:rPr>
            </w:pPr>
            <w:ins w:id="12" w:author="Daniel Chen" w:date="2020-07-08T16:52:00Z">
              <w:r>
                <w:rPr>
                  <w:highlight w:val="yellow"/>
                </w:rPr>
                <w:t>API: Application programming interface</w:t>
              </w:r>
            </w:ins>
          </w:p>
          <w:p w14:paraId="16AA91D4" w14:textId="77777777" w:rsidR="00D81633" w:rsidRDefault="00D81633" w:rsidP="00AF03C7">
            <w:pPr>
              <w:rPr>
                <w:ins w:id="13" w:author="Daniel Chen" w:date="2020-07-08T16:52:00Z"/>
                <w:highlight w:val="yellow"/>
              </w:rPr>
            </w:pPr>
          </w:p>
          <w:p w14:paraId="617F7747" w14:textId="0DF1FCDA" w:rsidR="00CB1A38" w:rsidRDefault="00CB1A38" w:rsidP="00AF03C7">
            <w:pPr>
              <w:rPr>
                <w:ins w:id="14" w:author="Daniel Chen" w:date="2020-07-08T16:05:00Z"/>
              </w:rPr>
            </w:pPr>
            <w:ins w:id="15" w:author="Daniel Chen" w:date="2020-07-08T16:04:00Z">
              <w:r>
                <w:rPr>
                  <w:highlight w:val="yellow"/>
                </w:rPr>
                <w:t xml:space="preserve">FBRI: </w:t>
              </w:r>
              <w:proofErr w:type="spellStart"/>
              <w:r w:rsidRPr="00CB1A38">
                <w:t>Fralin</w:t>
              </w:r>
              <w:proofErr w:type="spellEnd"/>
              <w:r w:rsidRPr="00CB1A38">
                <w:t xml:space="preserve"> Biomedical Research Institute at VTC</w:t>
              </w:r>
            </w:ins>
          </w:p>
          <w:p w14:paraId="19DD3630" w14:textId="77777777" w:rsidR="00CB1A38" w:rsidRDefault="00CB1A38" w:rsidP="00AF03C7">
            <w:pPr>
              <w:rPr>
                <w:ins w:id="16" w:author="Daniel Chen" w:date="2020-07-08T16:04:00Z"/>
                <w:highlight w:val="yellow"/>
              </w:rPr>
            </w:pPr>
          </w:p>
          <w:p w14:paraId="2BEBA038" w14:textId="2B972BFE" w:rsidR="00CB1A38" w:rsidRDefault="00CB1A38" w:rsidP="00AF03C7">
            <w:pPr>
              <w:rPr>
                <w:ins w:id="17" w:author="Daniel Chen" w:date="2020-07-08T16:04:00Z"/>
              </w:rPr>
            </w:pPr>
            <w:ins w:id="18" w:author="Daniel Chen" w:date="2020-07-08T16:03:00Z">
              <w:r>
                <w:rPr>
                  <w:highlight w:val="yellow"/>
                </w:rPr>
                <w:t xml:space="preserve">GBCB: </w:t>
              </w:r>
              <w:r w:rsidRPr="00CB1A38">
                <w:t>The Interdisciplinary PhD Program in Genetics, Bioinformatics, and Computational</w:t>
              </w:r>
            </w:ins>
          </w:p>
          <w:p w14:paraId="2DCA11BD" w14:textId="77777777" w:rsidR="00CB1A38" w:rsidRDefault="00CB1A38" w:rsidP="00AF03C7">
            <w:pPr>
              <w:rPr>
                <w:ins w:id="19" w:author="Daniel Chen" w:date="2020-07-08T16:04:00Z"/>
              </w:rPr>
            </w:pPr>
          </w:p>
          <w:p w14:paraId="62C3A3DB" w14:textId="63F9DBE7" w:rsidR="00CB1A38" w:rsidRDefault="00CB1A38" w:rsidP="00AF03C7">
            <w:pPr>
              <w:rPr>
                <w:ins w:id="20" w:author="Daniel Chen" w:date="2020-07-08T16:07:00Z"/>
              </w:rPr>
            </w:pPr>
            <w:proofErr w:type="spellStart"/>
            <w:ins w:id="21" w:author="Daniel Chen" w:date="2020-07-08T16:04:00Z">
              <w:r>
                <w:t>iTHRIV</w:t>
              </w:r>
              <w:proofErr w:type="spellEnd"/>
              <w:r>
                <w:t xml:space="preserve">: </w:t>
              </w:r>
              <w:r w:rsidRPr="00CB1A38">
                <w:t>The integrated Translational Health Research Institute of Virginia</w:t>
              </w:r>
            </w:ins>
          </w:p>
          <w:p w14:paraId="03761932" w14:textId="77777777" w:rsidR="00CB1A38" w:rsidRDefault="00CB1A38" w:rsidP="00AF03C7">
            <w:pPr>
              <w:rPr>
                <w:ins w:id="22" w:author="Daniel Chen" w:date="2020-07-08T16:04:00Z"/>
              </w:rPr>
            </w:pPr>
          </w:p>
          <w:p w14:paraId="2E774B2A" w14:textId="77777777" w:rsidR="00CB1A38" w:rsidRDefault="00CB1A38" w:rsidP="00AF03C7">
            <w:pPr>
              <w:rPr>
                <w:ins w:id="23" w:author="Daniel Chen" w:date="2020-07-08T16:05:00Z"/>
              </w:rPr>
            </w:pPr>
            <w:ins w:id="24" w:author="Daniel Chen" w:date="2020-07-08T16:05:00Z">
              <w:r>
                <w:t xml:space="preserve">PHS: </w:t>
              </w:r>
              <w:r w:rsidRPr="00CB1A38">
                <w:t>Population Health Sciences</w:t>
              </w:r>
            </w:ins>
          </w:p>
          <w:p w14:paraId="299F221B" w14:textId="28D3E4B6" w:rsidR="00CB1A38" w:rsidRDefault="00CB1A38" w:rsidP="00AF03C7">
            <w:pPr>
              <w:rPr>
                <w:ins w:id="25" w:author="Daniel Chen" w:date="2020-07-08T16:03:00Z"/>
              </w:rPr>
            </w:pPr>
          </w:p>
          <w:p w14:paraId="1C30E9D4" w14:textId="0671FFD9" w:rsidR="00CB1A38" w:rsidRDefault="00CB1A38" w:rsidP="00AF03C7">
            <w:pPr>
              <w:rPr>
                <w:ins w:id="26" w:author="Daniel Chen" w:date="2020-07-08T16:04:00Z"/>
              </w:rPr>
            </w:pPr>
            <w:ins w:id="27" w:author="Daniel Chen" w:date="2020-07-08T16:03:00Z">
              <w:r>
                <w:rPr>
                  <w:highlight w:val="yellow"/>
                </w:rPr>
                <w:t xml:space="preserve">TBMH: </w:t>
              </w:r>
              <w:r w:rsidRPr="00CB1A38">
                <w:t>Translational Biology, Medicine and Health</w:t>
              </w:r>
            </w:ins>
          </w:p>
          <w:p w14:paraId="5E70E1E6" w14:textId="70E76FE7" w:rsidR="00CB1A38" w:rsidRDefault="00CB1A38" w:rsidP="00AF03C7">
            <w:pPr>
              <w:rPr>
                <w:ins w:id="28" w:author="Daniel Chen" w:date="2020-07-08T16:08:00Z"/>
                <w:highlight w:val="yellow"/>
              </w:rPr>
            </w:pPr>
          </w:p>
          <w:p w14:paraId="79BCE80D" w14:textId="132DF55C" w:rsidR="00CB1A38" w:rsidRDefault="00CB1A38" w:rsidP="00CB1A38">
            <w:pPr>
              <w:rPr>
                <w:ins w:id="29" w:author="Daniel Chen" w:date="2020-07-08T16:08:00Z"/>
              </w:rPr>
            </w:pPr>
            <w:ins w:id="30" w:author="Daniel Chen" w:date="2020-07-08T16:08:00Z">
              <w:r>
                <w:rPr>
                  <w:highlight w:val="yellow"/>
                </w:rPr>
                <w:t xml:space="preserve">VCOM: </w:t>
              </w:r>
              <w:r w:rsidRPr="00CB1A38">
                <w:t>The Edward Via College of Osteopathic Medicine</w:t>
              </w:r>
            </w:ins>
          </w:p>
          <w:p w14:paraId="75993D9B" w14:textId="18C03E9E" w:rsidR="00826215" w:rsidRDefault="00CB1A38" w:rsidP="00AF03C7">
            <w:pPr>
              <w:rPr>
                <w:ins w:id="31" w:author="Daniel Chen" w:date="2020-07-08T16:09:00Z"/>
              </w:rPr>
            </w:pPr>
            <w:proofErr w:type="spellStart"/>
            <w:ins w:id="32" w:author="Daniel Chen" w:date="2020-07-08T16:02:00Z">
              <w:r>
                <w:rPr>
                  <w:highlight w:val="yellow"/>
                </w:rPr>
                <w:t>VetMed</w:t>
              </w:r>
              <w:proofErr w:type="spellEnd"/>
              <w:r>
                <w:rPr>
                  <w:highlight w:val="yellow"/>
                </w:rPr>
                <w:t xml:space="preserve">: </w:t>
              </w:r>
              <w:r w:rsidRPr="00CB1A38">
                <w:t>Virginia-Maryland College of Veterinary Medicine</w:t>
              </w:r>
            </w:ins>
          </w:p>
          <w:p w14:paraId="222EEEF8" w14:textId="77777777" w:rsidR="00D735BB" w:rsidRDefault="00D735BB" w:rsidP="00AF03C7">
            <w:pPr>
              <w:rPr>
                <w:ins w:id="33" w:author="Daniel Chen" w:date="2020-07-08T16:07:00Z"/>
              </w:rPr>
            </w:pPr>
          </w:p>
          <w:p w14:paraId="36E298B6" w14:textId="1FB80012" w:rsidR="00CB1A38" w:rsidRPr="00B4741F" w:rsidRDefault="00CB1A38" w:rsidP="00AF03C7">
            <w:pPr>
              <w:rPr>
                <w:i/>
                <w:highlight w:val="yellow"/>
              </w:rPr>
            </w:pPr>
            <w:ins w:id="34" w:author="Daniel Chen" w:date="2020-07-08T16:07:00Z">
              <w:r>
                <w:t>VTCSOM: V</w:t>
              </w:r>
              <w:r w:rsidRPr="00CB1A38">
                <w:t>irginia Tech Carilion School of Medicine</w:t>
              </w:r>
            </w:ins>
          </w:p>
        </w:tc>
      </w:tr>
    </w:tbl>
    <w:p w14:paraId="33D70DD6" w14:textId="77777777" w:rsidR="00826215" w:rsidRDefault="00826215"/>
    <w:p w14:paraId="5C3AA4E1" w14:textId="77777777" w:rsidR="00BF7B6E" w:rsidRDefault="00BF7B6E"/>
    <w:bookmarkStart w:id="35" w:name="_Toc180550" w:displacedByCustomXml="next"/>
    <w:sdt>
      <w:sdtPr>
        <w:alias w:val="Objectives"/>
        <w:tag w:val="Objectives"/>
        <w:id w:val="317693933"/>
        <w:lock w:val="sdtContentLocked"/>
        <w:placeholder>
          <w:docPart w:val="DefaultPlaceholder_-1854013440"/>
        </w:placeholder>
      </w:sdtPr>
      <w:sdtEndPr/>
      <w:sdtContent>
        <w:p w14:paraId="50D43948" w14:textId="709CE89F" w:rsidR="00826215" w:rsidRDefault="00C72AB1">
          <w:pPr>
            <w:pStyle w:val="Heading1"/>
            <w:numPr>
              <w:ilvl w:val="0"/>
              <w:numId w:val="4"/>
            </w:numPr>
            <w:ind w:left="0" w:firstLine="0"/>
          </w:pPr>
          <w:r>
            <w:t>Objectives</w:t>
          </w:r>
        </w:p>
        <w:bookmarkEnd w:id="35" w:displacedByCustomXml="next"/>
      </w:sdtContent>
    </w:sdt>
    <w:p w14:paraId="78A66E6C" w14:textId="7B40954E" w:rsidR="00826215" w:rsidRDefault="009D6010"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1"/>
          <w:tag w:val="2.1"/>
          <w:id w:val="187063911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purpose, specific aims, or objectives</w:t>
          </w:r>
          <w:r w:rsidR="00C21E5A">
            <w:rPr>
              <w:rFonts w:ascii="Times New Roman" w:eastAsia="Times New Roman" w:hAnsi="Times New Roman" w:cs="Times New Roman"/>
              <w:i/>
              <w:color w:val="000000"/>
            </w:rPr>
            <w:t xml:space="preserve"> of this study</w:t>
          </w:r>
        </w:sdtContent>
      </w:sdt>
      <w:r w:rsidR="000231D9" w:rsidRPr="00C94C9F">
        <w:rPr>
          <w:rFonts w:ascii="Times New Roman" w:eastAsia="Times New Roman" w:hAnsi="Times New Roman" w:cs="Times New Roman"/>
          <w:color w:val="000000"/>
        </w:rPr>
        <w:t>:</w:t>
      </w:r>
    </w:p>
    <w:p w14:paraId="77ACC1BA" w14:textId="77777777" w:rsidR="002F21AA" w:rsidRPr="00361470" w:rsidRDefault="002F21AA" w:rsidP="002F21AA">
      <w:pPr>
        <w:pBdr>
          <w:top w:val="nil"/>
          <w:left w:val="nil"/>
          <w:bottom w:val="nil"/>
          <w:right w:val="nil"/>
          <w:between w:val="nil"/>
        </w:pBdr>
        <w:spacing w:before="120" w:after="120"/>
        <w:ind w:left="1260" w:right="180"/>
      </w:pPr>
    </w:p>
    <w:sdt>
      <w:sdtPr>
        <w:id w:val="176083950"/>
        <w:placeholder>
          <w:docPart w:val="97BE5054EECC4A628166DE78561BB523"/>
        </w:placeholder>
      </w:sdtPr>
      <w:sdtEndPr/>
      <w:sdtContent>
        <w:p w14:paraId="7F4CEB35" w14:textId="1140AC08" w:rsidR="00E40817" w:rsidRDefault="009F7D9E" w:rsidP="00361470">
          <w:pPr>
            <w:pBdr>
              <w:top w:val="nil"/>
              <w:left w:val="nil"/>
              <w:bottom w:val="nil"/>
              <w:right w:val="nil"/>
              <w:between w:val="nil"/>
            </w:pBdr>
            <w:spacing w:before="120" w:after="120"/>
            <w:ind w:left="1260" w:right="180"/>
          </w:pPr>
          <w:r>
            <w:t>The purpose of this study in Phase 1 is to i</w:t>
          </w:r>
          <w:r w:rsidR="00E40817">
            <w:t>dentify learner personas for individuals the medical and biomedical field</w:t>
          </w:r>
          <w:r w:rsidR="00E25BDB">
            <w:t xml:space="preserve">. This information will be used to </w:t>
          </w:r>
          <w:r w:rsidR="00E40817">
            <w:t xml:space="preserve">create a set of targeted lesson materials to </w:t>
          </w:r>
          <w:r w:rsidR="00D35678">
            <w:t>for</w:t>
          </w:r>
          <w:r w:rsidR="00E40817">
            <w:t xml:space="preserve"> the following learning objectives</w:t>
          </w:r>
          <w:r w:rsidR="00E25BDB">
            <w:t>:</w:t>
          </w:r>
        </w:p>
        <w:p w14:paraId="579EE3AF" w14:textId="77777777" w:rsidR="00E40817" w:rsidRDefault="00E40817" w:rsidP="00361470">
          <w:pPr>
            <w:pBdr>
              <w:top w:val="nil"/>
              <w:left w:val="nil"/>
              <w:bottom w:val="nil"/>
              <w:right w:val="nil"/>
              <w:between w:val="nil"/>
            </w:pBdr>
            <w:spacing w:before="120" w:after="120"/>
            <w:ind w:left="1260" w:right="180"/>
          </w:pPr>
          <w:r>
            <w:t>1. Name the features of a tidy/clean dataset</w:t>
          </w:r>
        </w:p>
        <w:p w14:paraId="1E4F29E8" w14:textId="77777777" w:rsidR="00E40817" w:rsidRDefault="00E40817" w:rsidP="00361470">
          <w:pPr>
            <w:pBdr>
              <w:top w:val="nil"/>
              <w:left w:val="nil"/>
              <w:bottom w:val="nil"/>
              <w:right w:val="nil"/>
              <w:between w:val="nil"/>
            </w:pBdr>
            <w:spacing w:before="120" w:after="120"/>
            <w:ind w:left="1260" w:right="180"/>
          </w:pPr>
          <w:r>
            <w:t>2. Transform data for analysis</w:t>
          </w:r>
        </w:p>
        <w:p w14:paraId="0E82E90E" w14:textId="77777777" w:rsidR="00E40817" w:rsidRDefault="00E40817" w:rsidP="00361470">
          <w:pPr>
            <w:pBdr>
              <w:top w:val="nil"/>
              <w:left w:val="nil"/>
              <w:bottom w:val="nil"/>
              <w:right w:val="nil"/>
              <w:between w:val="nil"/>
            </w:pBdr>
            <w:spacing w:before="120" w:after="120"/>
            <w:ind w:left="1260" w:right="180"/>
          </w:pPr>
          <w:r>
            <w:t>3. Identify when spreadsheets are useful</w:t>
          </w:r>
        </w:p>
        <w:p w14:paraId="327D0F13" w14:textId="5409B1B2" w:rsidR="00E40817" w:rsidRDefault="00E40817" w:rsidP="00361470">
          <w:pPr>
            <w:pBdr>
              <w:top w:val="nil"/>
              <w:left w:val="nil"/>
              <w:bottom w:val="nil"/>
              <w:right w:val="nil"/>
              <w:between w:val="nil"/>
            </w:pBdr>
            <w:spacing w:before="120" w:after="120"/>
            <w:ind w:left="1260" w:right="180"/>
          </w:pPr>
          <w:r>
            <w:t>4. Assess when a task should not be done in a spreadsheet software</w:t>
          </w:r>
        </w:p>
        <w:p w14:paraId="64DD1EE1" w14:textId="77777777" w:rsidR="00E40817" w:rsidRDefault="00E40817" w:rsidP="00361470">
          <w:pPr>
            <w:pBdr>
              <w:top w:val="nil"/>
              <w:left w:val="nil"/>
              <w:bottom w:val="nil"/>
              <w:right w:val="nil"/>
              <w:between w:val="nil"/>
            </w:pBdr>
            <w:spacing w:before="120" w:after="120"/>
            <w:ind w:left="1260" w:right="180"/>
          </w:pPr>
          <w:r>
            <w:t>5. Break down data processing into smaller individual (and more manageable) steps</w:t>
          </w:r>
        </w:p>
        <w:p w14:paraId="5CBD8558" w14:textId="77777777" w:rsidR="00E40817" w:rsidRDefault="00E40817" w:rsidP="00361470">
          <w:pPr>
            <w:pBdr>
              <w:top w:val="nil"/>
              <w:left w:val="nil"/>
              <w:bottom w:val="nil"/>
              <w:right w:val="nil"/>
              <w:between w:val="nil"/>
            </w:pBdr>
            <w:spacing w:before="120" w:after="120"/>
            <w:ind w:left="1260" w:right="180"/>
          </w:pPr>
          <w:r>
            <w:t>6. Construct a plot and table for exploratory data analysis</w:t>
          </w:r>
        </w:p>
        <w:p w14:paraId="78D47E24" w14:textId="77777777" w:rsidR="00E40817" w:rsidRDefault="00E40817" w:rsidP="00E40817">
          <w:pPr>
            <w:pBdr>
              <w:top w:val="nil"/>
              <w:left w:val="nil"/>
              <w:bottom w:val="nil"/>
              <w:right w:val="nil"/>
              <w:between w:val="nil"/>
            </w:pBdr>
            <w:spacing w:before="120" w:after="120"/>
            <w:ind w:left="1260" w:right="180"/>
          </w:pPr>
          <w:r>
            <w:t>7. Build a data processing pipeline that can be used in multiple programs</w:t>
          </w:r>
        </w:p>
        <w:p w14:paraId="28EF89A2" w14:textId="52C72084" w:rsidR="009F7D9E" w:rsidRDefault="00E40817" w:rsidP="00E40817">
          <w:pPr>
            <w:pBdr>
              <w:top w:val="nil"/>
              <w:left w:val="nil"/>
              <w:bottom w:val="nil"/>
              <w:right w:val="nil"/>
              <w:between w:val="nil"/>
            </w:pBdr>
            <w:spacing w:before="120" w:after="120"/>
            <w:ind w:left="1260" w:right="180"/>
          </w:pPr>
          <w:r>
            <w:t xml:space="preserve">8. </w:t>
          </w:r>
          <w:r w:rsidR="00DB58F7">
            <w:t>Calculate, interpret, and communicate</w:t>
          </w:r>
          <w:r w:rsidRPr="00E40817">
            <w:t xml:space="preserve"> an appropriate statistical analysis of the data</w:t>
          </w:r>
        </w:p>
        <w:p w14:paraId="4512C527" w14:textId="7C53FBE3" w:rsidR="00361470" w:rsidRDefault="009F7D9E" w:rsidP="00E40817">
          <w:pPr>
            <w:pBdr>
              <w:top w:val="nil"/>
              <w:left w:val="nil"/>
              <w:bottom w:val="nil"/>
              <w:right w:val="nil"/>
              <w:between w:val="nil"/>
            </w:pBdr>
            <w:spacing w:before="120" w:after="120"/>
            <w:ind w:left="1260" w:right="180"/>
          </w:pPr>
          <w:r>
            <w:t>The information from this work will inform the researchers of learner personas of individuals who will take data science workshops and create tailored materials to improve workshop participant learning outcomes.</w:t>
          </w:r>
          <w:r w:rsidR="00A0594B">
            <w:t xml:space="preserve"> Learning outcomes will be </w:t>
          </w:r>
          <w:r w:rsidR="00FF3F68">
            <w:t>assessed</w:t>
          </w:r>
          <w:r w:rsidR="00A0594B">
            <w:t xml:space="preserve"> in the Phase 2 and 3 pre, post, and long-term surveys</w:t>
          </w:r>
          <w:r w:rsidR="004721A1">
            <w:t>.</w:t>
          </w:r>
        </w:p>
      </w:sdtContent>
    </w:sdt>
    <w:p w14:paraId="17B2E74B" w14:textId="77777777" w:rsidR="002F21AA" w:rsidRDefault="002F21AA" w:rsidP="00361470">
      <w:pPr>
        <w:pBdr>
          <w:top w:val="nil"/>
          <w:left w:val="nil"/>
          <w:bottom w:val="nil"/>
          <w:right w:val="nil"/>
          <w:between w:val="nil"/>
        </w:pBdr>
        <w:spacing w:before="120" w:after="120"/>
        <w:ind w:left="1260" w:right="180"/>
      </w:pPr>
    </w:p>
    <w:p w14:paraId="23E71B53" w14:textId="4FE88690"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
          <w:tag w:val="2.2"/>
          <w:id w:val="-196549607"/>
          <w:lock w:val="sdtContentLocked"/>
          <w:placeholder>
            <w:docPart w:val="DefaultPlaceholder_-1854013440"/>
          </w:placeholder>
        </w:sdtPr>
        <w:sdtEndPr/>
        <w:sdtContent>
          <w:r w:rsidR="00C72AB1">
            <w:rPr>
              <w:rFonts w:ascii="Times New Roman" w:eastAsia="Times New Roman" w:hAnsi="Times New Roman" w:cs="Times New Roman"/>
              <w:i/>
              <w:color w:val="000000"/>
            </w:rPr>
            <w:t>State the hypotheses to be tested</w:t>
          </w:r>
        </w:sdtContent>
      </w:sdt>
      <w:r w:rsidR="000231D9" w:rsidRPr="00C94C9F">
        <w:rPr>
          <w:rFonts w:ascii="Times New Roman" w:eastAsia="Times New Roman" w:hAnsi="Times New Roman" w:cs="Times New Roman"/>
          <w:color w:val="000000"/>
        </w:rPr>
        <w:t>:</w:t>
      </w:r>
      <w:r w:rsidR="00C94C9F">
        <w:rPr>
          <w:rFonts w:ascii="Times New Roman" w:eastAsia="Times New Roman" w:hAnsi="Times New Roman" w:cs="Times New Roman"/>
          <w:color w:val="000000"/>
        </w:rPr>
        <w:t xml:space="preserve"> </w:t>
      </w:r>
    </w:p>
    <w:p w14:paraId="267F1D64" w14:textId="0EA1F619" w:rsidR="002F21AA" w:rsidRPr="0072319D" w:rsidRDefault="009F7D9E" w:rsidP="002F21AA">
      <w:pPr>
        <w:pBdr>
          <w:top w:val="nil"/>
          <w:left w:val="nil"/>
          <w:bottom w:val="nil"/>
          <w:right w:val="nil"/>
          <w:between w:val="nil"/>
        </w:pBdr>
        <w:spacing w:before="120" w:after="120"/>
        <w:ind w:left="1260" w:right="180"/>
      </w:pPr>
      <w:r>
        <w:t>We hypothesize that</w:t>
      </w:r>
    </w:p>
    <w:sdt>
      <w:sdtPr>
        <w:id w:val="1345674460"/>
        <w:placeholder>
          <w:docPart w:val="60B85A9460D6413C9E3D5DA90E253155"/>
        </w:placeholder>
      </w:sdtPr>
      <w:sdtEndPr/>
      <w:sdtContent>
        <w:p w14:paraId="237FA9BB" w14:textId="64BF3555" w:rsidR="00E40817" w:rsidRDefault="00E40817" w:rsidP="0072319D">
          <w:pPr>
            <w:pBdr>
              <w:top w:val="nil"/>
              <w:left w:val="nil"/>
              <w:bottom w:val="nil"/>
              <w:right w:val="nil"/>
              <w:between w:val="nil"/>
            </w:pBdr>
            <w:spacing w:before="120" w:after="120"/>
            <w:ind w:left="1260" w:right="180"/>
          </w:pPr>
          <w:r>
            <w:t xml:space="preserve">1. </w:t>
          </w:r>
          <w:r w:rsidRPr="00E40817">
            <w:t>Creating learner personas will create better educational content because they will be more tailored to the needs of the students</w:t>
          </w:r>
          <w:r w:rsidR="00232FC1">
            <w:t>.</w:t>
          </w:r>
        </w:p>
        <w:p w14:paraId="385B1301" w14:textId="797A5296" w:rsidR="00E40817" w:rsidRDefault="00E40817" w:rsidP="0072319D">
          <w:pPr>
            <w:pBdr>
              <w:top w:val="nil"/>
              <w:left w:val="nil"/>
              <w:bottom w:val="nil"/>
              <w:right w:val="nil"/>
              <w:between w:val="nil"/>
            </w:pBdr>
            <w:spacing w:before="120" w:after="120"/>
            <w:ind w:left="1260" w:right="180"/>
          </w:pPr>
          <w:r>
            <w:t xml:space="preserve">2. </w:t>
          </w:r>
          <w:r w:rsidRPr="00E40817">
            <w:t>Learning how to program data analysis will allow learners to feel like they can do more with their data</w:t>
          </w:r>
          <w:r w:rsidR="00232FC1">
            <w:t>.</w:t>
          </w:r>
        </w:p>
        <w:p w14:paraId="1753E135" w14:textId="166DED00" w:rsidR="00E40817" w:rsidRDefault="00E40817" w:rsidP="0072319D">
          <w:pPr>
            <w:pBdr>
              <w:top w:val="nil"/>
              <w:left w:val="nil"/>
              <w:bottom w:val="nil"/>
              <w:right w:val="nil"/>
              <w:between w:val="nil"/>
            </w:pBdr>
            <w:spacing w:before="120" w:after="120"/>
            <w:ind w:left="1260" w:right="180"/>
          </w:pPr>
          <w:r>
            <w:lastRenderedPageBreak/>
            <w:t xml:space="preserve">3. </w:t>
          </w:r>
          <w:r w:rsidRPr="00E40817">
            <w:t>Learning basic data literacy and data science skills can empower health</w:t>
          </w:r>
          <w:r w:rsidR="009F7D9E">
            <w:t>/biomed</w:t>
          </w:r>
          <w:r w:rsidRPr="00E40817">
            <w:t xml:space="preserve"> workers and be more proactive in making more educated decisions</w:t>
          </w:r>
          <w:r w:rsidR="00232FC1">
            <w:t>.</w:t>
          </w:r>
        </w:p>
        <w:p w14:paraId="734636E4" w14:textId="1229DACA" w:rsidR="00E40817" w:rsidRDefault="00E40817" w:rsidP="0072319D">
          <w:pPr>
            <w:pBdr>
              <w:top w:val="nil"/>
              <w:left w:val="nil"/>
              <w:bottom w:val="nil"/>
              <w:right w:val="nil"/>
              <w:between w:val="nil"/>
            </w:pBdr>
            <w:spacing w:before="120" w:after="120"/>
            <w:ind w:left="1260" w:right="180"/>
          </w:pPr>
          <w:r>
            <w:t xml:space="preserve">4. </w:t>
          </w:r>
          <w:r w:rsidRPr="00E40817">
            <w:t>Workshops with an eye towards tidy data principles will better transition students out of a spreadsheet program into programming</w:t>
          </w:r>
          <w:r w:rsidR="00232FC1">
            <w:t>.</w:t>
          </w:r>
        </w:p>
        <w:p w14:paraId="204DABC5" w14:textId="6ABB3D4A" w:rsidR="00E40817" w:rsidRDefault="00E40817" w:rsidP="0072319D">
          <w:pPr>
            <w:pBdr>
              <w:top w:val="nil"/>
              <w:left w:val="nil"/>
              <w:bottom w:val="nil"/>
              <w:right w:val="nil"/>
              <w:between w:val="nil"/>
            </w:pBdr>
            <w:spacing w:before="120" w:after="120"/>
            <w:ind w:left="1260" w:right="180"/>
          </w:pPr>
          <w:r>
            <w:t>5. W</w:t>
          </w:r>
          <w:r w:rsidRPr="00E40817">
            <w:t>orkshops will help medical professionals curate better data for research</w:t>
          </w:r>
          <w:r w:rsidR="00232FC1">
            <w:t>.</w:t>
          </w:r>
        </w:p>
        <w:p w14:paraId="44DCDF62" w14:textId="2C2B2BC8" w:rsidR="0072319D" w:rsidRDefault="00E40817" w:rsidP="0072319D">
          <w:pPr>
            <w:pBdr>
              <w:top w:val="nil"/>
              <w:left w:val="nil"/>
              <w:bottom w:val="nil"/>
              <w:right w:val="nil"/>
              <w:between w:val="nil"/>
            </w:pBdr>
            <w:spacing w:before="120" w:after="120"/>
            <w:ind w:left="1260" w:right="180"/>
          </w:pPr>
          <w:r>
            <w:t>6. W</w:t>
          </w:r>
          <w:r w:rsidRPr="00E40817">
            <w:t>orkshops will help medical professionals work with data outside of a spreadsheet program</w:t>
          </w:r>
          <w:r w:rsidR="00232FC1">
            <w:t>.</w:t>
          </w:r>
        </w:p>
      </w:sdtContent>
    </w:sdt>
    <w:p w14:paraId="596385C2" w14:textId="77777777" w:rsidR="002F21AA" w:rsidRDefault="002F21AA" w:rsidP="0072319D">
      <w:pPr>
        <w:pBdr>
          <w:top w:val="nil"/>
          <w:left w:val="nil"/>
          <w:bottom w:val="nil"/>
          <w:right w:val="nil"/>
          <w:between w:val="nil"/>
        </w:pBdr>
        <w:spacing w:before="120" w:after="120"/>
        <w:ind w:left="1260" w:right="180"/>
      </w:pPr>
    </w:p>
    <w:bookmarkStart w:id="36" w:name="_Toc180551" w:displacedByCustomXml="next"/>
    <w:sdt>
      <w:sdtPr>
        <w:alias w:val="Background"/>
        <w:tag w:val="Background"/>
        <w:id w:val="2128270138"/>
        <w:lock w:val="sdtContentLocked"/>
        <w:placeholder>
          <w:docPart w:val="DefaultPlaceholder_-1854013440"/>
        </w:placeholder>
      </w:sdtPr>
      <w:sdtEndPr/>
      <w:sdtContent>
        <w:p w14:paraId="740FFCD1" w14:textId="1A272F8A" w:rsidR="00826215" w:rsidRDefault="00C72AB1" w:rsidP="00BF7B6E">
          <w:pPr>
            <w:pStyle w:val="Heading1"/>
            <w:numPr>
              <w:ilvl w:val="0"/>
              <w:numId w:val="4"/>
            </w:numPr>
            <w:spacing w:before="240"/>
            <w:ind w:right="180"/>
          </w:pPr>
          <w:r>
            <w:t>Background</w:t>
          </w:r>
        </w:p>
        <w:bookmarkEnd w:id="36" w:displacedByCustomXml="next"/>
      </w:sdtContent>
    </w:sdt>
    <w:p w14:paraId="2462CA93" w14:textId="78FE421E" w:rsidR="00826215" w:rsidRDefault="009D6010" w:rsidP="000231D9">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1"/>
          <w:tag w:val="3.1"/>
          <w:id w:val="-1107347206"/>
          <w:lock w:val="sdtContentLocked"/>
          <w:placeholder>
            <w:docPart w:val="DefaultPlaceholder_-1854013440"/>
          </w:placeholder>
        </w:sdtPr>
        <w:sdtEndPr/>
        <w:sdtContent>
          <w:r w:rsidR="00C21E5A">
            <w:rPr>
              <w:rFonts w:ascii="Times New Roman" w:eastAsia="Times New Roman" w:hAnsi="Times New Roman" w:cs="Times New Roman"/>
              <w:i/>
              <w:color w:val="000000"/>
            </w:rPr>
            <w:t xml:space="preserve">Summarize </w:t>
          </w:r>
          <w:r w:rsidR="00C72AB1">
            <w:rPr>
              <w:rFonts w:ascii="Times New Roman" w:eastAsia="Times New Roman" w:hAnsi="Times New Roman" w:cs="Times New Roman"/>
              <w:i/>
              <w:color w:val="000000"/>
            </w:rPr>
            <w:t xml:space="preserve">the relevant prior </w:t>
          </w:r>
          <w:r w:rsidR="00C72AB1">
            <w:rPr>
              <w:rFonts w:ascii="Times New Roman" w:eastAsia="Times New Roman" w:hAnsi="Times New Roman" w:cs="Times New Roman"/>
              <w:i/>
            </w:rPr>
            <w:t>research on</w:t>
          </w:r>
          <w:r w:rsidR="00C72AB1">
            <w:rPr>
              <w:rFonts w:ascii="Times New Roman" w:eastAsia="Times New Roman" w:hAnsi="Times New Roman" w:cs="Times New Roman"/>
              <w:i/>
              <w:color w:val="000000"/>
            </w:rPr>
            <w:t xml:space="preserve"> this topic and gaps in current knowledge within the field of study</w:t>
          </w:r>
        </w:sdtContent>
      </w:sdt>
      <w:r w:rsidR="000231D9" w:rsidRPr="00C94C9F">
        <w:rPr>
          <w:rFonts w:ascii="Times New Roman" w:eastAsia="Times New Roman" w:hAnsi="Times New Roman" w:cs="Times New Roman"/>
          <w:color w:val="000000"/>
        </w:rPr>
        <w:t>:</w:t>
      </w:r>
    </w:p>
    <w:p w14:paraId="4D3B75E1" w14:textId="77777777" w:rsidR="002F21AA" w:rsidRPr="00361470" w:rsidRDefault="002F21AA" w:rsidP="002F21AA">
      <w:pPr>
        <w:pBdr>
          <w:top w:val="nil"/>
          <w:left w:val="nil"/>
          <w:bottom w:val="nil"/>
          <w:right w:val="nil"/>
          <w:between w:val="nil"/>
        </w:pBdr>
        <w:spacing w:before="120" w:after="120"/>
        <w:ind w:left="1260" w:right="180"/>
      </w:pPr>
    </w:p>
    <w:sdt>
      <w:sdtPr>
        <w:id w:val="1662663707"/>
        <w:placeholder>
          <w:docPart w:val="A8919E64ECF144298B3A9189ECC187E5"/>
        </w:placeholder>
      </w:sdtPr>
      <w:sdtEndPr/>
      <w:sdtContent>
        <w:p w14:paraId="032B5705" w14:textId="173E0A0B" w:rsidR="00587A2B" w:rsidRDefault="001931DB" w:rsidP="001931DB">
          <w:r w:rsidRPr="001931DB">
            <w:t xml:space="preserve">Evidence-based medicine is now considered the Holy Grail [1]. However, this means clinicians are required to integrate vast amounts of information from numerous sources in for their clinical practice on top of their clinical duties. This poses a challenge to both clinicians and patients [1]. Since, clinical guidelines cater towards the average treatment success rate, there is a considerable amount of uncertainty around what is best for any one patient. Probability and uncertainty is unintuitive, and humans constantly perceive them incorrectly (e.g., consider the Monty Hall problem or the base-rate fallacy) but clinical decisions made under uncertainty are a commonplace, yet, very few doctors have any formal training in probability or decision theory [1]. </w:t>
          </w:r>
        </w:p>
        <w:p w14:paraId="54071CA4" w14:textId="77777777" w:rsidR="00587A2B" w:rsidRDefault="00587A2B" w:rsidP="001931DB"/>
        <w:p w14:paraId="023CFAFB" w14:textId="6E3D443D" w:rsidR="00587A2B" w:rsidRDefault="001931DB" w:rsidP="001931DB">
          <w:r w:rsidRPr="001931DB">
            <w:t>At the same time, the vast inﬂux of data allows non-clinical researchers to conduct studies without the domain expertise of a clinician. This causes resources towards statistically signiﬁcant results with marginal clinical value. [1]. As a medical professional, there are many areas where they can be better integrated into the system by increasing their data science literacy [2]:</w:t>
          </w:r>
        </w:p>
        <w:p w14:paraId="3F6FBB71" w14:textId="77777777" w:rsidR="00587A2B" w:rsidRDefault="00587A2B" w:rsidP="001931DB"/>
        <w:p w14:paraId="46560CFE" w14:textId="77777777" w:rsidR="00587A2B" w:rsidRDefault="001931DB" w:rsidP="001931DB">
          <w:r w:rsidRPr="001931DB">
            <w:t>1. Improving personalized care of patients by analyzing EMR data towards personalized care plans</w:t>
          </w:r>
        </w:p>
        <w:p w14:paraId="1A41990B" w14:textId="0C413D9A" w:rsidR="00587A2B" w:rsidRDefault="001931DB" w:rsidP="001931DB">
          <w:r w:rsidRPr="001931DB">
            <w:t xml:space="preserve">2. Work on better data collection techniques to limit </w:t>
          </w:r>
          <w:r w:rsidR="00FB29AF" w:rsidRPr="001931DB">
            <w:t>losing</w:t>
          </w:r>
          <w:r w:rsidRPr="001931DB">
            <w:t xml:space="preserve"> data due to missing values and outliers</w:t>
          </w:r>
        </w:p>
        <w:p w14:paraId="74F8409C" w14:textId="1394A926" w:rsidR="00587A2B" w:rsidRDefault="001931DB" w:rsidP="001931DB">
          <w:r w:rsidRPr="001931DB">
            <w:t xml:space="preserve">3. Understanding when </w:t>
          </w:r>
          <w:r w:rsidR="00FB29AF" w:rsidRPr="001931DB">
            <w:t>a</w:t>
          </w:r>
          <w:r w:rsidRPr="001931DB">
            <w:t xml:space="preserve"> predictive algorithm’s accuracy applies to a certain situation</w:t>
          </w:r>
        </w:p>
        <w:p w14:paraId="5DE6A852" w14:textId="77777777" w:rsidR="00587A2B" w:rsidRDefault="001931DB" w:rsidP="001931DB">
          <w:r w:rsidRPr="001931DB">
            <w:t>4. Serve as domain experts in more research studies</w:t>
          </w:r>
        </w:p>
        <w:p w14:paraId="093C3D3B" w14:textId="77777777" w:rsidR="00ED4AA3" w:rsidRDefault="001931DB" w:rsidP="001931DB">
          <w:r w:rsidRPr="001931DB">
            <w:t>5. Advocate for integration of data mining into decision making</w:t>
          </w:r>
        </w:p>
        <w:p w14:paraId="65825D51" w14:textId="62AFB193" w:rsidR="001931DB" w:rsidRDefault="001931DB" w:rsidP="001931DB">
          <w:r w:rsidRPr="001931DB">
            <w:t>6. Adapting decisions to errors and unpredictable incidents</w:t>
          </w:r>
        </w:p>
        <w:p w14:paraId="0B89266E" w14:textId="77777777" w:rsidR="00587A2B" w:rsidRPr="001931DB" w:rsidRDefault="00587A2B" w:rsidP="001931DB"/>
        <w:p w14:paraId="5025F1A8" w14:textId="77777777" w:rsidR="00587A2B" w:rsidRDefault="001931DB" w:rsidP="001931DB">
          <w:r w:rsidRPr="001931DB">
            <w:t>By increasing data science ﬂuency, individuals can be better prepared and conversant working in multidisciplinary teams [3]. We hope to have more clinicians join as domain experts to improve the quality of clinical care and research.</w:t>
          </w:r>
        </w:p>
        <w:p w14:paraId="5D011F07" w14:textId="77777777" w:rsidR="00587A2B" w:rsidRDefault="00587A2B" w:rsidP="001931DB"/>
        <w:p w14:paraId="45ADC26F" w14:textId="5AB49691" w:rsidR="00587A2B" w:rsidRDefault="001931DB" w:rsidP="001931DB">
          <w:r w:rsidRPr="001931DB">
            <w:t>These skills can be learned through Open Educational Resources (OERs), However, simply providing training with real-world examples is not enough. Learners also need resources and support from the workplace to apply new skills [4]. By empowering clinicians with new data science skills, we hope they will be more competent advocates for their own data needs, and better communicate and integrate with other departments to improve research and clinical outcomes.</w:t>
          </w:r>
        </w:p>
        <w:p w14:paraId="10BE9C19" w14:textId="77777777" w:rsidR="00587A2B" w:rsidRDefault="00587A2B" w:rsidP="001931DB"/>
        <w:p w14:paraId="239A0899" w14:textId="77777777" w:rsidR="00587A2B" w:rsidRDefault="00587A2B" w:rsidP="001931DB"/>
        <w:p w14:paraId="529D6156" w14:textId="77777777" w:rsidR="00FE426F" w:rsidRDefault="00587A2B" w:rsidP="001931DB">
          <w:r w:rsidRPr="00587A2B">
            <w:t xml:space="preserve">[1] </w:t>
          </w:r>
          <w:proofErr w:type="spellStart"/>
          <w:r w:rsidRPr="00587A2B">
            <w:t>Efstratios</w:t>
          </w:r>
          <w:proofErr w:type="spellEnd"/>
          <w:r w:rsidRPr="00587A2B">
            <w:t xml:space="preserve"> I. </w:t>
          </w:r>
          <w:proofErr w:type="spellStart"/>
          <w:r w:rsidRPr="00587A2B">
            <w:t>Charitos</w:t>
          </w:r>
          <w:proofErr w:type="spellEnd"/>
          <w:r w:rsidRPr="00587A2B">
            <w:t xml:space="preserve">, Manuel </w:t>
          </w:r>
          <w:proofErr w:type="spellStart"/>
          <w:r w:rsidRPr="00587A2B">
            <w:t>Wilbring</w:t>
          </w:r>
          <w:proofErr w:type="spellEnd"/>
          <w:r w:rsidRPr="00587A2B">
            <w:t xml:space="preserve">, and Hendrik </w:t>
          </w:r>
          <w:proofErr w:type="spellStart"/>
          <w:r w:rsidRPr="00587A2B">
            <w:t>Treede</w:t>
          </w:r>
          <w:proofErr w:type="spellEnd"/>
          <w:r w:rsidRPr="00587A2B">
            <w:t>. Data Science Meets the Clinician: Challenges and Future Directions. Thoracic &amp; Cardiovascular Surgeon, 66(1):7–10, January 2018.</w:t>
          </w:r>
        </w:p>
        <w:p w14:paraId="57EAB9C6" w14:textId="77777777" w:rsidR="00FE426F" w:rsidRDefault="00587A2B" w:rsidP="001931DB">
          <w:r w:rsidRPr="00587A2B">
            <w:t xml:space="preserve">[2] Md Saiful Islam, Md Mahmudul Hasan, </w:t>
          </w:r>
          <w:proofErr w:type="spellStart"/>
          <w:r w:rsidRPr="00587A2B">
            <w:t>Xiaoyi</w:t>
          </w:r>
          <w:proofErr w:type="spellEnd"/>
          <w:r w:rsidRPr="00587A2B">
            <w:t xml:space="preserve"> Wang, Hayley D. </w:t>
          </w:r>
          <w:proofErr w:type="spellStart"/>
          <w:r w:rsidRPr="00587A2B">
            <w:t>Germack</w:t>
          </w:r>
          <w:proofErr w:type="spellEnd"/>
          <w:r w:rsidRPr="00587A2B">
            <w:t>, and Md Noor-</w:t>
          </w:r>
          <w:proofErr w:type="spellStart"/>
          <w:r w:rsidRPr="00587A2B">
            <w:t>EAlam</w:t>
          </w:r>
          <w:proofErr w:type="spellEnd"/>
          <w:r w:rsidRPr="00587A2B">
            <w:t>. A Systematic Review on Healthcare Analytics: Application and Theoretical Perspective of Data Mining. Healthcare (Basel, Switzerland), 6(2), May 2018.</w:t>
          </w:r>
        </w:p>
        <w:p w14:paraId="1D68548B" w14:textId="77777777" w:rsidR="00FE426F" w:rsidRDefault="00587A2B" w:rsidP="001931DB">
          <w:r w:rsidRPr="00587A2B">
            <w:t xml:space="preserve">[3] Michelle C. Dunn and Philip E. Bourne. Building the biomedical data science workforce. </w:t>
          </w:r>
          <w:proofErr w:type="spellStart"/>
          <w:r w:rsidRPr="00587A2B">
            <w:t>PLoS</w:t>
          </w:r>
          <w:proofErr w:type="spellEnd"/>
          <w:r w:rsidRPr="00587A2B">
            <w:t xml:space="preserve"> Biology, 15(7):1–9, July 2017.</w:t>
          </w:r>
        </w:p>
        <w:p w14:paraId="7A7FE61B" w14:textId="2A00B766" w:rsidR="00361470" w:rsidRDefault="00587A2B" w:rsidP="001931DB">
          <w:r w:rsidRPr="00587A2B">
            <w:t xml:space="preserve">[4] Abrar </w:t>
          </w:r>
          <w:proofErr w:type="spellStart"/>
          <w:r w:rsidRPr="00587A2B">
            <w:t>Alturkistani</w:t>
          </w:r>
          <w:proofErr w:type="spellEnd"/>
          <w:r w:rsidRPr="00587A2B">
            <w:t xml:space="preserve">, Josip Car, Azeem Majeed, David Brindley, Glenn Wells, and Edward </w:t>
          </w:r>
          <w:proofErr w:type="spellStart"/>
          <w:r w:rsidRPr="00587A2B">
            <w:t>Meinert</w:t>
          </w:r>
          <w:proofErr w:type="spellEnd"/>
          <w:r w:rsidRPr="00587A2B">
            <w:t xml:space="preserve">. </w:t>
          </w:r>
          <w:r w:rsidR="00FE426F" w:rsidRPr="00FE426F">
            <w:t>Determining the Effectiveness of a Massive Open Online Course in Data Science for Health</w:t>
          </w:r>
          <w:r w:rsidRPr="00587A2B">
            <w:t>. International Conference on e-Learning, pages 27–34, January 2018.</w:t>
          </w:r>
        </w:p>
      </w:sdtContent>
    </w:sdt>
    <w:p w14:paraId="3800B481" w14:textId="77777777" w:rsidR="002F21AA" w:rsidRDefault="002F21AA" w:rsidP="00361470">
      <w:pPr>
        <w:pBdr>
          <w:top w:val="nil"/>
          <w:left w:val="nil"/>
          <w:bottom w:val="nil"/>
          <w:right w:val="nil"/>
          <w:between w:val="nil"/>
        </w:pBdr>
        <w:spacing w:before="120" w:after="120"/>
        <w:ind w:left="1260" w:right="180"/>
      </w:pPr>
    </w:p>
    <w:p w14:paraId="7D022B90" w14:textId="53299D5B"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2"/>
          <w:tag w:val="3.2"/>
          <w:id w:val="-1295595479"/>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any relevant preliminary data</w:t>
          </w:r>
        </w:sdtContent>
      </w:sdt>
      <w:r w:rsidR="000231D9" w:rsidRPr="00C94C9F">
        <w:rPr>
          <w:rFonts w:ascii="Times New Roman" w:eastAsia="Times New Roman" w:hAnsi="Times New Roman" w:cs="Times New Roman"/>
          <w:color w:val="000000"/>
        </w:rPr>
        <w:t>:</w:t>
      </w:r>
    </w:p>
    <w:p w14:paraId="200D816A" w14:textId="77777777" w:rsidR="002F21AA" w:rsidRPr="00361470" w:rsidRDefault="002F21AA" w:rsidP="002F21AA">
      <w:pPr>
        <w:pBdr>
          <w:top w:val="nil"/>
          <w:left w:val="nil"/>
          <w:bottom w:val="nil"/>
          <w:right w:val="nil"/>
          <w:between w:val="nil"/>
        </w:pBdr>
        <w:spacing w:before="120" w:after="120"/>
        <w:ind w:left="1260" w:right="180"/>
      </w:pPr>
    </w:p>
    <w:p w14:paraId="20A68A27" w14:textId="0397F5ED" w:rsidR="002F21AA" w:rsidRDefault="009F7D9E" w:rsidP="00361470">
      <w:pPr>
        <w:pBdr>
          <w:top w:val="nil"/>
          <w:left w:val="nil"/>
          <w:bottom w:val="nil"/>
          <w:right w:val="nil"/>
          <w:between w:val="nil"/>
        </w:pBdr>
        <w:spacing w:before="120" w:after="120"/>
        <w:ind w:left="1260" w:right="180"/>
      </w:pPr>
      <w:r>
        <w:t xml:space="preserve">The surveys </w:t>
      </w:r>
      <w:r w:rsidRPr="009F7D9E">
        <w:t>are based off research stated in the previous section (3.1).</w:t>
      </w:r>
    </w:p>
    <w:p w14:paraId="574E1C10" w14:textId="03EA1173"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3.3"/>
          <w:tag w:val="3.3"/>
          <w:id w:val="-2101395199"/>
          <w:lock w:val="sdtContentLocked"/>
          <w:placeholder>
            <w:docPart w:val="DefaultPlaceholder_-1854013440"/>
          </w:placeholder>
        </w:sdtPr>
        <w:sdtEndPr/>
        <w:sdtContent>
          <w:r w:rsidR="00C21E5A">
            <w:rPr>
              <w:rFonts w:ascii="Times New Roman" w:eastAsia="Times New Roman" w:hAnsi="Times New Roman" w:cs="Times New Roman"/>
              <w:i/>
              <w:color w:val="000000"/>
            </w:rPr>
            <w:t>Based on the existing literature, p</w:t>
          </w:r>
          <w:r w:rsidR="00C72AB1">
            <w:rPr>
              <w:rFonts w:ascii="Times New Roman" w:eastAsia="Times New Roman" w:hAnsi="Times New Roman" w:cs="Times New Roman"/>
              <w:i/>
              <w:color w:val="000000"/>
            </w:rPr>
            <w:t xml:space="preserve">rovide the scientific or scholarly rationale for and significance of </w:t>
          </w:r>
          <w:r w:rsidR="00C21E5A">
            <w:rPr>
              <w:rFonts w:ascii="Times New Roman" w:eastAsia="Times New Roman" w:hAnsi="Times New Roman" w:cs="Times New Roman"/>
              <w:i/>
              <w:color w:val="000000"/>
            </w:rPr>
            <w:t xml:space="preserve">your </w:t>
          </w:r>
          <w:r w:rsidR="00C72AB1">
            <w:rPr>
              <w:rFonts w:ascii="Times New Roman" w:eastAsia="Times New Roman" w:hAnsi="Times New Roman" w:cs="Times New Roman"/>
              <w:i/>
              <w:color w:val="000000"/>
            </w:rPr>
            <w:t>research and how will it add to existing knowledge</w:t>
          </w:r>
        </w:sdtContent>
      </w:sdt>
      <w:r w:rsidR="000231D9" w:rsidRPr="00C94C9F">
        <w:rPr>
          <w:rFonts w:ascii="Times New Roman" w:eastAsia="Times New Roman" w:hAnsi="Times New Roman" w:cs="Times New Roman"/>
          <w:color w:val="000000"/>
        </w:rPr>
        <w:t>:</w:t>
      </w:r>
    </w:p>
    <w:p w14:paraId="45AC21A6" w14:textId="77777777" w:rsidR="002F21AA" w:rsidRPr="00361470" w:rsidRDefault="002F21AA" w:rsidP="002F21AA">
      <w:pPr>
        <w:pBdr>
          <w:top w:val="nil"/>
          <w:left w:val="nil"/>
          <w:bottom w:val="nil"/>
          <w:right w:val="nil"/>
          <w:between w:val="nil"/>
        </w:pBdr>
        <w:spacing w:before="120" w:after="120"/>
        <w:ind w:left="1260" w:right="180"/>
      </w:pPr>
    </w:p>
    <w:sdt>
      <w:sdtPr>
        <w:id w:val="368885171"/>
        <w:placeholder>
          <w:docPart w:val="9B729DA068E640B096CE88B1E151F9F4"/>
        </w:placeholder>
      </w:sdtPr>
      <w:sdtEndPr/>
      <w:sdtContent>
        <w:p w14:paraId="068820A8" w14:textId="73DC0837" w:rsidR="00587D7F" w:rsidRDefault="00587D7F" w:rsidP="00587D7F">
          <w:r w:rsidRPr="00587D7F">
            <w:t>The NIH, as a part of their Big Data Knowledge (BD2k) training program from 2013 to 2016, created the Educational Resource Discovery Index (</w:t>
          </w:r>
          <w:proofErr w:type="spellStart"/>
          <w:r w:rsidRPr="00587D7F">
            <w:t>ERuDIte</w:t>
          </w:r>
          <w:proofErr w:type="spellEnd"/>
          <w:r w:rsidRPr="00587D7F">
            <w:t xml:space="preserve">) 7 to help users ﬁnd educational resources for biomedical sciences. "Many of the resources gathered by </w:t>
          </w:r>
          <w:proofErr w:type="spellStart"/>
          <w:r w:rsidRPr="00587D7F">
            <w:t>ERuDIte</w:t>
          </w:r>
          <w:proofErr w:type="spellEnd"/>
          <w:r w:rsidRPr="00587D7F">
            <w:t xml:space="preserve"> are crowd-sourced from the immense online data science community built through the eﬀorts of organizations such as Data and Software Carpentry and the Mozilla Foundation" [3]. At the time, the NIH had a slew of Funding Opportunity Announcements (FOAs) (See Appendix) for training biomedical data scientists, exposing biomedical scientists to data science, and holding in-person courses 8. The authors [3] were actually surprised from the low number of FOA applications at the time and encouraged more leadership and sustained commitment of resources to build multidisciplinary data science teams.</w:t>
          </w:r>
        </w:p>
        <w:p w14:paraId="1608BF65" w14:textId="77777777" w:rsidR="00587D7F" w:rsidRDefault="00587D7F" w:rsidP="00587D7F"/>
        <w:p w14:paraId="7AC94978" w14:textId="77777777" w:rsidR="00BB0B3A" w:rsidRDefault="00D35678" w:rsidP="00587D7F">
          <w:r>
            <w:lastRenderedPageBreak/>
            <w:t xml:space="preserve">While there exists open data science </w:t>
          </w:r>
          <w:r w:rsidR="0010066E">
            <w:t>curriculum</w:t>
          </w:r>
          <w:r>
            <w:t xml:space="preserve"> for the health sciences, they have not been formally assessed in their </w:t>
          </w:r>
          <w:r w:rsidR="0010066E">
            <w:t>efficacy</w:t>
          </w:r>
          <w:r>
            <w:t xml:space="preserve">. Additionally, no set of learner personas to identify the types of students exist so future </w:t>
          </w:r>
          <w:r w:rsidR="0010066E">
            <w:t>curriculum</w:t>
          </w:r>
          <w:r>
            <w:t xml:space="preserve"> can be better focused for the student's needs.</w:t>
          </w:r>
        </w:p>
        <w:p w14:paraId="0997F8AF" w14:textId="77777777" w:rsidR="00BB0B3A" w:rsidRDefault="00BB0B3A" w:rsidP="00587D7F"/>
        <w:p w14:paraId="702EFA30" w14:textId="1EA55AC1" w:rsidR="00361470" w:rsidRPr="0072319D" w:rsidRDefault="00BB0B3A" w:rsidP="00587D7F">
          <w:r w:rsidRPr="00BB0B3A">
            <w:t xml:space="preserve">[3] Michelle C. Dunn and Philip E. Bourne. Building the biomedical data science workforce. </w:t>
          </w:r>
          <w:proofErr w:type="spellStart"/>
          <w:r w:rsidRPr="00BB0B3A">
            <w:t>PLoS</w:t>
          </w:r>
          <w:proofErr w:type="spellEnd"/>
          <w:r w:rsidRPr="00BB0B3A">
            <w:t xml:space="preserve"> Biology, 15(7):1–9, July 2017.</w:t>
          </w:r>
        </w:p>
      </w:sdtContent>
    </w:sdt>
    <w:p w14:paraId="62104DD9" w14:textId="78F3D29D" w:rsidR="00F74AEA" w:rsidRDefault="00F74AEA" w:rsidP="00F74AEA">
      <w:pPr>
        <w:pBdr>
          <w:top w:val="nil"/>
          <w:left w:val="nil"/>
          <w:bottom w:val="nil"/>
          <w:right w:val="nil"/>
          <w:between w:val="nil"/>
        </w:pBdr>
        <w:spacing w:before="120" w:after="120"/>
        <w:ind w:right="180"/>
      </w:pPr>
    </w:p>
    <w:bookmarkStart w:id="37" w:name="_Toc180552" w:displacedByCustomXml="next"/>
    <w:sdt>
      <w:sdtPr>
        <w:alias w:val="Study endpoints"/>
        <w:tag w:val="Study endpoints"/>
        <w:id w:val="1266811396"/>
        <w:lock w:val="sdtContentLocked"/>
        <w:placeholder>
          <w:docPart w:val="DefaultPlaceholder_-1854013440"/>
        </w:placeholder>
      </w:sdtPr>
      <w:sdtEndPr/>
      <w:sdtContent>
        <w:p w14:paraId="6A976940" w14:textId="5F888C61" w:rsidR="00826215" w:rsidRDefault="00C72AB1" w:rsidP="00BF7B6E">
          <w:pPr>
            <w:pStyle w:val="Heading1"/>
            <w:numPr>
              <w:ilvl w:val="0"/>
              <w:numId w:val="4"/>
            </w:numPr>
            <w:spacing w:before="240"/>
          </w:pPr>
          <w:r>
            <w:t>Study Endpoints</w:t>
          </w:r>
        </w:p>
        <w:bookmarkEnd w:id="37" w:displacedByCustomXml="next"/>
      </w:sdtContent>
    </w:sdt>
    <w:sdt>
      <w:sdtPr>
        <w:rPr>
          <w:rFonts w:ascii="Times New Roman" w:eastAsia="Times New Roman" w:hAnsi="Times New Roman" w:cs="Times New Roman"/>
          <w:i/>
          <w:color w:val="000000"/>
        </w:rPr>
        <w:alias w:val="4.1"/>
        <w:tag w:val="4.1"/>
        <w:id w:val="-764605121"/>
        <w:lock w:val="sdtContentLocked"/>
        <w:placeholder>
          <w:docPart w:val="DefaultPlaceholder_-1854013440"/>
        </w:placeholder>
      </w:sdtPr>
      <w:sdtEndPr>
        <w:rPr>
          <w:color w:val="auto"/>
        </w:rPr>
      </w:sdtEndPr>
      <w:sdtContent>
        <w:p w14:paraId="4DADBB7A" w14:textId="51C40D18" w:rsidR="00826215"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sidRPr="00215F17">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w:t>
          </w:r>
          <w:r w:rsidR="00C21E5A">
            <w:rPr>
              <w:rFonts w:ascii="Times New Roman" w:eastAsia="Times New Roman" w:hAnsi="Times New Roman" w:cs="Times New Roman"/>
              <w:i/>
              <w:color w:val="000000"/>
            </w:rPr>
            <w:t xml:space="preserve">types of </w:t>
          </w:r>
          <w:r>
            <w:rPr>
              <w:rFonts w:ascii="Times New Roman" w:eastAsia="Times New Roman" w:hAnsi="Times New Roman" w:cs="Times New Roman"/>
              <w:i/>
              <w:color w:val="000000"/>
            </w:rPr>
            <w:t>biomedical</w:t>
          </w:r>
          <w:r w:rsidR="00950F73">
            <w:rPr>
              <w:rFonts w:ascii="Times New Roman" w:eastAsia="Times New Roman" w:hAnsi="Times New Roman" w:cs="Times New Roman"/>
              <w:i/>
              <w:color w:val="000000"/>
            </w:rPr>
            <w:t xml:space="preserve"> research</w:t>
          </w:r>
          <w:r w:rsidR="00C21E5A">
            <w:rPr>
              <w:rFonts w:ascii="Times New Roman" w:eastAsia="Times New Roman" w:hAnsi="Times New Roman" w:cs="Times New Roman"/>
              <w:i/>
              <w:color w:val="000000"/>
            </w:rPr>
            <w:t xml:space="preserve">, </w:t>
          </w:r>
          <w:r w:rsidR="00950F73">
            <w:rPr>
              <w:rFonts w:ascii="Times New Roman" w:eastAsia="Times New Roman" w:hAnsi="Times New Roman" w:cs="Times New Roman"/>
              <w:i/>
              <w:color w:val="000000"/>
            </w:rPr>
            <w:t xml:space="preserve">as well as </w:t>
          </w:r>
          <w:r>
            <w:rPr>
              <w:rFonts w:ascii="Times New Roman" w:eastAsia="Times New Roman" w:hAnsi="Times New Roman" w:cs="Times New Roman"/>
              <w:i/>
              <w:color w:val="000000"/>
            </w:rPr>
            <w:t>social, behavioral, or educational research.</w:t>
          </w:r>
          <w:r w:rsidR="00B4741F">
            <w:rPr>
              <w:rFonts w:ascii="Times New Roman" w:eastAsia="Times New Roman" w:hAnsi="Times New Roman" w:cs="Times New Roman"/>
              <w:i/>
              <w:color w:val="000000"/>
            </w:rPr>
            <w:t xml:space="preserve"> See link below for a discussion.</w:t>
          </w:r>
        </w:p>
        <w:p w14:paraId="1CFE217F" w14:textId="3226334E" w:rsidR="00826215" w:rsidRDefault="009D6010" w:rsidP="00C72AB1">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sidR="00C72AB1">
              <w:rPr>
                <w:rFonts w:ascii="Times New Roman" w:eastAsia="Times New Roman" w:hAnsi="Times New Roman" w:cs="Times New Roman"/>
                <w:i/>
                <w:color w:val="1155CC"/>
                <w:u w:val="single"/>
              </w:rPr>
              <w:t>https://docs.google.com/document/d/1Wocz7K7a0hCQJPPO_khh5l1SQQjhGDDGHzcOPRHR5Tw/edit?usp=sharing</w:t>
            </w:r>
          </w:hyperlink>
          <w:r w:rsidR="00C72AB1">
            <w:rPr>
              <w:rFonts w:ascii="Times New Roman" w:eastAsia="Times New Roman" w:hAnsi="Times New Roman" w:cs="Times New Roman"/>
              <w:i/>
            </w:rPr>
            <w:t xml:space="preserve"> </w:t>
          </w:r>
        </w:p>
      </w:sdtContent>
    </w:sdt>
    <w:p w14:paraId="7E8B0149" w14:textId="00D29F05" w:rsidR="00F74AEA" w:rsidRDefault="00F74AEA" w:rsidP="00C72AB1">
      <w:pPr>
        <w:pBdr>
          <w:top w:val="nil"/>
          <w:left w:val="nil"/>
          <w:bottom w:val="nil"/>
          <w:right w:val="nil"/>
          <w:between w:val="nil"/>
        </w:pBdr>
        <w:spacing w:before="120" w:after="120"/>
        <w:ind w:left="1260" w:right="720"/>
        <w:rPr>
          <w:rFonts w:ascii="Times New Roman" w:eastAsia="Times New Roman" w:hAnsi="Times New Roman" w:cs="Times New Roman"/>
          <w:i/>
        </w:rPr>
      </w:pPr>
    </w:p>
    <w:p w14:paraId="7917CB9E" w14:textId="1DED4A6B" w:rsidR="00130538" w:rsidRDefault="009F7D9E" w:rsidP="00C72AB1">
      <w:pPr>
        <w:pBdr>
          <w:top w:val="nil"/>
          <w:left w:val="nil"/>
          <w:bottom w:val="nil"/>
          <w:right w:val="nil"/>
          <w:between w:val="nil"/>
        </w:pBdr>
        <w:spacing w:before="120" w:after="120"/>
        <w:ind w:left="1260" w:right="720"/>
      </w:pPr>
      <w:r>
        <w:t>N/A</w:t>
      </w:r>
    </w:p>
    <w:p w14:paraId="5C57C75F" w14:textId="3E8272F3" w:rsidR="00826215" w:rsidRPr="0072319D" w:rsidRDefault="009D6010" w:rsidP="000F7B98">
      <w:pPr>
        <w:numPr>
          <w:ilvl w:val="1"/>
          <w:numId w:val="4"/>
        </w:numPr>
        <w:pBdr>
          <w:top w:val="nil"/>
          <w:left w:val="nil"/>
          <w:bottom w:val="nil"/>
          <w:right w:val="nil"/>
          <w:between w:val="nil"/>
        </w:pBdr>
        <w:spacing w:before="120" w:after="120"/>
        <w:ind w:right="180" w:hanging="540"/>
        <w:rPr>
          <w:i/>
        </w:rPr>
      </w:pPr>
      <w:sdt>
        <w:sdtPr>
          <w:rPr>
            <w:rFonts w:ascii="Times New Roman" w:eastAsia="Times New Roman" w:hAnsi="Times New Roman" w:cs="Times New Roman"/>
            <w:i/>
            <w:color w:val="000000"/>
          </w:rPr>
          <w:alias w:val="4.2"/>
          <w:tag w:val="4.2"/>
          <w:id w:val="2034841218"/>
          <w:lock w:val="sdtContentLocked"/>
          <w:placeholder>
            <w:docPart w:val="DefaultPlaceholder_-1854013440"/>
          </w:placeholder>
        </w:sdtPr>
        <w:sdtEndPr>
          <w:rPr>
            <w:rFonts w:ascii="Times" w:eastAsia="Times" w:hAnsi="Times" w:cs="Times"/>
            <w:color w:val="auto"/>
          </w:rPr>
        </w:sdtEndPr>
        <w:sdtContent>
          <w:r w:rsidR="00C72AB1" w:rsidRPr="00B4741F">
            <w:rPr>
              <w:rFonts w:ascii="Times New Roman" w:eastAsia="Times New Roman" w:hAnsi="Times New Roman" w:cs="Times New Roman"/>
              <w:i/>
              <w:color w:val="000000"/>
            </w:rPr>
            <w:t xml:space="preserve">Describe any primary or secondary </w:t>
          </w:r>
          <w:r w:rsidR="00C72AB1" w:rsidRPr="00215F17">
            <w:rPr>
              <w:rFonts w:ascii="Times New Roman" w:eastAsia="Times New Roman" w:hAnsi="Times New Roman" w:cs="Times New Roman"/>
              <w:b/>
              <w:i/>
              <w:color w:val="000000"/>
            </w:rPr>
            <w:t>safety</w:t>
          </w:r>
          <w:r w:rsidR="00C72AB1" w:rsidRPr="00B4741F">
            <w:rPr>
              <w:rFonts w:ascii="Times New Roman" w:eastAsia="Times New Roman" w:hAnsi="Times New Roman" w:cs="Times New Roman"/>
              <w:i/>
              <w:color w:val="000000"/>
            </w:rPr>
            <w:t xml:space="preserve"> endpoints. These should be included for </w:t>
          </w:r>
          <w:r w:rsidR="00C21E5A" w:rsidRPr="00B4741F">
            <w:rPr>
              <w:rFonts w:ascii="Times New Roman" w:eastAsia="Times New Roman" w:hAnsi="Times New Roman" w:cs="Times New Roman"/>
              <w:i/>
              <w:color w:val="000000"/>
            </w:rPr>
            <w:t>all studies that are greater</w:t>
          </w:r>
          <w:r w:rsidR="00C72AB1" w:rsidRPr="00B4741F">
            <w:rPr>
              <w:rFonts w:ascii="Times New Roman" w:eastAsia="Times New Roman" w:hAnsi="Times New Roman" w:cs="Times New Roman"/>
              <w:i/>
              <w:color w:val="000000"/>
            </w:rPr>
            <w:t xml:space="preserve"> than minimal risk</w:t>
          </w:r>
          <w:r w:rsidR="00AF03C7" w:rsidRPr="00B4741F">
            <w:rPr>
              <w:rFonts w:ascii="Times New Roman" w:eastAsia="Times New Roman" w:hAnsi="Times New Roman" w:cs="Times New Roman"/>
              <w:i/>
              <w:color w:val="000000"/>
            </w:rPr>
            <w:t xml:space="preserve">. (Minimal risk: </w:t>
          </w:r>
          <w:r w:rsidR="00AF03C7" w:rsidRPr="00B4741F">
            <w:rPr>
              <w:i/>
            </w:rPr>
            <w:t>The probability and magnitude of harm or discomfort anticipated in the research that are not greater in and of themselves than those ordinarily encountered in daily life or during the performance of routine physical or psychological examinations or tests.)</w:t>
          </w:r>
        </w:sdtContent>
      </w:sdt>
      <w:r w:rsidR="000231D9" w:rsidRPr="00C94C9F">
        <w:t>:</w:t>
      </w:r>
    </w:p>
    <w:p w14:paraId="2D80B60F" w14:textId="07ED1B94" w:rsidR="0072319D" w:rsidRDefault="0072319D" w:rsidP="0072319D">
      <w:pPr>
        <w:pBdr>
          <w:top w:val="nil"/>
          <w:left w:val="nil"/>
          <w:bottom w:val="nil"/>
          <w:right w:val="nil"/>
          <w:between w:val="nil"/>
        </w:pBdr>
        <w:spacing w:before="120" w:after="120"/>
        <w:ind w:left="1260" w:right="180"/>
      </w:pPr>
    </w:p>
    <w:sdt>
      <w:sdtPr>
        <w:id w:val="182716690"/>
        <w:placeholder>
          <w:docPart w:val="ED54EFF8CCE54A1FA6846FBA599BA39F"/>
        </w:placeholder>
      </w:sdtPr>
      <w:sdtEndPr/>
      <w:sdtContent>
        <w:p w14:paraId="2E47B1D1" w14:textId="7240FE1A" w:rsidR="00361470" w:rsidRDefault="009F7D9E" w:rsidP="0072319D">
          <w:pPr>
            <w:pBdr>
              <w:top w:val="nil"/>
              <w:left w:val="nil"/>
              <w:bottom w:val="nil"/>
              <w:right w:val="nil"/>
              <w:between w:val="nil"/>
            </w:pBdr>
            <w:spacing w:before="120" w:after="120"/>
            <w:ind w:left="1260" w:right="180"/>
          </w:pPr>
          <w:r>
            <w:t>N/A</w:t>
          </w:r>
        </w:p>
      </w:sdtContent>
    </w:sdt>
    <w:p w14:paraId="6D1BE12F" w14:textId="77777777" w:rsidR="00361470" w:rsidRPr="003C05F3" w:rsidRDefault="00361470" w:rsidP="0072319D">
      <w:pPr>
        <w:pBdr>
          <w:top w:val="nil"/>
          <w:left w:val="nil"/>
          <w:bottom w:val="nil"/>
          <w:right w:val="nil"/>
          <w:between w:val="nil"/>
        </w:pBdr>
        <w:spacing w:before="120" w:after="120"/>
        <w:ind w:left="1260" w:right="180"/>
      </w:pPr>
    </w:p>
    <w:bookmarkStart w:id="38" w:name="_Toc180553" w:displacedByCustomXml="next"/>
    <w:sdt>
      <w:sdtPr>
        <w:alias w:val="Study design and stat. analysis"/>
        <w:tag w:val="Study design and stat. analysis"/>
        <w:id w:val="993302692"/>
        <w:lock w:val="sdtContentLocked"/>
        <w:placeholder>
          <w:docPart w:val="DefaultPlaceholder_-1854013440"/>
        </w:placeholder>
      </w:sdtPr>
      <w:sdtEndPr/>
      <w:sdtContent>
        <w:p w14:paraId="2E88773B" w14:textId="63937F90" w:rsidR="00911E32" w:rsidRDefault="00911E32" w:rsidP="00215F17">
          <w:pPr>
            <w:pStyle w:val="Heading1"/>
            <w:numPr>
              <w:ilvl w:val="0"/>
              <w:numId w:val="4"/>
            </w:numPr>
            <w:spacing w:before="240"/>
          </w:pPr>
          <w:r>
            <w:t>Study Design and Statistical Analysis Plan</w:t>
          </w:r>
        </w:p>
        <w:bookmarkEnd w:id="38" w:displacedByCustomXml="next"/>
      </w:sdtContent>
    </w:sdt>
    <w:p w14:paraId="4452E59B" w14:textId="618A783C" w:rsidR="00AA5812" w:rsidRPr="00361470" w:rsidRDefault="009D6010" w:rsidP="008A3C75">
      <w:pPr>
        <w:pStyle w:val="ListParagraph"/>
        <w:numPr>
          <w:ilvl w:val="1"/>
          <w:numId w:val="4"/>
        </w:numPr>
        <w:ind w:hanging="540"/>
        <w:rPr>
          <w:i/>
        </w:rPr>
      </w:pPr>
      <w:sdt>
        <w:sdtPr>
          <w:rPr>
            <w:i/>
          </w:rPr>
          <w:alias w:val="5.1"/>
          <w:tag w:val="5.1"/>
          <w:id w:val="-958948350"/>
          <w:lock w:val="sdtContentLocked"/>
          <w:placeholder>
            <w:docPart w:val="DefaultPlaceholder_-1854013440"/>
          </w:placeholder>
        </w:sdtPr>
        <w:sdtEndPr/>
        <w:sdtContent>
          <w:r w:rsidR="00911E32" w:rsidRPr="008A3C75">
            <w:rPr>
              <w:i/>
            </w:rPr>
            <w:t>Describe the basic study design/approach (e.g., qualitative study using five focus groups of first year students to describe assimilatio</w:t>
          </w:r>
          <w:r w:rsidR="00215F17">
            <w:rPr>
              <w:i/>
            </w:rPr>
            <w:t>n into the university community;</w:t>
          </w:r>
          <w:r w:rsidR="00911E32" w:rsidRPr="008A3C75">
            <w:rPr>
              <w:i/>
            </w:rPr>
            <w:t xml:space="preserve"> randomized controlled trial of a behavioral change intervention to increase</w:t>
          </w:r>
          <w:r w:rsidR="00AA5812" w:rsidRPr="008A3C75">
            <w:rPr>
              <w:i/>
            </w:rPr>
            <w:t xml:space="preserve"> dietary</w:t>
          </w:r>
          <w:r w:rsidR="00911E32" w:rsidRPr="008A3C75">
            <w:rPr>
              <w:i/>
            </w:rPr>
            <w:t xml:space="preserve"> intake of whole grains</w:t>
          </w:r>
          <w:r w:rsidR="00215F17">
            <w:rPr>
              <w:i/>
            </w:rPr>
            <w:t>;</w:t>
          </w:r>
          <w:r w:rsidR="00AA5812" w:rsidRPr="008A3C75">
            <w:rPr>
              <w:i/>
            </w:rPr>
            <w:t xml:space="preserve"> pre- post-test evaluation of new pedagogical techniques to improve adult literacy)</w:t>
          </w:r>
        </w:sdtContent>
      </w:sdt>
      <w:r w:rsidR="00C025F4" w:rsidRPr="00C94C9F">
        <w:t>:</w:t>
      </w:r>
    </w:p>
    <w:p w14:paraId="183376FB" w14:textId="6EB27686" w:rsidR="00361470" w:rsidRDefault="00361470" w:rsidP="00361470">
      <w:pPr>
        <w:pStyle w:val="ListParagraph"/>
        <w:ind w:left="1260"/>
        <w:rPr>
          <w:i/>
        </w:rPr>
      </w:pPr>
    </w:p>
    <w:sdt>
      <w:sdtPr>
        <w:rPr>
          <w:i/>
        </w:rPr>
        <w:id w:val="2126033062"/>
        <w:placeholder>
          <w:docPart w:val="BCD058A508AB48CF908A5C6223C2D036"/>
        </w:placeholder>
      </w:sdtPr>
      <w:sdtEndPr/>
      <w:sdtContent>
        <w:p w14:paraId="194D0781" w14:textId="77777777" w:rsidR="000C2FCB" w:rsidRDefault="00833B04" w:rsidP="00361470">
          <w:pPr>
            <w:pStyle w:val="ListParagraph"/>
            <w:ind w:left="1260"/>
          </w:pPr>
          <w:r>
            <w:t>The study will use a convenience sample of people in the medical and biomedical field</w:t>
          </w:r>
          <w:r w:rsidR="005B7798">
            <w:t xml:space="preserve"> </w:t>
          </w:r>
          <w:r w:rsidR="0014315A">
            <w:t>through</w:t>
          </w:r>
          <w:r w:rsidR="005B7798">
            <w:t xml:space="preserve"> email </w:t>
          </w:r>
          <w:r w:rsidR="00C758FE">
            <w:t>listservs</w:t>
          </w:r>
          <w:r w:rsidR="005B7798">
            <w:t xml:space="preserve"> and snowball sampling</w:t>
          </w:r>
          <w:r>
            <w:t xml:space="preserve">. </w:t>
          </w:r>
          <w:r w:rsidR="009F7D9E">
            <w:t xml:space="preserve">The study is </w:t>
          </w:r>
          <w:r w:rsidR="00486179">
            <w:t>separated</w:t>
          </w:r>
          <w:r w:rsidR="009F7D9E">
            <w:t xml:space="preserve"> into </w:t>
          </w:r>
          <w:r w:rsidR="000010CA">
            <w:t>3</w:t>
          </w:r>
          <w:r w:rsidR="009F7D9E">
            <w:t xml:space="preserve"> phases. Phase 1 will use a survey to</w:t>
          </w:r>
          <w:r w:rsidR="00D77037">
            <w:t xml:space="preserve"> create learner personas</w:t>
          </w:r>
          <w:r w:rsidR="009F7D9E">
            <w:t>. Those survey results will be used to create a workshop series</w:t>
          </w:r>
          <w:r w:rsidR="00350B13">
            <w:t xml:space="preserve"> as well as the Phase 2 pre and </w:t>
          </w:r>
          <w:r w:rsidR="009F7D9E">
            <w:t xml:space="preserve">post </w:t>
          </w:r>
          <w:r w:rsidR="00350B13">
            <w:t xml:space="preserve">workshop </w:t>
          </w:r>
          <w:r w:rsidR="009F7D9E">
            <w:t>assessment</w:t>
          </w:r>
          <w:r w:rsidR="00EE2565">
            <w:t xml:space="preserve">s. The results of Phase 1 and 2 </w:t>
          </w:r>
          <w:r w:rsidR="00EE2565">
            <w:lastRenderedPageBreak/>
            <w:t>will inform the researchers of the questions for the Phase 3 long-term survey</w:t>
          </w:r>
          <w:r w:rsidR="009F7D9E">
            <w:t>.</w:t>
          </w:r>
        </w:p>
        <w:p w14:paraId="4F79EFA9" w14:textId="242C9B8F" w:rsidR="00361470" w:rsidRDefault="00833B04" w:rsidP="00361470">
          <w:pPr>
            <w:pStyle w:val="ListParagraph"/>
            <w:ind w:left="1260"/>
            <w:rPr>
              <w:i/>
            </w:rPr>
          </w:pPr>
          <w:r>
            <w:t>A series of assessments and questionnaires will be given before and after a workshop about data science. The assessments and questionnaires will ask about the participant's programming, statistics, and data management experiences</w:t>
          </w:r>
          <w:r w:rsidR="0055330C">
            <w:t xml:space="preserve">. These questions will be used to formulate learner personas which will guide in the creation of tailored </w:t>
          </w:r>
          <w:r w:rsidR="000177AD">
            <w:t xml:space="preserve">data science </w:t>
          </w:r>
          <w:r w:rsidR="004B737E">
            <w:t>curriculum</w:t>
          </w:r>
          <w:r w:rsidR="000177AD">
            <w:t xml:space="preserve"> workshop content</w:t>
          </w:r>
          <w:r w:rsidR="004B737E">
            <w:t>. A set of pre, post, and long-term workshop assessments will be given to evaluate the workshop to improve data literacy</w:t>
          </w:r>
          <w:r w:rsidR="00864ECC">
            <w:t>.</w:t>
          </w:r>
          <w:r w:rsidR="009F7D9E">
            <w:t xml:space="preserve"> The </w:t>
          </w:r>
          <w:r w:rsidR="00272A3D">
            <w:t>P</w:t>
          </w:r>
          <w:r w:rsidR="009F7D9E">
            <w:t xml:space="preserve">hase 1 </w:t>
          </w:r>
          <w:r w:rsidR="00753660">
            <w:t xml:space="preserve">pre workshop student </w:t>
          </w:r>
          <w:proofErr w:type="spellStart"/>
          <w:r w:rsidR="00753660">
            <w:t>self assessment</w:t>
          </w:r>
          <w:proofErr w:type="spellEnd"/>
          <w:r w:rsidR="00753660">
            <w:t xml:space="preserve"> (i.e., learner persona </w:t>
          </w:r>
          <w:r w:rsidR="0033026D">
            <w:t>survey</w:t>
          </w:r>
          <w:r w:rsidR="00753660">
            <w:t>)</w:t>
          </w:r>
          <w:r w:rsidR="009F7D9E">
            <w:t xml:space="preserve"> is included as (</w:t>
          </w:r>
          <w:r w:rsidR="0099733C">
            <w:t>"survey-01-pre_workshop_self_assessment</w:t>
          </w:r>
          <w:r w:rsidR="009130DC">
            <w:t>.</w:t>
          </w:r>
          <w:r w:rsidR="00592E0D">
            <w:t>pdf</w:t>
          </w:r>
          <w:r w:rsidR="0099733C">
            <w:t>"</w:t>
          </w:r>
          <w:r w:rsidR="009F7D9E">
            <w:t>)</w:t>
          </w:r>
          <w:r w:rsidR="00D97AF2">
            <w:t>.</w:t>
          </w:r>
          <w:r w:rsidR="009F7D9E">
            <w:t xml:space="preserve"> Descriptive statistics</w:t>
          </w:r>
          <w:r w:rsidR="00592884">
            <w:t xml:space="preserve">, visualizations, and </w:t>
          </w:r>
          <w:r w:rsidR="002D39F6">
            <w:t>analysis</w:t>
          </w:r>
          <w:r w:rsidR="009F7D9E">
            <w:t xml:space="preserve"> will be formed using any of the various platforms, including Microsoft Excel</w:t>
          </w:r>
          <w:r w:rsidR="009F7D9E" w:rsidRPr="009F7D9E">
            <w:t xml:space="preserve">, Python, </w:t>
          </w:r>
          <w:r w:rsidR="001F518D">
            <w:t xml:space="preserve">R, </w:t>
          </w:r>
          <w:r w:rsidR="009F7D9E" w:rsidRPr="009F7D9E">
            <w:t>or Tableau.</w:t>
          </w:r>
          <w:r w:rsidR="00AF5B87">
            <w:t xml:space="preserve"> </w:t>
          </w:r>
          <w:r w:rsidR="00AF5B87" w:rsidRPr="00AF5B87">
            <w:t>Text based survey responses will be analyzed through text mining using R and Python</w:t>
          </w:r>
          <w:r w:rsidR="00527383">
            <w:t>.</w:t>
          </w:r>
        </w:p>
      </w:sdtContent>
    </w:sdt>
    <w:p w14:paraId="17816EF2" w14:textId="390293E5" w:rsidR="00361470" w:rsidRDefault="00361470" w:rsidP="00361470">
      <w:pPr>
        <w:pStyle w:val="ListParagraph"/>
        <w:ind w:left="1260"/>
        <w:rPr>
          <w:i/>
        </w:rPr>
      </w:pPr>
    </w:p>
    <w:p w14:paraId="32F09BEC" w14:textId="63B6F165" w:rsidR="001715A7" w:rsidRDefault="001715A7" w:rsidP="00361470">
      <w:pPr>
        <w:pStyle w:val="ListParagraph"/>
        <w:ind w:left="1260"/>
        <w:rPr>
          <w:i/>
        </w:rPr>
      </w:pPr>
    </w:p>
    <w:p w14:paraId="7C5799A3" w14:textId="77777777" w:rsidR="001715A7" w:rsidRPr="008A3C75" w:rsidRDefault="001715A7" w:rsidP="00361470">
      <w:pPr>
        <w:pStyle w:val="ListParagraph"/>
        <w:ind w:left="1260"/>
        <w:rPr>
          <w:i/>
        </w:rPr>
      </w:pPr>
    </w:p>
    <w:p w14:paraId="3B3F369D" w14:textId="2121BEB8" w:rsidR="00E85F75" w:rsidRPr="00361470" w:rsidRDefault="009D6010" w:rsidP="00BB0502">
      <w:pPr>
        <w:pStyle w:val="ListParagraph"/>
        <w:numPr>
          <w:ilvl w:val="1"/>
          <w:numId w:val="4"/>
        </w:numPr>
        <w:ind w:hanging="540"/>
        <w:rPr>
          <w:rFonts w:ascii="Times New Roman" w:eastAsia="Times New Roman" w:hAnsi="Times New Roman" w:cs="Times New Roman"/>
          <w:b/>
          <w:sz w:val="28"/>
          <w:szCs w:val="28"/>
        </w:rPr>
      </w:pPr>
      <w:sdt>
        <w:sdtPr>
          <w:rPr>
            <w:i/>
          </w:rPr>
          <w:alias w:val="5.2"/>
          <w:tag w:val="5.2"/>
          <w:id w:val="1518264483"/>
          <w:lock w:val="sdtContentLocked"/>
          <w:placeholder>
            <w:docPart w:val="DefaultPlaceholder_-1854013440"/>
          </w:placeholder>
        </w:sdtPr>
        <w:sdtEndPr/>
        <w:sdtContent>
          <w:r w:rsidR="00AA5812" w:rsidRPr="00B4741F">
            <w:rPr>
              <w:i/>
            </w:rPr>
            <w:t>Describe corresponding data analysis plan/approach (e.g., content analysis of focus group transcripts</w:t>
          </w:r>
          <w:r w:rsidR="00215F17">
            <w:rPr>
              <w:i/>
            </w:rPr>
            <w:t>;</w:t>
          </w:r>
          <w:r w:rsidR="00AA5812" w:rsidRPr="00B4741F">
            <w:rPr>
              <w:i/>
            </w:rPr>
            <w:t xml:space="preserve"> descriptive analysis followed by linear regression modeling</w:t>
          </w:r>
          <w:r w:rsidR="00215F17">
            <w:rPr>
              <w:i/>
            </w:rPr>
            <w:t>;</w:t>
          </w:r>
          <w:r w:rsidR="00AA5812" w:rsidRPr="00B4741F">
            <w:rPr>
              <w:i/>
            </w:rPr>
            <w:t xml:space="preserve"> nonparametric analysis of pre- and post-test measures)</w:t>
          </w:r>
          <w:bookmarkStart w:id="39" w:name="_Toc180554"/>
        </w:sdtContent>
      </w:sdt>
      <w:r w:rsidR="00C025F4" w:rsidRPr="00C94C9F">
        <w:t>:</w:t>
      </w:r>
    </w:p>
    <w:p w14:paraId="269E619A" w14:textId="54987AF1" w:rsidR="00361470" w:rsidRDefault="00361470" w:rsidP="00361470">
      <w:pPr>
        <w:pStyle w:val="ListParagraph"/>
        <w:ind w:left="1260"/>
        <w:rPr>
          <w:i/>
        </w:rPr>
      </w:pPr>
    </w:p>
    <w:sdt>
      <w:sdtPr>
        <w:rPr>
          <w:rFonts w:ascii="Times New Roman" w:eastAsia="Times New Roman" w:hAnsi="Times New Roman" w:cs="Times New Roman"/>
          <w:b/>
          <w:sz w:val="28"/>
          <w:szCs w:val="28"/>
        </w:rPr>
        <w:id w:val="-687908132"/>
        <w:placeholder>
          <w:docPart w:val="5B9FD9B0D19A424496F339EE686E9956"/>
        </w:placeholder>
      </w:sdtPr>
      <w:sdtEndPr>
        <w:rPr>
          <w:rFonts w:ascii="Times" w:eastAsia="Times" w:hAnsi="Times" w:cs="Times"/>
          <w:b w:val="0"/>
          <w:sz w:val="24"/>
          <w:szCs w:val="24"/>
        </w:rPr>
      </w:sdtEndPr>
      <w:sdtContent>
        <w:p w14:paraId="6AAC6CEB" w14:textId="5427A4BC" w:rsidR="00535EC9" w:rsidRDefault="00193B6A" w:rsidP="00193B6A">
          <w:pPr>
            <w:pStyle w:val="ListParagraph"/>
            <w:ind w:left="1260"/>
          </w:pPr>
          <w:r>
            <w:t>The assessment questions are written such that each participant will serve as their own internal validity check. This will be confirmed with exploratory and confirmatory factor analysis.</w:t>
          </w:r>
        </w:p>
        <w:p w14:paraId="0FEDF271" w14:textId="48406D43" w:rsidR="000B3A18" w:rsidRDefault="006F3601" w:rsidP="00193B6A">
          <w:pPr>
            <w:pStyle w:val="ListParagraph"/>
            <w:ind w:left="1260"/>
          </w:pPr>
          <w:r w:rsidRPr="006F3601">
            <w:t xml:space="preserve">Participant internal consistency will be checked within the questionnaire itself as multiple questions will be asked relating to a single dimension and looking at </w:t>
          </w:r>
          <w:r w:rsidR="00BF7FCD" w:rsidRPr="006F3601">
            <w:t>Cronbach's</w:t>
          </w:r>
          <w:r w:rsidRPr="006F3601">
            <w:t xml:space="preserve"> alpha and intraclass correlation</w:t>
          </w:r>
        </w:p>
        <w:p w14:paraId="160F0CFC" w14:textId="77777777" w:rsidR="000B3A18" w:rsidRDefault="000B3A18" w:rsidP="00193B6A">
          <w:pPr>
            <w:pStyle w:val="ListParagraph"/>
            <w:ind w:left="1260"/>
          </w:pPr>
        </w:p>
        <w:p w14:paraId="64AEF637" w14:textId="573C89AF" w:rsidR="006F3601" w:rsidRDefault="000B3A18" w:rsidP="00193B6A">
          <w:pPr>
            <w:pStyle w:val="ListParagraph"/>
            <w:ind w:left="1260"/>
          </w:pPr>
          <w:r>
            <w:t xml:space="preserve">The pre-workshop student self-assessment will be used to identify personas. An unsupervised clustering algorithm </w:t>
          </w:r>
          <w:r w:rsidR="006F3601">
            <w:t xml:space="preserve">(e.g., K-means) </w:t>
          </w:r>
          <w:r>
            <w:t>will be used to identify the types and patterns of responses and the final groupings will be modified so they make sense to the real world.</w:t>
          </w:r>
          <w:r w:rsidR="009F7D9E">
            <w:t xml:space="preserve"> </w:t>
          </w:r>
        </w:p>
        <w:p w14:paraId="59EBAC01" w14:textId="77777777" w:rsidR="006F3601" w:rsidRDefault="006F3601" w:rsidP="00193B6A">
          <w:pPr>
            <w:pStyle w:val="ListParagraph"/>
            <w:ind w:left="1260"/>
          </w:pPr>
        </w:p>
        <w:p w14:paraId="0424806F" w14:textId="27288E66" w:rsidR="000B3A18" w:rsidRDefault="009F7D9E" w:rsidP="00193B6A">
          <w:pPr>
            <w:pStyle w:val="ListParagraph"/>
            <w:ind w:left="1260"/>
          </w:pPr>
          <w:r>
            <w:t>Descriptive statistics will be formed using any of the various platforms, including Microsoft Excel</w:t>
          </w:r>
          <w:r w:rsidRPr="009F7D9E">
            <w:t xml:space="preserve">, Python, or Tableau. Text based survey responses will be analyzed through text mining using </w:t>
          </w:r>
          <w:r w:rsidR="006B1528">
            <w:t xml:space="preserve">R </w:t>
          </w:r>
          <w:r w:rsidR="00FE6699">
            <w:t xml:space="preserve">and </w:t>
          </w:r>
          <w:r w:rsidR="006B1528">
            <w:t>Python</w:t>
          </w:r>
          <w:r w:rsidRPr="009F7D9E">
            <w:t>. Finally, the results of our analyses will be visualized using Tableau software</w:t>
          </w:r>
        </w:p>
        <w:p w14:paraId="031B4554" w14:textId="77777777" w:rsidR="000B3A18" w:rsidRDefault="000B3A18" w:rsidP="00193B6A">
          <w:pPr>
            <w:pStyle w:val="ListParagraph"/>
            <w:ind w:left="1260"/>
          </w:pPr>
        </w:p>
        <w:p w14:paraId="78B1658F" w14:textId="2D619E5F" w:rsidR="00361470" w:rsidRPr="00193B6A" w:rsidRDefault="000B3A18" w:rsidP="00193B6A">
          <w:pPr>
            <w:pStyle w:val="ListParagraph"/>
            <w:ind w:left="1260"/>
          </w:pPr>
          <w:r>
            <w:t xml:space="preserve">The pre, post, and long-term assessments will be used to </w:t>
          </w:r>
          <w:r w:rsidR="0010066E">
            <w:t>evaluate the workshop using a repeated measures method</w:t>
          </w:r>
          <w:r w:rsidR="0015137D">
            <w:t xml:space="preserve">, latent growth curve modeling, and </w:t>
          </w:r>
          <w:proofErr w:type="spellStart"/>
          <w:r w:rsidR="0015137D">
            <w:t>Mc</w:t>
          </w:r>
          <w:r w:rsidR="0010066E">
            <w:t>Nemar</w:t>
          </w:r>
          <w:proofErr w:type="spellEnd"/>
          <w:r w:rsidR="0010066E">
            <w:t xml:space="preserve"> test.</w:t>
          </w:r>
        </w:p>
      </w:sdtContent>
    </w:sdt>
    <w:p w14:paraId="031EED92" w14:textId="5D5E5A51" w:rsidR="00B4741F" w:rsidRPr="00B4741F" w:rsidRDefault="00B4741F" w:rsidP="00B4741F">
      <w:pPr>
        <w:rPr>
          <w:rFonts w:ascii="Times New Roman" w:eastAsia="Times New Roman" w:hAnsi="Times New Roman" w:cs="Times New Roman"/>
          <w:b/>
          <w:sz w:val="28"/>
          <w:szCs w:val="28"/>
        </w:rPr>
      </w:pPr>
    </w:p>
    <w:sdt>
      <w:sdtPr>
        <w:alias w:val="Setting"/>
        <w:tag w:val="Setting"/>
        <w:id w:val="-306092239"/>
        <w:lock w:val="sdtContentLocked"/>
        <w:placeholder>
          <w:docPart w:val="DefaultPlaceholder_-1854013440"/>
        </w:placeholder>
      </w:sdtPr>
      <w:sdtEndPr/>
      <w:sdtContent>
        <w:p w14:paraId="548CA6EC" w14:textId="09D7FB99" w:rsidR="005375F6" w:rsidRDefault="005375F6" w:rsidP="005375F6">
          <w:pPr>
            <w:pStyle w:val="Heading1"/>
            <w:numPr>
              <w:ilvl w:val="0"/>
              <w:numId w:val="4"/>
            </w:numPr>
          </w:pPr>
          <w:r>
            <w:t>Setting</w:t>
          </w:r>
        </w:p>
        <w:bookmarkEnd w:id="39" w:displacedByCustomXml="next"/>
      </w:sdtContent>
    </w:sdt>
    <w:sdt>
      <w:sdtPr>
        <w:rPr>
          <w:rFonts w:ascii="Times New Roman" w:eastAsia="Times New Roman" w:hAnsi="Times New Roman" w:cs="Times New Roman"/>
          <w:i/>
          <w:color w:val="000000"/>
        </w:rPr>
        <w:alias w:val="6.1"/>
        <w:tag w:val="6.1"/>
        <w:id w:val="613480057"/>
        <w:lock w:val="sdtContentLocked"/>
        <w:placeholder>
          <w:docPart w:val="DefaultPlaceholder_-1854013440"/>
        </w:placeholder>
      </w:sdtPr>
      <w:sdtEndPr/>
      <w:sdtContent>
        <w:p w14:paraId="32EC7E02" w14:textId="1FEA60B2" w:rsidR="005375F6" w:rsidRDefault="005375F6"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sites or locations where your research</w:t>
          </w:r>
          <w:r w:rsidR="009036A6">
            <w:rPr>
              <w:rFonts w:ascii="Times New Roman" w:eastAsia="Times New Roman" w:hAnsi="Times New Roman" w:cs="Times New Roman"/>
              <w:i/>
              <w:color w:val="000000"/>
            </w:rPr>
            <w:t xml:space="preserve"> team will conduct the research.  Consider each of the items listed below:</w:t>
          </w:r>
        </w:p>
        <w:p w14:paraId="35AAEE24"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Identify where your research team will identify and recruit potential subjects.</w:t>
          </w:r>
        </w:p>
        <w:p w14:paraId="797EA5A1"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Identify where </w:t>
          </w:r>
          <w:r w:rsidR="00012CDB">
            <w:rPr>
              <w:rFonts w:ascii="Times New Roman" w:eastAsia="Times New Roman" w:hAnsi="Times New Roman" w:cs="Times New Roman"/>
              <w:i/>
              <w:color w:val="000000"/>
            </w:rPr>
            <w:t xml:space="preserve">the team will perform the </w:t>
          </w:r>
          <w:r>
            <w:rPr>
              <w:rFonts w:ascii="Times New Roman" w:eastAsia="Times New Roman" w:hAnsi="Times New Roman" w:cs="Times New Roman"/>
              <w:i/>
              <w:color w:val="000000"/>
            </w:rPr>
            <w:t>research procedures.</w:t>
          </w:r>
        </w:p>
        <w:p w14:paraId="0AA5076E"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w:t>
          </w:r>
          <w:r w:rsidR="00012CDB">
            <w:rPr>
              <w:rFonts w:ascii="Times New Roman" w:eastAsia="Times New Roman" w:hAnsi="Times New Roman" w:cs="Times New Roman"/>
              <w:i/>
              <w:color w:val="000000"/>
            </w:rPr>
            <w:t>(s)</w:t>
          </w:r>
          <w:r>
            <w:rPr>
              <w:rFonts w:ascii="Times New Roman" w:eastAsia="Times New Roman" w:hAnsi="Times New Roman" w:cs="Times New Roman"/>
              <w:i/>
              <w:color w:val="000000"/>
            </w:rPr>
            <w:t>.</w:t>
          </w:r>
        </w:p>
        <w:p w14:paraId="781AB6D6" w14:textId="77777777" w:rsidR="005375F6" w:rsidRDefault="005375F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14:paraId="33E53291" w14:textId="77777777" w:rsidR="005375F6" w:rsidRDefault="005375F6"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14:paraId="7AD1C435" w14:textId="77777777" w:rsidR="005375F6" w:rsidRDefault="005375F6" w:rsidP="00E85F75">
          <w:pPr>
            <w:numPr>
              <w:ilvl w:val="3"/>
              <w:numId w:val="4"/>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14:paraId="5C6115CB" w14:textId="18120446" w:rsidR="005375F6" w:rsidRDefault="005375F6" w:rsidP="00215F17">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w:t>
          </w:r>
          <w:r w:rsidR="00012CDB">
            <w:rPr>
              <w:rFonts w:ascii="Times New Roman" w:eastAsia="Times New Roman" w:hAnsi="Times New Roman" w:cs="Times New Roman"/>
              <w:i/>
              <w:color w:val="000000"/>
            </w:rPr>
            <w:t xml:space="preserve"> and</w:t>
          </w:r>
          <w:r>
            <w:rPr>
              <w:rFonts w:ascii="Times New Roman" w:eastAsia="Times New Roman" w:hAnsi="Times New Roman" w:cs="Times New Roman"/>
              <w:i/>
              <w:color w:val="000000"/>
            </w:rPr>
            <w:t xml:space="preserve"> work with churches. The HRPP will provide additional guidance for international research.</w:t>
          </w:r>
        </w:p>
      </w:sdtContent>
    </w:sdt>
    <w:p w14:paraId="138E065C" w14:textId="28FB2C53" w:rsidR="005375F6" w:rsidRDefault="005375F6" w:rsidP="008A3C75">
      <w:pPr>
        <w:pStyle w:val="Heading1"/>
        <w:ind w:firstLine="0"/>
      </w:pPr>
    </w:p>
    <w:p w14:paraId="46E03522" w14:textId="77777777" w:rsidR="00F74AEA" w:rsidRPr="00F74AEA" w:rsidRDefault="00F74AEA" w:rsidP="00F74AEA"/>
    <w:sdt>
      <w:sdtPr>
        <w:id w:val="1393700210"/>
        <w:placeholder>
          <w:docPart w:val="48807A3C847F4A599E730F356A556B21"/>
        </w:placeholder>
      </w:sdtPr>
      <w:sdtEndPr/>
      <w:sdtContent>
        <w:p w14:paraId="5B57226C" w14:textId="3D2281AD" w:rsidR="009F7D9E" w:rsidRDefault="009F7D9E" w:rsidP="00D35E5C">
          <w:pPr>
            <w:ind w:left="720"/>
          </w:pPr>
          <w:r>
            <w:t>For phase 1, our team will send an email (verbiage of email supplied in</w:t>
          </w:r>
          <w:r w:rsidRPr="009F7D9E">
            <w:t xml:space="preserve"> document "</w:t>
          </w:r>
          <w:r w:rsidR="00C57BB5" w:rsidRPr="00C57BB5">
            <w:t>email-survey-01-pre_workshop_self_assessment.</w:t>
          </w:r>
          <w:r w:rsidR="00592E0D">
            <w:t>pdf</w:t>
          </w:r>
          <w:r w:rsidR="00C57BB5" w:rsidRPr="00C57BB5">
            <w:t xml:space="preserve"> </w:t>
          </w:r>
          <w:r w:rsidRPr="009F7D9E">
            <w:t>") to be forwarded to listservs</w:t>
          </w:r>
          <w:r>
            <w:t xml:space="preserve"> for individuals working in the biomedical/health space at Virginia Tech.  The email will all contain a link to the Qualtrics </w:t>
          </w:r>
          <w:r w:rsidR="00C57BB5">
            <w:t xml:space="preserve">pre workshop student </w:t>
          </w:r>
          <w:proofErr w:type="spellStart"/>
          <w:r w:rsidR="00C57BB5">
            <w:t>self assessment</w:t>
          </w:r>
          <w:proofErr w:type="spellEnd"/>
          <w:r w:rsidR="00C57BB5">
            <w:t xml:space="preserve"> ("</w:t>
          </w:r>
          <w:r w:rsidR="002623B9">
            <w:t>survey-01-pre_workshop_self_assessment</w:t>
          </w:r>
          <w:r w:rsidR="006D246B" w:rsidRPr="006D246B">
            <w:t>.</w:t>
          </w:r>
          <w:r w:rsidR="00592E0D">
            <w:t>pdf</w:t>
          </w:r>
          <w:r w:rsidR="00C57BB5">
            <w:t xml:space="preserve">") </w:t>
          </w:r>
          <w:r>
            <w:t xml:space="preserve">providing more information about the study, consent, and the actual study survey. Results from this study will inform the survey creation for phase 2. </w:t>
          </w:r>
        </w:p>
        <w:p w14:paraId="30C2BB8E" w14:textId="77777777" w:rsidR="009F7D9E" w:rsidRDefault="009F7D9E" w:rsidP="00D35E5C">
          <w:pPr>
            <w:ind w:left="720"/>
          </w:pPr>
        </w:p>
        <w:p w14:paraId="745B029D" w14:textId="68DB2C54" w:rsidR="00D35E5C" w:rsidRDefault="009F7D9E" w:rsidP="00D35E5C">
          <w:pPr>
            <w:ind w:left="720"/>
          </w:pPr>
          <w:r>
            <w:t>For Phase 2, t</w:t>
          </w:r>
          <w:r w:rsidR="00D35E5C">
            <w:t>h</w:t>
          </w:r>
          <w:r>
            <w:t xml:space="preserve">is </w:t>
          </w:r>
          <w:r w:rsidR="00D35E5C">
            <w:t>study is an evaluation of a technical hands-on workshop. This can be conducted in-person in a classroom or online via webcast (e.g., Zoom).</w:t>
          </w:r>
        </w:p>
        <w:p w14:paraId="3B4089CD" w14:textId="7CCB1CBA" w:rsidR="00F76642" w:rsidRDefault="00F76642" w:rsidP="00D35E5C">
          <w:pPr>
            <w:ind w:left="720"/>
          </w:pPr>
          <w:r>
            <w:t>Emails will be collected from participants to coordinate the date, time, and location of the workshop. These emails will be used to send out the pre and post workshop surveys for the workshop.</w:t>
          </w:r>
          <w:r w:rsidR="00893F03">
            <w:t xml:space="preserve"> </w:t>
          </w:r>
        </w:p>
        <w:p w14:paraId="64267C1D" w14:textId="3374627E" w:rsidR="0079342E" w:rsidRDefault="0079342E" w:rsidP="00D35E5C">
          <w:pPr>
            <w:ind w:left="720"/>
          </w:pPr>
        </w:p>
        <w:p w14:paraId="12F33C37" w14:textId="6EDEFDE4" w:rsidR="0079342E" w:rsidRDefault="0079342E" w:rsidP="00D35E5C">
          <w:pPr>
            <w:ind w:left="720"/>
          </w:pPr>
          <w:r>
            <w:t xml:space="preserve">After the workshop is over, the emails collected will be used one more time to send out a long-term survey for Phase 3. At the end of the Phase 3, the participant list and their emails will be deleted for </w:t>
          </w:r>
          <w:r w:rsidR="00FF55C5">
            <w:t xml:space="preserve">privacy </w:t>
          </w:r>
          <w:r w:rsidR="00D40870">
            <w:t>concerns</w:t>
          </w:r>
          <w:r w:rsidR="00FF55C5">
            <w:t>.</w:t>
          </w:r>
        </w:p>
        <w:p w14:paraId="694301B8" w14:textId="77777777" w:rsidR="00D35E5C" w:rsidRDefault="00D35E5C" w:rsidP="00D35E5C">
          <w:pPr>
            <w:ind w:left="720"/>
          </w:pPr>
        </w:p>
        <w:p w14:paraId="06B31BD1" w14:textId="6D76FEF9" w:rsidR="00D35E5C" w:rsidRDefault="00D35E5C" w:rsidP="008B6BEF">
          <w:pPr>
            <w:ind w:left="720"/>
          </w:pPr>
          <w:r>
            <w:t>The pre-workshop student self-assessment</w:t>
          </w:r>
          <w:r w:rsidR="009F7D9E">
            <w:t xml:space="preserve"> (learner persona survey)</w:t>
          </w:r>
          <w:r w:rsidR="000C70D6">
            <w:t xml:space="preserve"> in Phase 1</w:t>
          </w:r>
          <w:r>
            <w:t xml:space="preserve"> </w:t>
          </w:r>
          <w:r w:rsidR="00E264D3">
            <w:t>will be emailed out via listservs for participants to take</w:t>
          </w:r>
          <w:r w:rsidR="00835F18">
            <w:t xml:space="preserve"> on their own time.</w:t>
          </w:r>
          <w:r w:rsidR="008B6BEF">
            <w:t xml:space="preserve"> The surveys for Phase 2 and 3 will be emailed to participants</w:t>
          </w:r>
          <w:r w:rsidR="004967DE">
            <w:t xml:space="preserve"> after they sign up for the workshop</w:t>
          </w:r>
          <w:r>
            <w:t>.</w:t>
          </w:r>
          <w:r w:rsidR="00013B46">
            <w:t xml:space="preserve"> Separate consent forms will be given to students to fill out in Phase 1 and 2.</w:t>
          </w:r>
          <w:r w:rsidR="00AA0389">
            <w:t xml:space="preserve"> </w:t>
          </w:r>
          <w:r w:rsidR="009F7D9E">
            <w:t xml:space="preserve">For phase 1, </w:t>
          </w:r>
          <w:r w:rsidR="00B900CC">
            <w:t>t</w:t>
          </w:r>
          <w:r>
            <w:t>he consent form will be filled out during the pre-workshop student self-assessment</w:t>
          </w:r>
          <w:r w:rsidR="009F7D9E">
            <w:t xml:space="preserve"> (learner persona)</w:t>
          </w:r>
          <w:r>
            <w:t xml:space="preserve">. </w:t>
          </w:r>
          <w:r w:rsidR="009F7D9E">
            <w:t xml:space="preserve">The </w:t>
          </w:r>
          <w:r w:rsidR="00B97190" w:rsidRPr="00B97190">
            <w:t>pre-workshop student self-assessment</w:t>
          </w:r>
          <w:r w:rsidR="00B97190">
            <w:t xml:space="preserve"> </w:t>
          </w:r>
          <w:r w:rsidR="009F7D9E">
            <w:t xml:space="preserve">survey is included in </w:t>
          </w:r>
          <w:r w:rsidR="00391EF6">
            <w:t>P</w:t>
          </w:r>
          <w:r w:rsidR="009F7D9E">
            <w:t xml:space="preserve">hase 1 of this IRB application. Results from </w:t>
          </w:r>
          <w:r w:rsidR="00DE34E3">
            <w:t>P</w:t>
          </w:r>
          <w:r w:rsidR="009F7D9E">
            <w:t xml:space="preserve">hase 1 survey will inform the design of </w:t>
          </w:r>
          <w:r w:rsidR="00A7700E">
            <w:t xml:space="preserve">the </w:t>
          </w:r>
          <w:r w:rsidR="00E56B02">
            <w:t>P</w:t>
          </w:r>
          <w:r w:rsidR="009F7D9E">
            <w:t xml:space="preserve">hase 2 </w:t>
          </w:r>
          <w:r w:rsidR="00A7700E">
            <w:t xml:space="preserve">and 3 </w:t>
          </w:r>
          <w:r w:rsidR="009F7D9E">
            <w:t>survey. For phase 2</w:t>
          </w:r>
          <w:r w:rsidR="0012672D">
            <w:t xml:space="preserve"> and 3</w:t>
          </w:r>
          <w:r w:rsidR="009F7D9E">
            <w:t xml:space="preserve">, an additional consent form will be filled out during the pre-workshop assessment (in case someone attends the workshop without filling out a learner persona survey and wants to participate in the study). </w:t>
          </w:r>
          <w:r>
            <w:t xml:space="preserve">The post workshop </w:t>
          </w:r>
          <w:r w:rsidR="009F7D9E">
            <w:t>survey</w:t>
          </w:r>
          <w:r>
            <w:t xml:space="preserve"> will be given after the workshop.</w:t>
          </w:r>
          <w:r w:rsidR="00E0428D">
            <w:t xml:space="preserve"> E-mail address collected for the workshop will also be used to send out for the Phase 3 long-term survey.</w:t>
          </w:r>
          <w:r w:rsidR="00485A33">
            <w:t xml:space="preserve"> Students will be able to </w:t>
          </w:r>
          <w:r w:rsidR="00485A33">
            <w:lastRenderedPageBreak/>
            <w:t xml:space="preserve">complete all the surveys on their own time. For the Phase 2 surveys, since the students will be present for the workshop, we will ask the students to fill out the pre-workshop survey at the beginning of the workshop, and time will be provided to take the post-workshop survey at the end of the workshop. This is to maximize the </w:t>
          </w:r>
          <w:r w:rsidR="00BA531F">
            <w:t>number of responses from participants.</w:t>
          </w:r>
        </w:p>
        <w:p w14:paraId="26B795F6" w14:textId="77777777" w:rsidR="00D35E5C" w:rsidRDefault="00D35E5C" w:rsidP="00D35E5C">
          <w:pPr>
            <w:ind w:left="720"/>
          </w:pPr>
        </w:p>
        <w:p w14:paraId="4E647816" w14:textId="77777777" w:rsidR="009F7D9E" w:rsidRDefault="00D35E5C" w:rsidP="00D35E5C">
          <w:pPr>
            <w:ind w:left="720"/>
          </w:pPr>
          <w:r>
            <w:t>For in-person workshops</w:t>
          </w:r>
          <w:r w:rsidR="009F7D9E">
            <w:t xml:space="preserve"> (to be determined based on COVID-19 and at minimum online version will be offered for everybody)</w:t>
          </w:r>
          <w:r>
            <w:t>, they will be conducted at the university and online workshops will be held using an online conferencing system such as Zoom.</w:t>
          </w:r>
        </w:p>
        <w:p w14:paraId="1A1BC25C" w14:textId="77777777" w:rsidR="009F7D9E" w:rsidRDefault="009F7D9E" w:rsidP="00D35E5C">
          <w:pPr>
            <w:ind w:left="720"/>
          </w:pPr>
        </w:p>
        <w:p w14:paraId="6636B72D" w14:textId="1BE17536" w:rsidR="00DF6A25" w:rsidRDefault="009F7D9E" w:rsidP="00D35E5C">
          <w:pPr>
            <w:ind w:left="720"/>
          </w:pPr>
          <w:r>
            <w:t xml:space="preserve">All research procedures </w:t>
          </w:r>
          <w:r w:rsidR="0036061F">
            <w:t xml:space="preserve">(i.e., surveys) </w:t>
          </w:r>
          <w:r>
            <w:t>will be conducted online using Qualtrics</w:t>
          </w:r>
          <w:r w:rsidR="00DC0201">
            <w:t>.</w:t>
          </w:r>
        </w:p>
      </w:sdtContent>
    </w:sdt>
    <w:p w14:paraId="78798FDD" w14:textId="1D901F5E" w:rsidR="00DF6A25" w:rsidRDefault="00DF6A25" w:rsidP="00F74AEA"/>
    <w:p w14:paraId="03DAB1EA" w14:textId="42BAED14" w:rsidR="00DF6A25" w:rsidRPr="00DF6A25" w:rsidRDefault="00DF6A25" w:rsidP="0008006D"/>
    <w:bookmarkStart w:id="40" w:name="_Toc180555" w:displacedByCustomXml="next"/>
    <w:sdt>
      <w:sdtPr>
        <w:alias w:val="Study intervention(s)/inves.agent(s)"/>
        <w:tag w:val="Study intervention(s)/inves.agent(s)"/>
        <w:id w:val="2119646628"/>
        <w:lock w:val="sdtContentLocked"/>
        <w:placeholder>
          <w:docPart w:val="DefaultPlaceholder_-1854013440"/>
        </w:placeholder>
      </w:sdtPr>
      <w:sdtEndPr/>
      <w:sdtContent>
        <w:p w14:paraId="4A96A354" w14:textId="79D88CC2" w:rsidR="00826215" w:rsidRDefault="00C72AB1">
          <w:pPr>
            <w:pStyle w:val="Heading1"/>
            <w:numPr>
              <w:ilvl w:val="0"/>
              <w:numId w:val="4"/>
            </w:numPr>
          </w:pPr>
          <w:r>
            <w:t>Study Intervention(s)/Investigational Agent(s)</w:t>
          </w:r>
        </w:p>
        <w:bookmarkEnd w:id="40" w:displacedByCustomXml="next"/>
      </w:sdtContent>
    </w:sdt>
    <w:p w14:paraId="1004B84B"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201EC281"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57189D9D"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6663663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p w14:paraId="0E54AE63" w14:textId="77777777" w:rsidR="00C72AB1" w:rsidRPr="00C72AB1" w:rsidRDefault="00C72AB1" w:rsidP="00C72AB1">
      <w:pPr>
        <w:pStyle w:val="ListParagraph"/>
        <w:numPr>
          <w:ilvl w:val="0"/>
          <w:numId w:val="3"/>
        </w:numPr>
        <w:spacing w:before="120" w:after="120"/>
        <w:ind w:right="720"/>
        <w:contextualSpacing w:val="0"/>
        <w:rPr>
          <w:rFonts w:ascii="Times New Roman" w:eastAsia="Times New Roman" w:hAnsi="Times New Roman" w:cs="Times New Roman"/>
          <w:vanish/>
        </w:rPr>
      </w:pPr>
    </w:p>
    <w:sdt>
      <w:sdtPr>
        <w:rPr>
          <w:rFonts w:ascii="Times New Roman" w:eastAsia="Times New Roman" w:hAnsi="Times New Roman" w:cs="Times New Roman"/>
          <w:i/>
        </w:rPr>
        <w:alias w:val="7.1"/>
        <w:tag w:val="7.1"/>
        <w:id w:val="-674114076"/>
        <w:lock w:val="sdtContentLocked"/>
        <w:placeholder>
          <w:docPart w:val="DefaultPlaceholder_-1854013440"/>
        </w:placeholder>
      </w:sdtPr>
      <w:sdtEndPr>
        <w:rPr>
          <w:color w:val="000000"/>
        </w:rPr>
      </w:sdtEndPr>
      <w:sdtContent>
        <w:p w14:paraId="61B2C91B" w14:textId="433FE62A" w:rsidR="00C72AB1" w:rsidRPr="00057D31" w:rsidRDefault="005375F6" w:rsidP="000F7B98">
          <w:pPr>
            <w:pStyle w:val="ListParagraph"/>
            <w:spacing w:before="120" w:after="120"/>
            <w:ind w:right="180"/>
            <w:contextualSpacing w:val="0"/>
            <w:rPr>
              <w:rFonts w:ascii="Times New Roman" w:hAnsi="Times New Roman" w:cs="Times New Roman"/>
              <w:i/>
            </w:rPr>
          </w:pPr>
          <w:r w:rsidRPr="00057D31">
            <w:rPr>
              <w:rFonts w:ascii="Times New Roman" w:eastAsia="Times New Roman" w:hAnsi="Times New Roman" w:cs="Times New Roman"/>
              <w:i/>
            </w:rPr>
            <w:t>7</w:t>
          </w:r>
          <w:r w:rsidR="00985AD6" w:rsidRPr="00057D31">
            <w:rPr>
              <w:rFonts w:ascii="Times New Roman" w:eastAsia="Times New Roman" w:hAnsi="Times New Roman" w:cs="Times New Roman"/>
              <w:i/>
            </w:rPr>
            <w:t>.1</w:t>
          </w:r>
          <w:r w:rsidR="00215F17">
            <w:rPr>
              <w:rFonts w:ascii="Times New Roman" w:eastAsia="Times New Roman" w:hAnsi="Times New Roman" w:cs="Times New Roman"/>
              <w:i/>
            </w:rPr>
            <w:t xml:space="preserve"> </w:t>
          </w:r>
          <w:r w:rsidR="00C72AB1" w:rsidRPr="00057D31">
            <w:rPr>
              <w:rFonts w:ascii="Times New Roman" w:eastAsia="Times New Roman" w:hAnsi="Times New Roman" w:cs="Times New Roman"/>
              <w:i/>
            </w:rPr>
            <w:t>Describe the study interventions (including behavioral interventions) and/or investigational agents (e.g., drug</w:t>
          </w:r>
          <w:r w:rsidR="00754F3D" w:rsidRPr="00057D31">
            <w:rPr>
              <w:rFonts w:ascii="Times New Roman" w:eastAsia="Times New Roman" w:hAnsi="Times New Roman" w:cs="Times New Roman"/>
              <w:i/>
            </w:rPr>
            <w:t>s or</w:t>
          </w:r>
          <w:r w:rsidR="00C72AB1" w:rsidRPr="00057D31">
            <w:rPr>
              <w:rFonts w:ascii="Times New Roman" w:eastAsia="Times New Roman" w:hAnsi="Times New Roman" w:cs="Times New Roman"/>
              <w:i/>
            </w:rPr>
            <w:t xml:space="preserve"> device</w:t>
          </w:r>
          <w:r w:rsidR="00754F3D" w:rsidRPr="00057D31">
            <w:rPr>
              <w:rFonts w:ascii="Times New Roman" w:eastAsia="Times New Roman" w:hAnsi="Times New Roman" w:cs="Times New Roman"/>
              <w:i/>
            </w:rPr>
            <w:t>s</w:t>
          </w:r>
          <w:r w:rsidR="00C72AB1" w:rsidRPr="00057D31">
            <w:rPr>
              <w:rFonts w:ascii="Times New Roman" w:eastAsia="Times New Roman" w:hAnsi="Times New Roman" w:cs="Times New Roman"/>
              <w:i/>
            </w:rPr>
            <w:t xml:space="preserve">) </w:t>
          </w:r>
          <w:r w:rsidR="00754F3D" w:rsidRPr="00057D31">
            <w:rPr>
              <w:rFonts w:ascii="Times New Roman" w:eastAsia="Times New Roman" w:hAnsi="Times New Roman" w:cs="Times New Roman"/>
              <w:i/>
            </w:rPr>
            <w:t xml:space="preserve">to be used </w:t>
          </w:r>
          <w:r w:rsidR="00C72AB1" w:rsidRPr="00057D31">
            <w:rPr>
              <w:rFonts w:ascii="Times New Roman" w:eastAsia="Times New Roman" w:hAnsi="Times New Roman" w:cs="Times New Roman"/>
              <w:i/>
            </w:rPr>
            <w:t>in this study</w:t>
          </w:r>
          <w:r w:rsidR="009036A6">
            <w:rPr>
              <w:rFonts w:ascii="Times New Roman" w:eastAsia="Times New Roman" w:hAnsi="Times New Roman" w:cs="Times New Roman"/>
              <w:i/>
            </w:rPr>
            <w:t xml:space="preserve">.  </w:t>
          </w:r>
          <w:r w:rsidR="009036A6">
            <w:rPr>
              <w:rFonts w:ascii="Times New Roman" w:eastAsia="Times New Roman" w:hAnsi="Times New Roman" w:cs="Times New Roman"/>
              <w:i/>
              <w:color w:val="000000"/>
            </w:rPr>
            <w:t>Consider each of the items listed below:</w:t>
          </w:r>
          <w:r w:rsidR="00C72AB1" w:rsidRPr="00057D31">
            <w:rPr>
              <w:rFonts w:ascii="Times New Roman" w:eastAsia="Times New Roman" w:hAnsi="Times New Roman" w:cs="Times New Roman"/>
              <w:i/>
            </w:rPr>
            <w:t xml:space="preserve"> </w:t>
          </w:r>
        </w:p>
        <w:p w14:paraId="22D9F30B" w14:textId="77777777" w:rsidR="00754F3D" w:rsidRPr="00F44ED5" w:rsidRDefault="00754F3D" w:rsidP="00E85F75">
          <w:pPr>
            <w:numPr>
              <w:ilvl w:val="2"/>
              <w:numId w:val="4"/>
            </w:numPr>
            <w:pBdr>
              <w:top w:val="nil"/>
              <w:left w:val="nil"/>
              <w:bottom w:val="nil"/>
              <w:right w:val="nil"/>
              <w:between w:val="nil"/>
            </w:pBdr>
            <w:tabs>
              <w:tab w:val="left" w:pos="1800"/>
            </w:tabs>
            <w:ind w:left="1814" w:right="180" w:hanging="547"/>
          </w:pPr>
          <w:r w:rsidRPr="00C72AB1">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w:t>
          </w:r>
          <w:r>
            <w:rPr>
              <w:rFonts w:ascii="Times New Roman" w:eastAsia="Times New Roman" w:hAnsi="Times New Roman" w:cs="Times New Roman"/>
              <w:i/>
              <w:color w:val="000000"/>
            </w:rPr>
            <w:t>,</w:t>
          </w:r>
          <w:r w:rsidRPr="00C72AB1">
            <w:rPr>
              <w:rFonts w:ascii="Times New Roman" w:eastAsia="Times New Roman" w:hAnsi="Times New Roman" w:cs="Times New Roman"/>
              <w:i/>
              <w:color w:val="000000"/>
            </w:rPr>
            <w:t xml:space="preserve"> and only by authorized investigators.</w:t>
          </w:r>
        </w:p>
        <w:p w14:paraId="1E4DA57F" w14:textId="77777777" w:rsidR="00714B12" w:rsidRPr="00605558" w:rsidRDefault="00714B12" w:rsidP="00E85F75">
          <w:pPr>
            <w:numPr>
              <w:ilvl w:val="2"/>
              <w:numId w:val="4"/>
            </w:numPr>
            <w:pBdr>
              <w:top w:val="nil"/>
              <w:left w:val="nil"/>
              <w:bottom w:val="nil"/>
              <w:right w:val="nil"/>
              <w:between w:val="nil"/>
            </w:pBdr>
            <w:tabs>
              <w:tab w:val="left" w:pos="1800"/>
            </w:tabs>
            <w:ind w:left="1814" w:right="180" w:hanging="547"/>
            <w:rPr>
              <w:i/>
            </w:rPr>
          </w:pPr>
          <w:r w:rsidRPr="00605558">
            <w:rPr>
              <w:i/>
            </w:rPr>
            <w:t xml:space="preserve">Describe whether any of the following will be used: microwaves, X-rays, </w:t>
          </w:r>
          <w:r w:rsidR="003C0704">
            <w:rPr>
              <w:i/>
            </w:rPr>
            <w:t xml:space="preserve">DEXA scans, </w:t>
          </w:r>
          <w:r w:rsidRPr="00605558">
            <w:rPr>
              <w:i/>
            </w:rPr>
            <w:t>general anesthesia, or sedation</w:t>
          </w:r>
        </w:p>
        <w:p w14:paraId="23D2AAF7" w14:textId="3341779F" w:rsidR="00C72AB1"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If control of the drugs or devices used in this protocol will be accomplished by following an established, approved organizational SOP (e.g., Research Pharmacy SOP for the Control of Investigational Drugs, etc.), please reference </w:t>
          </w:r>
          <w:r w:rsidR="00754F3D">
            <w:rPr>
              <w:rFonts w:ascii="Times New Roman" w:eastAsia="Times New Roman" w:hAnsi="Times New Roman" w:cs="Times New Roman"/>
              <w:i/>
              <w:color w:val="000000"/>
            </w:rPr>
            <w:t xml:space="preserve">the </w:t>
          </w:r>
          <w:r>
            <w:rPr>
              <w:rFonts w:ascii="Times New Roman" w:eastAsia="Times New Roman" w:hAnsi="Times New Roman" w:cs="Times New Roman"/>
              <w:i/>
              <w:color w:val="000000"/>
            </w:rPr>
            <w:t>SOP in this section.</w:t>
          </w:r>
        </w:p>
      </w:sdtContent>
    </w:sdt>
    <w:p w14:paraId="7196CD79" w14:textId="39B4BA78" w:rsidR="00130538" w:rsidRDefault="00130538" w:rsidP="00ED0565">
      <w:pPr>
        <w:pBdr>
          <w:top w:val="nil"/>
          <w:left w:val="nil"/>
          <w:bottom w:val="nil"/>
          <w:right w:val="nil"/>
          <w:between w:val="nil"/>
        </w:pBdr>
        <w:ind w:left="720" w:right="180"/>
      </w:pPr>
    </w:p>
    <w:p w14:paraId="6562602A" w14:textId="77777777" w:rsidR="00F74AEA" w:rsidRPr="00C94C9F" w:rsidRDefault="00F74AEA" w:rsidP="00ED0565">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995696331"/>
        <w:placeholder>
          <w:docPart w:val="6125E6ACDF2F44F48AB4E6D9C345228B"/>
        </w:placeholder>
      </w:sdtPr>
      <w:sdtEndPr/>
      <w:sdtContent>
        <w:p w14:paraId="1E2DE78B" w14:textId="71FD06C2" w:rsidR="00130538" w:rsidRPr="00C94C9F" w:rsidRDefault="00CF0D8B"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No study interventions will be used in this study.</w:t>
          </w:r>
          <w:r w:rsidR="009F7D9E">
            <w:t xml:space="preserve"> Individuals can attend the workshops without enrolling in the study and the workshops were going to be delivered regardless of this study. This study seeks to more effectively create and deploy data science workshops for biomedical/health professionals. </w:t>
          </w:r>
        </w:p>
      </w:sdtContent>
    </w:sdt>
    <w:p w14:paraId="1EE9CB26" w14:textId="5AA1C417" w:rsidR="00130538" w:rsidRDefault="00130538" w:rsidP="00ED0565">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14:paraId="63306087" w14:textId="1C351DE7" w:rsidR="00130538" w:rsidRDefault="00130538" w:rsidP="00F74AEA">
      <w:pPr>
        <w:pBdr>
          <w:top w:val="nil"/>
          <w:left w:val="nil"/>
          <w:bottom w:val="nil"/>
          <w:right w:val="nil"/>
          <w:between w:val="nil"/>
        </w:pBdr>
        <w:tabs>
          <w:tab w:val="left" w:pos="1800"/>
        </w:tabs>
        <w:ind w:right="180"/>
      </w:pPr>
    </w:p>
    <w:p w14:paraId="5C407EFD" w14:textId="0ED066E9" w:rsidR="00A507FE" w:rsidRDefault="009D6010" w:rsidP="00F74AEA">
      <w:pPr>
        <w:numPr>
          <w:ilvl w:val="1"/>
          <w:numId w:val="4"/>
        </w:numPr>
        <w:pBdr>
          <w:top w:val="nil"/>
          <w:left w:val="nil"/>
          <w:bottom w:val="nil"/>
          <w:right w:val="nil"/>
          <w:between w:val="nil"/>
        </w:pBdr>
        <w:spacing w:before="120" w:after="120" w:line="276" w:lineRule="auto"/>
        <w:ind w:right="180" w:hanging="540"/>
      </w:pPr>
      <w:sdt>
        <w:sdtPr>
          <w:rPr>
            <w:rFonts w:ascii="Times New Roman" w:eastAsia="Times New Roman" w:hAnsi="Times New Roman" w:cs="Times New Roman"/>
            <w:i/>
          </w:rPr>
          <w:alias w:val="7.2"/>
          <w:tag w:val="7.2"/>
          <w:id w:val="1788085806"/>
          <w:lock w:val="sdtContentLocked"/>
          <w:placeholder>
            <w:docPart w:val="DefaultPlaceholder_-1854013440"/>
          </w:placeholder>
        </w:sdtPr>
        <w:sdtEndPr/>
        <w:sdtContent>
          <w:r w:rsidR="00C72AB1" w:rsidRPr="00C72AB1">
            <w:rPr>
              <w:rFonts w:ascii="Times New Roman" w:eastAsia="Times New Roman" w:hAnsi="Times New Roman" w:cs="Times New Roman"/>
              <w:i/>
            </w:rPr>
            <w:t>List the name of all drugs</w:t>
          </w:r>
          <w:r w:rsidR="00754F3D">
            <w:rPr>
              <w:rFonts w:ascii="Times New Roman" w:eastAsia="Times New Roman" w:hAnsi="Times New Roman" w:cs="Times New Roman"/>
              <w:i/>
            </w:rPr>
            <w:t xml:space="preserve"> (including </w:t>
          </w:r>
          <w:r w:rsidR="00754F3D" w:rsidRPr="00C72AB1">
            <w:rPr>
              <w:rFonts w:ascii="Times New Roman" w:eastAsia="Times New Roman" w:hAnsi="Times New Roman" w:cs="Times New Roman"/>
              <w:i/>
            </w:rPr>
            <w:t>any vitamins, supplements, herbs, or nicotine</w:t>
          </w:r>
          <w:r w:rsidR="00754F3D">
            <w:rPr>
              <w:rFonts w:ascii="Times New Roman" w:eastAsia="Times New Roman" w:hAnsi="Times New Roman" w:cs="Times New Roman"/>
              <w:i/>
            </w:rPr>
            <w:t>) to be used in the study.  Indicate</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whether</w:t>
          </w:r>
          <w:r w:rsidR="00754F3D" w:rsidRPr="00C72AB1">
            <w:rPr>
              <w:rFonts w:ascii="Times New Roman" w:eastAsia="Times New Roman" w:hAnsi="Times New Roman" w:cs="Times New Roman"/>
              <w:i/>
            </w:rPr>
            <w:t xml:space="preserve"> </w:t>
          </w:r>
          <w:r w:rsidR="00C72AB1" w:rsidRPr="00C72AB1">
            <w:rPr>
              <w:rFonts w:ascii="Times New Roman" w:eastAsia="Times New Roman" w:hAnsi="Times New Roman" w:cs="Times New Roman"/>
              <w:i/>
            </w:rPr>
            <w:t xml:space="preserve">they have FDA approval, and </w:t>
          </w:r>
          <w:r w:rsidR="00754F3D">
            <w:rPr>
              <w:rFonts w:ascii="Times New Roman" w:eastAsia="Times New Roman" w:hAnsi="Times New Roman" w:cs="Times New Roman"/>
              <w:i/>
            </w:rPr>
            <w:t xml:space="preserve">list </w:t>
          </w:r>
          <w:r w:rsidR="00C72AB1" w:rsidRPr="00C72AB1">
            <w:rPr>
              <w:rFonts w:ascii="Times New Roman" w:eastAsia="Times New Roman" w:hAnsi="Times New Roman" w:cs="Times New Roman"/>
              <w:i/>
            </w:rPr>
            <w:t>any limitations for their use</w:t>
          </w:r>
        </w:sdtContent>
      </w:sdt>
      <w:r w:rsidR="00C025F4" w:rsidRPr="00C94C9F">
        <w:rPr>
          <w:rFonts w:ascii="Times New Roman" w:eastAsia="Times New Roman" w:hAnsi="Times New Roman" w:cs="Times New Roman"/>
        </w:rPr>
        <w:t>:</w:t>
      </w:r>
      <w:r w:rsidR="00C72AB1" w:rsidRPr="00C94C9F">
        <w:rPr>
          <w:rFonts w:ascii="Times New Roman" w:eastAsia="Times New Roman" w:hAnsi="Times New Roman" w:cs="Times New Roman"/>
        </w:rPr>
        <w:t xml:space="preserve"> </w:t>
      </w:r>
    </w:p>
    <w:p w14:paraId="6C089F61" w14:textId="77777777" w:rsidR="00F74AEA" w:rsidRPr="00F74AEA" w:rsidRDefault="00F74AEA" w:rsidP="00F74AEA">
      <w:pPr>
        <w:pBdr>
          <w:top w:val="nil"/>
          <w:left w:val="nil"/>
          <w:bottom w:val="nil"/>
          <w:right w:val="nil"/>
          <w:between w:val="nil"/>
        </w:pBdr>
        <w:spacing w:before="120" w:after="120" w:line="276" w:lineRule="auto"/>
        <w:ind w:left="1260" w:right="180"/>
      </w:pPr>
    </w:p>
    <w:sdt>
      <w:sdtPr>
        <w:id w:val="1652790392"/>
        <w:placeholder>
          <w:docPart w:val="0C33561C3AFE47A483525038DE634B13"/>
        </w:placeholder>
      </w:sdtPr>
      <w:sdtEndPr/>
      <w:sdtContent>
        <w:p w14:paraId="6B2533ED" w14:textId="30535717" w:rsidR="00A507FE" w:rsidRDefault="00865B1A" w:rsidP="00A507FE">
          <w:pPr>
            <w:pBdr>
              <w:top w:val="nil"/>
              <w:left w:val="nil"/>
              <w:bottom w:val="nil"/>
              <w:right w:val="nil"/>
              <w:between w:val="nil"/>
            </w:pBdr>
            <w:spacing w:before="120" w:after="120" w:line="276" w:lineRule="auto"/>
            <w:ind w:left="1260" w:right="180"/>
          </w:pPr>
          <w:r>
            <w:t>No drugs will be used in the study.</w:t>
          </w:r>
        </w:p>
      </w:sdtContent>
    </w:sdt>
    <w:p w14:paraId="0526BD2C" w14:textId="77777777" w:rsidR="00A507FE" w:rsidRPr="00C94C9F" w:rsidRDefault="00A507FE" w:rsidP="00A507FE">
      <w:pPr>
        <w:pBdr>
          <w:top w:val="nil"/>
          <w:left w:val="nil"/>
          <w:bottom w:val="nil"/>
          <w:right w:val="nil"/>
          <w:between w:val="nil"/>
        </w:pBdr>
        <w:spacing w:before="120" w:after="120" w:line="276" w:lineRule="auto"/>
        <w:ind w:left="1260" w:right="180"/>
      </w:pPr>
    </w:p>
    <w:p w14:paraId="5FC3E38C" w14:textId="09E2B874" w:rsidR="00826215" w:rsidRPr="00A507FE" w:rsidRDefault="009D6010"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7.3"/>
          <w:tag w:val="7.3"/>
          <w:id w:val="2128655234"/>
          <w:lock w:val="sdtContentLocked"/>
          <w:placeholder>
            <w:docPart w:val="DefaultPlaceholder_-1854013440"/>
          </w:placeholder>
        </w:sdtPr>
        <w:sdtEndPr/>
        <w:sdtContent>
          <w:r w:rsidR="00C72AB1" w:rsidRPr="00C72AB1">
            <w:rPr>
              <w:rFonts w:ascii="Times New Roman" w:eastAsia="Times New Roman" w:hAnsi="Times New Roman" w:cs="Times New Roman"/>
              <w:i/>
            </w:rPr>
            <w:t xml:space="preserve">List all devices, how they will be used, their purpose in the study, and if they will be used in a manner consistent with their approved uses. If they will </w:t>
          </w:r>
          <w:r w:rsidR="00215F17">
            <w:rPr>
              <w:rFonts w:ascii="Times New Roman" w:eastAsia="Times New Roman" w:hAnsi="Times New Roman" w:cs="Times New Roman"/>
              <w:i/>
            </w:rPr>
            <w:t xml:space="preserve">be </w:t>
          </w:r>
          <w:r w:rsidR="00754F3D">
            <w:rPr>
              <w:rFonts w:ascii="Times New Roman" w:eastAsia="Times New Roman" w:hAnsi="Times New Roman" w:cs="Times New Roman"/>
              <w:i/>
            </w:rPr>
            <w:t>used in ways that are not yet FDA approved</w:t>
          </w:r>
          <w:r w:rsidR="00C72AB1" w:rsidRPr="00C72AB1">
            <w:rPr>
              <w:rFonts w:ascii="Times New Roman" w:eastAsia="Times New Roman" w:hAnsi="Times New Roman" w:cs="Times New Roman"/>
              <w:i/>
            </w:rPr>
            <w:t xml:space="preserve">, </w:t>
          </w:r>
          <w:r w:rsidR="00754F3D">
            <w:rPr>
              <w:rFonts w:ascii="Times New Roman" w:eastAsia="Times New Roman" w:hAnsi="Times New Roman" w:cs="Times New Roman"/>
              <w:i/>
            </w:rPr>
            <w:t>indicate whether they need</w:t>
          </w:r>
          <w:r w:rsidR="00C72AB1" w:rsidRPr="00C72AB1">
            <w:rPr>
              <w:rFonts w:ascii="Times New Roman" w:eastAsia="Times New Roman" w:hAnsi="Times New Roman" w:cs="Times New Roman"/>
              <w:i/>
            </w:rPr>
            <w:t xml:space="preserve"> an IDE or a determination that they are exempt from the IDE Determination. If a determination of significant risk or non-significant risk is needed for any of the devices, include the researcher’s recommendation for each of those devices</w:t>
          </w:r>
        </w:sdtContent>
      </w:sdt>
      <w:r w:rsidR="00C025F4" w:rsidRPr="00C94C9F">
        <w:rPr>
          <w:rFonts w:ascii="Times New Roman" w:eastAsia="Times New Roman" w:hAnsi="Times New Roman" w:cs="Times New Roman"/>
        </w:rPr>
        <w:t>:</w:t>
      </w:r>
      <w:r w:rsidR="00C94C9F">
        <w:rPr>
          <w:rFonts w:ascii="Times New Roman" w:eastAsia="Times New Roman" w:hAnsi="Times New Roman" w:cs="Times New Roman"/>
        </w:rPr>
        <w:t xml:space="preserve"> </w:t>
      </w:r>
    </w:p>
    <w:p w14:paraId="59CAE8D2" w14:textId="4FCC2746"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3238469"/>
        <w:placeholder>
          <w:docPart w:val="BAF69FBCD08C46E19E5D0DF49641D307"/>
        </w:placeholder>
      </w:sdtPr>
      <w:sdtEndPr/>
      <w:sdtContent>
        <w:p w14:paraId="660B9141" w14:textId="74432B7A" w:rsidR="00A507FE" w:rsidRDefault="00970597" w:rsidP="00A507FE">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No devices will be provided for this study. </w:t>
          </w:r>
          <w:r w:rsidR="009F7D9E">
            <w:t>A computer or smartphone supplied by the participant will need to be used to fill out the surveys. T</w:t>
          </w:r>
          <w:r>
            <w:t>he students will be asked to have the necessary software to be installed on their computers to follow along the workshop.</w:t>
          </w:r>
        </w:p>
      </w:sdtContent>
    </w:sdt>
    <w:p w14:paraId="1ED5E840" w14:textId="77777777"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alias w:val="7.4"/>
        <w:tag w:val="7.4"/>
        <w:id w:val="-664632164"/>
        <w:lock w:val="sdtContentLocked"/>
        <w:placeholder>
          <w:docPart w:val="DefaultPlaceholder_-1854013440"/>
        </w:placeholder>
      </w:sdtPr>
      <w:sdtEndPr>
        <w:rPr>
          <w:rFonts w:ascii="Times" w:eastAsia="Times" w:hAnsi="Times" w:cs="Times"/>
          <w:b/>
        </w:rPr>
      </w:sdtEndPr>
      <w:sdtContent>
        <w:p w14:paraId="78FD5E34" w14:textId="1E8840FA"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r w:rsidRPr="00C72AB1">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14:paraId="2B13E3C2" w14:textId="77777777" w:rsidR="00826215" w:rsidRDefault="00C72AB1" w:rsidP="000F7B98">
          <w:pPr>
            <w:numPr>
              <w:ilvl w:val="2"/>
              <w:numId w:val="4"/>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w:t>
          </w:r>
          <w:r w:rsidR="00754F3D">
            <w:rPr>
              <w:rFonts w:ascii="Times New Roman" w:eastAsia="Times New Roman" w:hAnsi="Times New Roman" w:cs="Times New Roman"/>
              <w:i/>
              <w:color w:val="000000"/>
            </w:rPr>
            <w:t>a</w:t>
          </w:r>
          <w:r>
            <w:rPr>
              <w:rFonts w:ascii="Times New Roman" w:eastAsia="Times New Roman" w:hAnsi="Times New Roman" w:cs="Times New Roman"/>
              <w:i/>
              <w:color w:val="000000"/>
            </w:rPr>
            <w:t>bbreviated IDE.</w:t>
          </w:r>
        </w:p>
        <w:p w14:paraId="35154E7D" w14:textId="77777777" w:rsidR="00826215" w:rsidRDefault="00C72AB1" w:rsidP="000F7B98">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1"/>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826215" w14:paraId="28135BD1" w14:textId="77777777">
            <w:tc>
              <w:tcPr>
                <w:tcW w:w="2120" w:type="dxa"/>
                <w:shd w:val="clear" w:color="auto" w:fill="auto"/>
                <w:vAlign w:val="bottom"/>
              </w:tcPr>
              <w:p w14:paraId="0D70D00E" w14:textId="77777777" w:rsidR="00826215" w:rsidRDefault="00826215">
                <w:pPr>
                  <w:keepNext/>
                  <w:keepLines/>
                  <w:jc w:val="center"/>
                  <w:rPr>
                    <w:b/>
                    <w:i/>
                  </w:rPr>
                </w:pPr>
              </w:p>
            </w:tc>
            <w:tc>
              <w:tcPr>
                <w:tcW w:w="5430" w:type="dxa"/>
                <w:gridSpan w:val="3"/>
                <w:shd w:val="clear" w:color="auto" w:fill="auto"/>
                <w:vAlign w:val="bottom"/>
              </w:tcPr>
              <w:p w14:paraId="3BEA56DE" w14:textId="77777777" w:rsidR="00826215" w:rsidRDefault="00C72AB1">
                <w:pPr>
                  <w:keepNext/>
                  <w:keepLines/>
                  <w:jc w:val="center"/>
                  <w:rPr>
                    <w:b/>
                    <w:i/>
                  </w:rPr>
                </w:pPr>
                <w:r>
                  <w:rPr>
                    <w:b/>
                    <w:i/>
                  </w:rPr>
                  <w:t>Applicable to:</w:t>
                </w:r>
              </w:p>
            </w:tc>
          </w:tr>
          <w:tr w:rsidR="00826215" w14:paraId="3D920692" w14:textId="77777777">
            <w:tc>
              <w:tcPr>
                <w:tcW w:w="2120" w:type="dxa"/>
                <w:shd w:val="clear" w:color="auto" w:fill="auto"/>
                <w:vAlign w:val="center"/>
              </w:tcPr>
              <w:p w14:paraId="09B61A40" w14:textId="77777777" w:rsidR="00826215" w:rsidRDefault="00C72AB1">
                <w:pPr>
                  <w:keepNext/>
                  <w:keepLines/>
                  <w:jc w:val="center"/>
                  <w:rPr>
                    <w:b/>
                    <w:i/>
                  </w:rPr>
                </w:pPr>
                <w:r>
                  <w:rPr>
                    <w:b/>
                    <w:i/>
                  </w:rPr>
                  <w:t>FDA Regulation</w:t>
                </w:r>
              </w:p>
            </w:tc>
            <w:tc>
              <w:tcPr>
                <w:tcW w:w="1883" w:type="dxa"/>
                <w:shd w:val="clear" w:color="auto" w:fill="auto"/>
                <w:vAlign w:val="center"/>
              </w:tcPr>
              <w:p w14:paraId="2A19BB01" w14:textId="77777777" w:rsidR="00826215" w:rsidRDefault="00C72AB1">
                <w:pPr>
                  <w:keepNext/>
                  <w:keepLines/>
                  <w:jc w:val="center"/>
                  <w:rPr>
                    <w:b/>
                    <w:i/>
                  </w:rPr>
                </w:pPr>
                <w:r>
                  <w:rPr>
                    <w:b/>
                    <w:i/>
                  </w:rPr>
                  <w:t>IND Studies</w:t>
                </w:r>
              </w:p>
            </w:tc>
            <w:tc>
              <w:tcPr>
                <w:tcW w:w="1867" w:type="dxa"/>
                <w:shd w:val="clear" w:color="auto" w:fill="auto"/>
                <w:vAlign w:val="center"/>
              </w:tcPr>
              <w:p w14:paraId="3827E038" w14:textId="77777777" w:rsidR="00826215" w:rsidRDefault="00C72AB1">
                <w:pPr>
                  <w:keepNext/>
                  <w:keepLines/>
                  <w:jc w:val="center"/>
                  <w:rPr>
                    <w:b/>
                    <w:i/>
                  </w:rPr>
                </w:pPr>
                <w:r>
                  <w:rPr>
                    <w:b/>
                    <w:i/>
                  </w:rPr>
                  <w:t>IDE studies</w:t>
                </w:r>
              </w:p>
            </w:tc>
            <w:tc>
              <w:tcPr>
                <w:tcW w:w="1680" w:type="dxa"/>
                <w:shd w:val="clear" w:color="auto" w:fill="auto"/>
                <w:vAlign w:val="center"/>
              </w:tcPr>
              <w:p w14:paraId="6CD1896D" w14:textId="77777777" w:rsidR="00826215" w:rsidRDefault="00C72AB1">
                <w:pPr>
                  <w:keepNext/>
                  <w:keepLines/>
                  <w:jc w:val="center"/>
                  <w:rPr>
                    <w:b/>
                    <w:i/>
                  </w:rPr>
                </w:pPr>
                <w:r>
                  <w:rPr>
                    <w:b/>
                    <w:i/>
                  </w:rPr>
                  <w:t>Abbreviated IDE studies</w:t>
                </w:r>
              </w:p>
            </w:tc>
          </w:tr>
          <w:tr w:rsidR="00826215" w14:paraId="1869976C" w14:textId="77777777">
            <w:tc>
              <w:tcPr>
                <w:tcW w:w="2120" w:type="dxa"/>
                <w:shd w:val="clear" w:color="auto" w:fill="auto"/>
                <w:vAlign w:val="center"/>
              </w:tcPr>
              <w:p w14:paraId="2612DF24" w14:textId="77777777" w:rsidR="00826215" w:rsidRDefault="00C72AB1">
                <w:pPr>
                  <w:keepNext/>
                  <w:keepLines/>
                  <w:jc w:val="center"/>
                  <w:rPr>
                    <w:b/>
                    <w:i/>
                  </w:rPr>
                </w:pPr>
                <w:r>
                  <w:rPr>
                    <w:b/>
                    <w:i/>
                  </w:rPr>
                  <w:t>21 CFR 11</w:t>
                </w:r>
              </w:p>
            </w:tc>
            <w:tc>
              <w:tcPr>
                <w:tcW w:w="1883" w:type="dxa"/>
                <w:shd w:val="clear" w:color="auto" w:fill="auto"/>
                <w:vAlign w:val="center"/>
              </w:tcPr>
              <w:p w14:paraId="3D072239" w14:textId="77777777" w:rsidR="00826215" w:rsidRDefault="00C72AB1">
                <w:pPr>
                  <w:keepNext/>
                  <w:keepLines/>
                  <w:jc w:val="center"/>
                  <w:rPr>
                    <w:b/>
                    <w:i/>
                  </w:rPr>
                </w:pPr>
                <w:r>
                  <w:rPr>
                    <w:b/>
                    <w:i/>
                  </w:rPr>
                  <w:t>X</w:t>
                </w:r>
              </w:p>
            </w:tc>
            <w:tc>
              <w:tcPr>
                <w:tcW w:w="1867" w:type="dxa"/>
                <w:shd w:val="clear" w:color="auto" w:fill="auto"/>
                <w:vAlign w:val="center"/>
              </w:tcPr>
              <w:p w14:paraId="55B8BCBF" w14:textId="77777777" w:rsidR="00826215" w:rsidRDefault="00C72AB1">
                <w:pPr>
                  <w:keepNext/>
                  <w:keepLines/>
                  <w:jc w:val="center"/>
                  <w:rPr>
                    <w:b/>
                    <w:i/>
                  </w:rPr>
                </w:pPr>
                <w:r>
                  <w:rPr>
                    <w:b/>
                    <w:i/>
                  </w:rPr>
                  <w:t>X</w:t>
                </w:r>
              </w:p>
            </w:tc>
            <w:tc>
              <w:tcPr>
                <w:tcW w:w="1680" w:type="dxa"/>
                <w:shd w:val="clear" w:color="auto" w:fill="auto"/>
                <w:vAlign w:val="center"/>
              </w:tcPr>
              <w:p w14:paraId="2B2DD5A3" w14:textId="77777777" w:rsidR="00826215" w:rsidRDefault="00826215">
                <w:pPr>
                  <w:keepNext/>
                  <w:keepLines/>
                  <w:jc w:val="center"/>
                  <w:rPr>
                    <w:b/>
                    <w:i/>
                  </w:rPr>
                </w:pPr>
              </w:p>
            </w:tc>
          </w:tr>
          <w:tr w:rsidR="00826215" w14:paraId="0D6CCCBD" w14:textId="77777777">
            <w:tc>
              <w:tcPr>
                <w:tcW w:w="2120" w:type="dxa"/>
                <w:shd w:val="clear" w:color="auto" w:fill="auto"/>
                <w:vAlign w:val="center"/>
              </w:tcPr>
              <w:p w14:paraId="25E2CF78" w14:textId="77777777" w:rsidR="00826215" w:rsidRDefault="00C72AB1">
                <w:pPr>
                  <w:keepNext/>
                  <w:keepLines/>
                  <w:jc w:val="center"/>
                  <w:rPr>
                    <w:b/>
                    <w:i/>
                  </w:rPr>
                </w:pPr>
                <w:r>
                  <w:rPr>
                    <w:b/>
                    <w:i/>
                  </w:rPr>
                  <w:t>21 CFR 54</w:t>
                </w:r>
              </w:p>
            </w:tc>
            <w:tc>
              <w:tcPr>
                <w:tcW w:w="1883" w:type="dxa"/>
                <w:shd w:val="clear" w:color="auto" w:fill="auto"/>
                <w:vAlign w:val="center"/>
              </w:tcPr>
              <w:p w14:paraId="093E0224" w14:textId="77777777" w:rsidR="00826215" w:rsidRDefault="00C72AB1">
                <w:pPr>
                  <w:keepNext/>
                  <w:keepLines/>
                  <w:jc w:val="center"/>
                  <w:rPr>
                    <w:b/>
                    <w:i/>
                  </w:rPr>
                </w:pPr>
                <w:r>
                  <w:rPr>
                    <w:b/>
                    <w:i/>
                  </w:rPr>
                  <w:t>X</w:t>
                </w:r>
              </w:p>
            </w:tc>
            <w:tc>
              <w:tcPr>
                <w:tcW w:w="1867" w:type="dxa"/>
                <w:shd w:val="clear" w:color="auto" w:fill="auto"/>
                <w:vAlign w:val="center"/>
              </w:tcPr>
              <w:p w14:paraId="2AE4E6DC" w14:textId="77777777" w:rsidR="00826215" w:rsidRDefault="00C72AB1">
                <w:pPr>
                  <w:keepNext/>
                  <w:keepLines/>
                  <w:jc w:val="center"/>
                  <w:rPr>
                    <w:b/>
                    <w:i/>
                  </w:rPr>
                </w:pPr>
                <w:r>
                  <w:rPr>
                    <w:b/>
                    <w:i/>
                  </w:rPr>
                  <w:t>X</w:t>
                </w:r>
              </w:p>
            </w:tc>
            <w:tc>
              <w:tcPr>
                <w:tcW w:w="1680" w:type="dxa"/>
                <w:shd w:val="clear" w:color="auto" w:fill="auto"/>
                <w:vAlign w:val="center"/>
              </w:tcPr>
              <w:p w14:paraId="2A796036" w14:textId="77777777" w:rsidR="00826215" w:rsidRDefault="00826215">
                <w:pPr>
                  <w:keepNext/>
                  <w:keepLines/>
                  <w:jc w:val="center"/>
                  <w:rPr>
                    <w:b/>
                    <w:i/>
                  </w:rPr>
                </w:pPr>
              </w:p>
            </w:tc>
          </w:tr>
          <w:tr w:rsidR="00826215" w14:paraId="76475336" w14:textId="77777777">
            <w:tc>
              <w:tcPr>
                <w:tcW w:w="2120" w:type="dxa"/>
                <w:shd w:val="clear" w:color="auto" w:fill="auto"/>
                <w:vAlign w:val="center"/>
              </w:tcPr>
              <w:p w14:paraId="21F72F53" w14:textId="77777777" w:rsidR="00826215" w:rsidRDefault="00C72AB1">
                <w:pPr>
                  <w:keepNext/>
                  <w:keepLines/>
                  <w:jc w:val="center"/>
                  <w:rPr>
                    <w:b/>
                    <w:i/>
                  </w:rPr>
                </w:pPr>
                <w:r>
                  <w:rPr>
                    <w:b/>
                    <w:i/>
                  </w:rPr>
                  <w:t>21 CFR 210</w:t>
                </w:r>
              </w:p>
            </w:tc>
            <w:tc>
              <w:tcPr>
                <w:tcW w:w="1883" w:type="dxa"/>
                <w:shd w:val="clear" w:color="auto" w:fill="auto"/>
                <w:vAlign w:val="center"/>
              </w:tcPr>
              <w:p w14:paraId="22DF53A1" w14:textId="77777777" w:rsidR="00826215" w:rsidRDefault="00C72AB1">
                <w:pPr>
                  <w:keepNext/>
                  <w:keepLines/>
                  <w:jc w:val="center"/>
                  <w:rPr>
                    <w:b/>
                    <w:i/>
                  </w:rPr>
                </w:pPr>
                <w:r>
                  <w:rPr>
                    <w:b/>
                    <w:i/>
                  </w:rPr>
                  <w:t>X</w:t>
                </w:r>
              </w:p>
            </w:tc>
            <w:tc>
              <w:tcPr>
                <w:tcW w:w="1867" w:type="dxa"/>
                <w:shd w:val="clear" w:color="auto" w:fill="auto"/>
                <w:vAlign w:val="center"/>
              </w:tcPr>
              <w:p w14:paraId="6C97FE1C" w14:textId="77777777" w:rsidR="00826215" w:rsidRDefault="00826215">
                <w:pPr>
                  <w:keepNext/>
                  <w:keepLines/>
                  <w:jc w:val="center"/>
                  <w:rPr>
                    <w:b/>
                    <w:i/>
                  </w:rPr>
                </w:pPr>
              </w:p>
            </w:tc>
            <w:tc>
              <w:tcPr>
                <w:tcW w:w="1680" w:type="dxa"/>
                <w:shd w:val="clear" w:color="auto" w:fill="auto"/>
                <w:vAlign w:val="center"/>
              </w:tcPr>
              <w:p w14:paraId="1DFC61F9" w14:textId="77777777" w:rsidR="00826215" w:rsidRDefault="00826215">
                <w:pPr>
                  <w:keepNext/>
                  <w:keepLines/>
                  <w:jc w:val="center"/>
                  <w:rPr>
                    <w:b/>
                    <w:i/>
                  </w:rPr>
                </w:pPr>
              </w:p>
            </w:tc>
          </w:tr>
          <w:tr w:rsidR="00826215" w14:paraId="0A84FBD9" w14:textId="77777777">
            <w:tc>
              <w:tcPr>
                <w:tcW w:w="2120" w:type="dxa"/>
                <w:shd w:val="clear" w:color="auto" w:fill="auto"/>
                <w:vAlign w:val="center"/>
              </w:tcPr>
              <w:p w14:paraId="295042F1" w14:textId="77777777" w:rsidR="00826215" w:rsidRDefault="00C72AB1">
                <w:pPr>
                  <w:keepNext/>
                  <w:keepLines/>
                  <w:jc w:val="center"/>
                  <w:rPr>
                    <w:b/>
                    <w:i/>
                  </w:rPr>
                </w:pPr>
                <w:r>
                  <w:rPr>
                    <w:b/>
                    <w:i/>
                  </w:rPr>
                  <w:t>21 CFR 211</w:t>
                </w:r>
              </w:p>
            </w:tc>
            <w:tc>
              <w:tcPr>
                <w:tcW w:w="1883" w:type="dxa"/>
                <w:shd w:val="clear" w:color="auto" w:fill="auto"/>
                <w:vAlign w:val="center"/>
              </w:tcPr>
              <w:p w14:paraId="0724E900" w14:textId="77777777" w:rsidR="00826215" w:rsidRDefault="00C72AB1">
                <w:pPr>
                  <w:keepNext/>
                  <w:keepLines/>
                  <w:jc w:val="center"/>
                  <w:rPr>
                    <w:b/>
                    <w:i/>
                  </w:rPr>
                </w:pPr>
                <w:r>
                  <w:rPr>
                    <w:b/>
                    <w:i/>
                  </w:rPr>
                  <w:t>X</w:t>
                </w:r>
              </w:p>
            </w:tc>
            <w:tc>
              <w:tcPr>
                <w:tcW w:w="1867" w:type="dxa"/>
                <w:shd w:val="clear" w:color="auto" w:fill="auto"/>
                <w:vAlign w:val="center"/>
              </w:tcPr>
              <w:p w14:paraId="2E0B697C" w14:textId="77777777" w:rsidR="00826215" w:rsidRDefault="00826215">
                <w:pPr>
                  <w:keepNext/>
                  <w:keepLines/>
                  <w:jc w:val="center"/>
                  <w:rPr>
                    <w:b/>
                    <w:i/>
                  </w:rPr>
                </w:pPr>
              </w:p>
            </w:tc>
            <w:tc>
              <w:tcPr>
                <w:tcW w:w="1680" w:type="dxa"/>
                <w:shd w:val="clear" w:color="auto" w:fill="auto"/>
                <w:vAlign w:val="center"/>
              </w:tcPr>
              <w:p w14:paraId="06DA94A4" w14:textId="77777777" w:rsidR="00826215" w:rsidRDefault="00826215">
                <w:pPr>
                  <w:keepNext/>
                  <w:keepLines/>
                  <w:jc w:val="center"/>
                  <w:rPr>
                    <w:b/>
                    <w:i/>
                  </w:rPr>
                </w:pPr>
              </w:p>
            </w:tc>
          </w:tr>
          <w:tr w:rsidR="00826215" w14:paraId="77126AF4" w14:textId="77777777">
            <w:tc>
              <w:tcPr>
                <w:tcW w:w="2120" w:type="dxa"/>
                <w:shd w:val="clear" w:color="auto" w:fill="auto"/>
                <w:vAlign w:val="center"/>
              </w:tcPr>
              <w:p w14:paraId="2ABE6403" w14:textId="77777777" w:rsidR="00826215" w:rsidRDefault="00C72AB1">
                <w:pPr>
                  <w:keepNext/>
                  <w:keepLines/>
                  <w:jc w:val="center"/>
                  <w:rPr>
                    <w:b/>
                    <w:i/>
                  </w:rPr>
                </w:pPr>
                <w:r>
                  <w:rPr>
                    <w:b/>
                    <w:i/>
                  </w:rPr>
                  <w:t>21 CFR 312</w:t>
                </w:r>
              </w:p>
            </w:tc>
            <w:tc>
              <w:tcPr>
                <w:tcW w:w="1883" w:type="dxa"/>
                <w:shd w:val="clear" w:color="auto" w:fill="auto"/>
                <w:vAlign w:val="center"/>
              </w:tcPr>
              <w:p w14:paraId="650F990F" w14:textId="77777777" w:rsidR="00826215" w:rsidRDefault="00C72AB1">
                <w:pPr>
                  <w:keepNext/>
                  <w:keepLines/>
                  <w:jc w:val="center"/>
                  <w:rPr>
                    <w:b/>
                    <w:i/>
                  </w:rPr>
                </w:pPr>
                <w:r>
                  <w:rPr>
                    <w:b/>
                    <w:i/>
                  </w:rPr>
                  <w:t>X</w:t>
                </w:r>
              </w:p>
            </w:tc>
            <w:tc>
              <w:tcPr>
                <w:tcW w:w="1867" w:type="dxa"/>
                <w:shd w:val="clear" w:color="auto" w:fill="auto"/>
                <w:vAlign w:val="center"/>
              </w:tcPr>
              <w:p w14:paraId="226FC9B7" w14:textId="77777777" w:rsidR="00826215" w:rsidRDefault="00826215">
                <w:pPr>
                  <w:keepNext/>
                  <w:keepLines/>
                  <w:jc w:val="center"/>
                  <w:rPr>
                    <w:b/>
                    <w:i/>
                  </w:rPr>
                </w:pPr>
              </w:p>
            </w:tc>
            <w:tc>
              <w:tcPr>
                <w:tcW w:w="1680" w:type="dxa"/>
                <w:shd w:val="clear" w:color="auto" w:fill="auto"/>
                <w:vAlign w:val="center"/>
              </w:tcPr>
              <w:p w14:paraId="359A2F39" w14:textId="77777777" w:rsidR="00826215" w:rsidRDefault="00826215">
                <w:pPr>
                  <w:keepNext/>
                  <w:keepLines/>
                  <w:jc w:val="center"/>
                  <w:rPr>
                    <w:b/>
                    <w:i/>
                  </w:rPr>
                </w:pPr>
              </w:p>
            </w:tc>
          </w:tr>
          <w:tr w:rsidR="00826215" w14:paraId="79E429BC" w14:textId="77777777">
            <w:tc>
              <w:tcPr>
                <w:tcW w:w="2120" w:type="dxa"/>
                <w:shd w:val="clear" w:color="auto" w:fill="auto"/>
                <w:vAlign w:val="center"/>
              </w:tcPr>
              <w:p w14:paraId="189E1D43" w14:textId="77777777" w:rsidR="00826215" w:rsidRDefault="00C72AB1">
                <w:pPr>
                  <w:keepNext/>
                  <w:keepLines/>
                  <w:jc w:val="center"/>
                  <w:rPr>
                    <w:b/>
                    <w:i/>
                  </w:rPr>
                </w:pPr>
                <w:r>
                  <w:rPr>
                    <w:b/>
                    <w:i/>
                  </w:rPr>
                  <w:t>21 CFR 812</w:t>
                </w:r>
              </w:p>
            </w:tc>
            <w:tc>
              <w:tcPr>
                <w:tcW w:w="1883" w:type="dxa"/>
                <w:shd w:val="clear" w:color="auto" w:fill="auto"/>
                <w:vAlign w:val="center"/>
              </w:tcPr>
              <w:p w14:paraId="04D54851" w14:textId="77777777" w:rsidR="00826215" w:rsidRDefault="00826215">
                <w:pPr>
                  <w:keepNext/>
                  <w:keepLines/>
                  <w:jc w:val="center"/>
                  <w:rPr>
                    <w:b/>
                    <w:i/>
                  </w:rPr>
                </w:pPr>
              </w:p>
            </w:tc>
            <w:tc>
              <w:tcPr>
                <w:tcW w:w="1867" w:type="dxa"/>
                <w:shd w:val="clear" w:color="auto" w:fill="auto"/>
                <w:vAlign w:val="center"/>
              </w:tcPr>
              <w:p w14:paraId="05440F04" w14:textId="77777777" w:rsidR="00826215" w:rsidRDefault="00C72AB1">
                <w:pPr>
                  <w:keepNext/>
                  <w:keepLines/>
                  <w:jc w:val="center"/>
                  <w:rPr>
                    <w:b/>
                    <w:i/>
                  </w:rPr>
                </w:pPr>
                <w:r>
                  <w:rPr>
                    <w:b/>
                    <w:i/>
                  </w:rPr>
                  <w:t>X</w:t>
                </w:r>
              </w:p>
            </w:tc>
            <w:tc>
              <w:tcPr>
                <w:tcW w:w="1680" w:type="dxa"/>
                <w:shd w:val="clear" w:color="auto" w:fill="auto"/>
                <w:vAlign w:val="center"/>
              </w:tcPr>
              <w:p w14:paraId="1F00B9C9" w14:textId="77777777" w:rsidR="00826215" w:rsidRDefault="00C72AB1">
                <w:pPr>
                  <w:keepNext/>
                  <w:keepLines/>
                  <w:jc w:val="center"/>
                  <w:rPr>
                    <w:b/>
                    <w:i/>
                  </w:rPr>
                </w:pPr>
                <w:r>
                  <w:rPr>
                    <w:b/>
                    <w:i/>
                  </w:rPr>
                  <w:t>X</w:t>
                </w:r>
              </w:p>
            </w:tc>
          </w:tr>
          <w:tr w:rsidR="00826215" w14:paraId="4423EA06" w14:textId="77777777">
            <w:tc>
              <w:tcPr>
                <w:tcW w:w="2120" w:type="dxa"/>
                <w:shd w:val="clear" w:color="auto" w:fill="auto"/>
                <w:vAlign w:val="center"/>
              </w:tcPr>
              <w:p w14:paraId="412209B5" w14:textId="77777777" w:rsidR="00826215" w:rsidRDefault="00C72AB1">
                <w:pPr>
                  <w:keepNext/>
                  <w:keepLines/>
                  <w:jc w:val="center"/>
                  <w:rPr>
                    <w:b/>
                    <w:i/>
                  </w:rPr>
                </w:pPr>
                <w:r>
                  <w:rPr>
                    <w:b/>
                    <w:i/>
                  </w:rPr>
                  <w:t>21 CFR 820</w:t>
                </w:r>
              </w:p>
            </w:tc>
            <w:tc>
              <w:tcPr>
                <w:tcW w:w="1883" w:type="dxa"/>
                <w:shd w:val="clear" w:color="auto" w:fill="auto"/>
                <w:vAlign w:val="center"/>
              </w:tcPr>
              <w:p w14:paraId="51DB3AB2" w14:textId="77777777" w:rsidR="00826215" w:rsidRDefault="00826215">
                <w:pPr>
                  <w:keepNext/>
                  <w:keepLines/>
                  <w:jc w:val="center"/>
                  <w:rPr>
                    <w:b/>
                    <w:i/>
                  </w:rPr>
                </w:pPr>
              </w:p>
            </w:tc>
            <w:tc>
              <w:tcPr>
                <w:tcW w:w="1867" w:type="dxa"/>
                <w:shd w:val="clear" w:color="auto" w:fill="auto"/>
                <w:vAlign w:val="center"/>
              </w:tcPr>
              <w:p w14:paraId="6267A59D" w14:textId="77777777" w:rsidR="00826215" w:rsidRDefault="00C72AB1">
                <w:pPr>
                  <w:keepNext/>
                  <w:keepLines/>
                  <w:jc w:val="center"/>
                  <w:rPr>
                    <w:b/>
                    <w:i/>
                  </w:rPr>
                </w:pPr>
                <w:r>
                  <w:rPr>
                    <w:b/>
                    <w:i/>
                  </w:rPr>
                  <w:t>X</w:t>
                </w:r>
              </w:p>
            </w:tc>
            <w:tc>
              <w:tcPr>
                <w:tcW w:w="1680" w:type="dxa"/>
                <w:shd w:val="clear" w:color="auto" w:fill="auto"/>
                <w:vAlign w:val="center"/>
              </w:tcPr>
              <w:p w14:paraId="3D4967E7" w14:textId="7F27377A" w:rsidR="00826215" w:rsidRDefault="009D6010">
                <w:pPr>
                  <w:keepNext/>
                  <w:keepLines/>
                  <w:jc w:val="center"/>
                  <w:rPr>
                    <w:b/>
                    <w:i/>
                  </w:rPr>
                </w:pPr>
              </w:p>
            </w:tc>
          </w:tr>
        </w:tbl>
      </w:sdtContent>
    </w:sdt>
    <w:p w14:paraId="30D5D19B" w14:textId="40BDFA7C" w:rsidR="00826215" w:rsidRDefault="00826215" w:rsidP="00ED0565">
      <w:pPr>
        <w:pStyle w:val="Heading1"/>
        <w:ind w:firstLine="0"/>
      </w:pPr>
    </w:p>
    <w:p w14:paraId="533F30ED" w14:textId="77777777" w:rsidR="00F74AEA" w:rsidRPr="00F74AEA" w:rsidRDefault="00F74AEA" w:rsidP="00F74AEA"/>
    <w:sdt>
      <w:sdtPr>
        <w:id w:val="1498228823"/>
        <w:placeholder>
          <w:docPart w:val="BE36DB23169742828492EA2132D36100"/>
        </w:placeholder>
      </w:sdtPr>
      <w:sdtEndPr/>
      <w:sdtContent>
        <w:p w14:paraId="5B138454" w14:textId="5D95372D" w:rsidR="00130538" w:rsidRPr="00C94C9F" w:rsidRDefault="00E968C0" w:rsidP="00ED0565">
          <w:pPr>
            <w:ind w:left="720"/>
          </w:pPr>
          <w:r>
            <w:t>No drugs will be used in this study.</w:t>
          </w:r>
        </w:p>
      </w:sdtContent>
    </w:sdt>
    <w:p w14:paraId="5AA35C4A" w14:textId="20FDC9EB" w:rsidR="00130538" w:rsidRPr="00C94C9F" w:rsidRDefault="00130538" w:rsidP="00F74AEA"/>
    <w:p w14:paraId="50051552" w14:textId="7968934F" w:rsidR="00130538" w:rsidRDefault="00130538" w:rsidP="0008006D"/>
    <w:p w14:paraId="3BE83343" w14:textId="6B1B26ED" w:rsidR="002711A7" w:rsidRDefault="002711A7" w:rsidP="0008006D"/>
    <w:p w14:paraId="0BB152D4" w14:textId="132C412B" w:rsidR="002711A7" w:rsidRDefault="002711A7" w:rsidP="0008006D"/>
    <w:p w14:paraId="23CCB882" w14:textId="686B3D1A" w:rsidR="002711A7" w:rsidRDefault="002711A7" w:rsidP="0008006D"/>
    <w:p w14:paraId="7513EF8D" w14:textId="77777777" w:rsidR="002711A7" w:rsidRPr="00130538" w:rsidRDefault="002711A7" w:rsidP="0008006D"/>
    <w:bookmarkStart w:id="41" w:name="_Toc180556" w:displacedByCustomXml="next"/>
    <w:sdt>
      <w:sdtPr>
        <w:alias w:val="Procedures involved"/>
        <w:tag w:val="Procedures involved"/>
        <w:id w:val="-231627832"/>
        <w:lock w:val="sdtContentLocked"/>
        <w:placeholder>
          <w:docPart w:val="DefaultPlaceholder_-1854013440"/>
        </w:placeholder>
      </w:sdtPr>
      <w:sdtEndPr/>
      <w:sdtContent>
        <w:p w14:paraId="15D6F097" w14:textId="76685541" w:rsidR="00826215" w:rsidRDefault="00C72AB1">
          <w:pPr>
            <w:pStyle w:val="Heading1"/>
            <w:numPr>
              <w:ilvl w:val="0"/>
              <w:numId w:val="4"/>
            </w:numPr>
          </w:pPr>
          <w:r>
            <w:t>Procedures Involved</w:t>
          </w:r>
        </w:p>
        <w:bookmarkEnd w:id="41" w:displacedByCustomXml="next"/>
      </w:sdtContent>
    </w:sdt>
    <w:p w14:paraId="71D89D0E" w14:textId="1E4F901F" w:rsidR="00826215" w:rsidRPr="00A507FE"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8.1"/>
          <w:tag w:val="8.1"/>
          <w:id w:val="1182853224"/>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and explain the study design</w:t>
          </w:r>
        </w:sdtContent>
      </w:sdt>
      <w:r w:rsidR="00C025F4" w:rsidRPr="008F179F">
        <w:rPr>
          <w:rFonts w:ascii="Times New Roman" w:eastAsia="Times New Roman" w:hAnsi="Times New Roman" w:cs="Times New Roman"/>
          <w:color w:val="000000"/>
        </w:rPr>
        <w:t>:</w:t>
      </w:r>
    </w:p>
    <w:p w14:paraId="6D58A6A3" w14:textId="627990FC" w:rsidR="00A507FE" w:rsidRDefault="00A507FE" w:rsidP="00A507FE">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48309797"/>
        <w:placeholder>
          <w:docPart w:val="9F582E836B79404C81525129415C53B2"/>
        </w:placeholder>
      </w:sdtPr>
      <w:sdtEndPr/>
      <w:sdtContent>
        <w:p w14:paraId="20CBBDA1" w14:textId="741819AC" w:rsidR="00CC7AE6" w:rsidRDefault="00F06D88" w:rsidP="00F6086E">
          <w:r>
            <w:t xml:space="preserve">This study will use a longitudinal study design with </w:t>
          </w:r>
          <w:r w:rsidR="005A02AF">
            <w:t>4</w:t>
          </w:r>
          <w:r>
            <w:t xml:space="preserve"> </w:t>
          </w:r>
          <w:r w:rsidR="003642C5">
            <w:t xml:space="preserve">main </w:t>
          </w:r>
          <w:r>
            <w:t xml:space="preserve">survey points. </w:t>
          </w:r>
          <w:r w:rsidR="0003331C">
            <w:t>Participants</w:t>
          </w:r>
          <w:r>
            <w:t xml:space="preserve"> will take a</w:t>
          </w:r>
          <w:r w:rsidR="00270780">
            <w:t xml:space="preserve"> (1)</w:t>
          </w:r>
          <w:r>
            <w:t xml:space="preserve"> pre-workshop student self-assessment </w:t>
          </w:r>
          <w:r w:rsidR="009F7D9E">
            <w:t>(learner persona survey)</w:t>
          </w:r>
          <w:r>
            <w:t>,</w:t>
          </w:r>
          <w:r w:rsidR="00270780">
            <w:t xml:space="preserve"> (2) </w:t>
          </w:r>
          <w:r>
            <w:t xml:space="preserve">pre-workshop survey, </w:t>
          </w:r>
          <w:r w:rsidR="00270780">
            <w:t xml:space="preserve">(3) </w:t>
          </w:r>
          <w:r>
            <w:t>post-workshop survey</w:t>
          </w:r>
          <w:r w:rsidR="008E3711">
            <w:t>, and (4) long-term survey</w:t>
          </w:r>
          <w:r>
            <w:t>. The consent form will be given to the participant during the pre-wo</w:t>
          </w:r>
          <w:r w:rsidR="00270780">
            <w:t>rkshop student self-assessment</w:t>
          </w:r>
          <w:r w:rsidR="009F7D9E">
            <w:t xml:space="preserve"> (</w:t>
          </w:r>
          <w:r w:rsidR="00051F8C">
            <w:t>P</w:t>
          </w:r>
          <w:r w:rsidR="009F7D9E">
            <w:t>hase 1) and during the pre-workshop survey</w:t>
          </w:r>
          <w:r w:rsidR="00241A13">
            <w:t xml:space="preserve"> in Phase 2</w:t>
          </w:r>
          <w:r w:rsidR="009F7D9E">
            <w:t xml:space="preserve"> (in the event they did not take the persona survey)</w:t>
          </w:r>
          <w:r w:rsidR="00270780">
            <w:t>.</w:t>
          </w:r>
        </w:p>
        <w:p w14:paraId="481C03F7" w14:textId="5E0765DF" w:rsidR="00F6086E" w:rsidRDefault="00F6086E" w:rsidP="00F6086E"/>
        <w:p w14:paraId="5F21CD91" w14:textId="06CA59AA" w:rsidR="00A57D2C" w:rsidRPr="00A57D2C" w:rsidRDefault="00A57D2C" w:rsidP="00A57D2C">
          <w:r>
            <w:t>Participants will create a unique identifier</w:t>
          </w:r>
          <w:r w:rsidR="003642C5">
            <w:t xml:space="preserve"> that will be used to match results</w:t>
          </w:r>
          <w:r w:rsidR="00F6086E">
            <w:t xml:space="preserve"> across</w:t>
          </w:r>
          <w:r>
            <w:t xml:space="preserve"> surveys.</w:t>
          </w:r>
          <w:r w:rsidR="003642C5">
            <w:t xml:space="preserve"> </w:t>
          </w:r>
          <w:r>
            <w:t xml:space="preserve">To keep their </w:t>
          </w:r>
          <w:r w:rsidRPr="00A57D2C">
            <w:t>personal information anonymous</w:t>
          </w:r>
          <w:r>
            <w:t xml:space="preserve"> the unique </w:t>
          </w:r>
          <w:r w:rsidRPr="00A57D2C">
            <w:t>identifier</w:t>
          </w:r>
          <w:r>
            <w:t xml:space="preserve"> will be in the form of</w:t>
          </w:r>
          <w:r w:rsidRPr="00A57D2C">
            <w:t>: Number of siblings (as numeric) + First two letters of the city you were born in (lowercase) + First three letters of your current street (lowercase).</w:t>
          </w:r>
        </w:p>
        <w:p w14:paraId="250D596F" w14:textId="530A34C9" w:rsidR="00A57D2C" w:rsidRDefault="00A57D2C" w:rsidP="00F6086E">
          <w:r w:rsidRPr="00A57D2C">
            <w:t xml:space="preserve">E.g., 1pobac (Sherlock Homes has 1 brother, Mycroft, </w:t>
          </w:r>
          <w:proofErr w:type="gramStart"/>
          <w:r w:rsidRPr="00A57D2C">
            <w:t>Born</w:t>
          </w:r>
          <w:proofErr w:type="gramEnd"/>
          <w:r w:rsidRPr="00A57D2C">
            <w:t xml:space="preserve"> in Portsmouth, lives in 221B Backer Street, London)</w:t>
          </w:r>
          <w:r w:rsidR="00CC7AE6">
            <w:t>.</w:t>
          </w:r>
        </w:p>
        <w:p w14:paraId="4997E7DF" w14:textId="63A74295" w:rsidR="00CC7AE6" w:rsidRDefault="00CC7AE6" w:rsidP="00F6086E"/>
        <w:p w14:paraId="22B22F8A" w14:textId="2CA5A947" w:rsidR="00CC7AE6" w:rsidRDefault="00CC7AE6" w:rsidP="00F6086E">
          <w:r w:rsidRPr="00CC7AE6">
            <w:t>E-mail addresses will be collected for workshop registration, these email addresses will also be used to send out the surveys in Phase 2 and Phase 3 of the study. At the end of Phase 3</w:t>
          </w:r>
          <w:r>
            <w:t>,</w:t>
          </w:r>
          <w:r w:rsidRPr="00CC7AE6">
            <w:t xml:space="preserve"> email addresses</w:t>
          </w:r>
          <w:r>
            <w:t xml:space="preserve"> and </w:t>
          </w:r>
          <w:r w:rsidR="008049CB">
            <w:t>participant</w:t>
          </w:r>
          <w:r>
            <w:t xml:space="preserve"> list will be deleted for privacy.</w:t>
          </w:r>
        </w:p>
        <w:p w14:paraId="69BC43A2" w14:textId="77777777" w:rsidR="00F6086E" w:rsidRDefault="00F6086E" w:rsidP="00F6086E"/>
        <w:p w14:paraId="6CBC0E80" w14:textId="01883D79" w:rsidR="00A507FE" w:rsidRDefault="00F6086E" w:rsidP="00F6086E">
          <w:pPr>
            <w:rPr>
              <w:rFonts w:ascii="Times New Roman" w:eastAsia="Times New Roman" w:hAnsi="Times New Roman" w:cs="Times New Roman"/>
              <w:i/>
              <w:color w:val="000000"/>
            </w:rPr>
          </w:pPr>
          <w:r>
            <w:t>During the workshop there will be a series of formative assessments given (i.e., questions to test what they are learning and progressing)</w:t>
          </w:r>
          <w:r w:rsidR="00283453">
            <w:t>. This will also serve as an internal validity check for some of the background information in the pre-workshop surveys.</w:t>
          </w:r>
        </w:p>
      </w:sdtContent>
    </w:sdt>
    <w:p w14:paraId="38390521" w14:textId="77777777" w:rsidR="00A507FE" w:rsidRDefault="00A507FE" w:rsidP="00A507FE">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8.2"/>
        <w:tag w:val="8.2"/>
        <w:id w:val="655577828"/>
        <w:lock w:val="sdtContentLocked"/>
        <w:placeholder>
          <w:docPart w:val="DefaultPlaceholder_-1854013440"/>
        </w:placeholder>
      </w:sdtPr>
      <w:sdtEndPr/>
      <w:sdtContent>
        <w:p w14:paraId="1E0E17E0" w14:textId="27556ED6"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14:paraId="1DB6B489" w14:textId="77777777" w:rsidR="00826215" w:rsidRDefault="00C72AB1" w:rsidP="00714B12">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14:paraId="67CC2ADC" w14:textId="5E48BBB1" w:rsidR="00826215" w:rsidRDefault="00C72AB1" w:rsidP="00605558">
          <w:pPr>
            <w:numPr>
              <w:ilvl w:val="2"/>
              <w:numId w:val="4"/>
            </w:numPr>
            <w:pBdr>
              <w:top w:val="nil"/>
              <w:left w:val="nil"/>
              <w:bottom w:val="nil"/>
              <w:right w:val="nil"/>
              <w:between w:val="nil"/>
            </w:pBdr>
            <w:ind w:left="1800" w:right="180" w:hanging="540"/>
          </w:pPr>
          <w:r w:rsidRPr="00C72AB1">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sidRPr="00C72AB1">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sidRPr="00C72AB1">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sidRPr="00C72AB1">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sidRPr="00C72AB1">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w:t>
          </w:r>
          <w:r w:rsidR="00B439EE">
            <w:rPr>
              <w:rFonts w:ascii="Times New Roman" w:eastAsia="Times New Roman" w:hAnsi="Times New Roman" w:cs="Times New Roman"/>
              <w:i/>
              <w:color w:val="000000"/>
            </w:rPr>
            <w:t xml:space="preserve">figure or </w:t>
          </w:r>
          <w:r>
            <w:rPr>
              <w:rFonts w:ascii="Times New Roman" w:eastAsia="Times New Roman" w:hAnsi="Times New Roman" w:cs="Times New Roman"/>
              <w:i/>
              <w:color w:val="000000"/>
            </w:rPr>
            <w:t>chart.</w:t>
          </w:r>
        </w:p>
      </w:sdtContent>
    </w:sdt>
    <w:p w14:paraId="1E9522D3" w14:textId="5EE4F15B" w:rsidR="00B4741F" w:rsidRDefault="00B4741F" w:rsidP="00ED0565">
      <w:pPr>
        <w:ind w:left="720"/>
      </w:pPr>
    </w:p>
    <w:p w14:paraId="100C1F8E" w14:textId="77777777" w:rsidR="00F74AEA" w:rsidRPr="008F179F" w:rsidRDefault="00F74AEA" w:rsidP="00ED0565">
      <w:pPr>
        <w:ind w:left="72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29054223"/>
        <w:placeholder>
          <w:docPart w:val="F22B6DF6E61B4D76B582B5FEA80DF070"/>
        </w:placeholder>
      </w:sdtPr>
      <w:sdtEndPr/>
      <w:sdtContent>
        <w:p w14:paraId="48DE5639" w14:textId="0E039B81" w:rsidR="004E7345" w:rsidRDefault="009F7D9E" w:rsidP="009F7D9E">
          <w:pPr>
            <w:rPr>
              <w:ins w:id="42" w:author="Daniel Chen" w:date="2020-07-08T15:54:00Z"/>
            </w:rPr>
          </w:pPr>
          <w:r>
            <w:t>Phase 1</w:t>
          </w:r>
          <w:ins w:id="43" w:author="Daniel Chen" w:date="2020-07-08T15:54:00Z">
            <w:r w:rsidR="004E7345">
              <w:t xml:space="preserve">: </w:t>
            </w:r>
          </w:ins>
          <w:ins w:id="44" w:author="Daniel Chen" w:date="2020-07-08T16:28:00Z">
            <w:r w:rsidR="00C8406C">
              <w:t>P</w:t>
            </w:r>
          </w:ins>
          <w:ins w:id="45" w:author="Daniel Chen" w:date="2020-07-08T15:54:00Z">
            <w:r w:rsidR="004E7345">
              <w:t xml:space="preserve">re-workshop student </w:t>
            </w:r>
          </w:ins>
          <w:ins w:id="46" w:author="Daniel Chen" w:date="2020-07-08T15:59:00Z">
            <w:r w:rsidR="00CB1A38">
              <w:t>self-assessment</w:t>
            </w:r>
          </w:ins>
        </w:p>
        <w:p w14:paraId="23DA5187" w14:textId="74F86727" w:rsidR="004E7345" w:rsidRDefault="004E7345" w:rsidP="009F7D9E">
          <w:pPr>
            <w:rPr>
              <w:ins w:id="47" w:author="Daniel Chen" w:date="2020-07-08T15:54:00Z"/>
            </w:rPr>
          </w:pPr>
          <w:ins w:id="48" w:author="Daniel Chen" w:date="2020-07-08T15:55:00Z">
            <w:r>
              <w:t>Participants</w:t>
            </w:r>
          </w:ins>
          <w:ins w:id="49" w:author="Daniel Chen" w:date="2020-07-08T15:54:00Z">
            <w:r>
              <w:t xml:space="preserve"> will be contacted through VT listserv</w:t>
            </w:r>
          </w:ins>
          <w:ins w:id="50" w:author="Daniel Chen" w:date="2020-07-08T15:55:00Z">
            <w:r>
              <w:t>s to participate in a student self-assessment survey.</w:t>
            </w:r>
          </w:ins>
          <w:ins w:id="51" w:author="Daniel Chen" w:date="2020-07-08T16:01:00Z">
            <w:r w:rsidR="00CB1A38">
              <w:t xml:space="preserve"> The listservs will be biomedical </w:t>
            </w:r>
          </w:ins>
          <w:ins w:id="52" w:author="Daniel Chen" w:date="2020-07-08T16:06:00Z">
            <w:r w:rsidR="00CB1A38">
              <w:t>related</w:t>
            </w:r>
          </w:ins>
          <w:ins w:id="53" w:author="Daniel Chen" w:date="2020-07-08T16:01:00Z">
            <w:r w:rsidR="00CB1A38">
              <w:t xml:space="preserve"> (e.g., </w:t>
            </w:r>
          </w:ins>
          <w:ins w:id="54" w:author="Daniel Chen" w:date="2020-07-08T16:06:00Z">
            <w:r w:rsidR="00CB1A38">
              <w:t xml:space="preserve">FBRI, FBCB, </w:t>
            </w:r>
            <w:proofErr w:type="spellStart"/>
            <w:r w:rsidR="00CB1A38">
              <w:t>iTHRIV</w:t>
            </w:r>
          </w:ins>
          <w:proofErr w:type="spellEnd"/>
          <w:ins w:id="55" w:author="Daniel Chen" w:date="2020-07-08T16:07:00Z">
            <w:r w:rsidR="00CB1A38">
              <w:t xml:space="preserve">, PHS TBMH, </w:t>
            </w:r>
            <w:proofErr w:type="spellStart"/>
            <w:r w:rsidR="00CB1A38">
              <w:t>VetMed</w:t>
            </w:r>
            <w:proofErr w:type="spellEnd"/>
            <w:r w:rsidR="00CB1A38">
              <w:t xml:space="preserve">, </w:t>
            </w:r>
          </w:ins>
          <w:ins w:id="56" w:author="Daniel Chen" w:date="2020-07-08T16:09:00Z">
            <w:r w:rsidR="00D735BB">
              <w:t xml:space="preserve">VCOM, VTCSOM, </w:t>
            </w:r>
            <w:proofErr w:type="spellStart"/>
            <w:r w:rsidR="00D735BB">
              <w:t>etc</w:t>
            </w:r>
          </w:ins>
          <w:proofErr w:type="spellEnd"/>
          <w:ins w:id="57" w:author="Daniel Chen" w:date="2020-07-08T16:07:00Z">
            <w:r w:rsidR="00CB1A38">
              <w:t>)</w:t>
            </w:r>
          </w:ins>
          <w:ins w:id="58" w:author="Daniel Chen" w:date="2020-07-08T16:09:00Z">
            <w:r w:rsidR="00D735BB">
              <w:t>.</w:t>
            </w:r>
          </w:ins>
          <w:ins w:id="59" w:author="Daniel Chen" w:date="2020-07-08T16:10:00Z">
            <w:r w:rsidR="00D735BB">
              <w:t xml:space="preserve"> The potential research participant will be taken to a Qualtrics survey that </w:t>
            </w:r>
          </w:ins>
          <w:ins w:id="60" w:author="Daniel Chen" w:date="2020-07-08T15:56:00Z">
            <w:r>
              <w:t>will have the research consent before the first survey research question is shown.</w:t>
            </w:r>
          </w:ins>
          <w:ins w:id="61" w:author="Daniel Chen" w:date="2020-07-08T16:00:00Z">
            <w:r w:rsidR="00CB1A38">
              <w:t xml:space="preserve"> </w:t>
            </w:r>
          </w:ins>
          <w:ins w:id="62" w:author="Daniel Chen" w:date="2020-07-08T16:10:00Z">
            <w:r w:rsidR="00D735BB">
              <w:t>These</w:t>
            </w:r>
          </w:ins>
          <w:ins w:id="63" w:author="Daniel Chen" w:date="2020-07-08T16:00:00Z">
            <w:r w:rsidR="00CB1A38">
              <w:t xml:space="preserve"> results will be used to create the learner personas which will inform the workshop content.</w:t>
            </w:r>
          </w:ins>
          <w:ins w:id="64" w:author="Daniel Chen" w:date="2020-07-08T16:10:00Z">
            <w:r w:rsidR="00D735BB">
              <w:t xml:space="preserve"> </w:t>
            </w:r>
          </w:ins>
          <w:moveToRangeStart w:id="65" w:author="Daniel Chen" w:date="2020-07-08T16:12:00Z" w:name="move45117170"/>
          <w:r w:rsidR="00D735BB" w:rsidRPr="00D735BB">
            <w:t xml:space="preserve">The learner persona survey will be used to gather a participant’s understanding of the core data science competencies as outlined in the objectives in Section 2.1.  The pre-survey document titled, "survey-01-pre_workshop_self_assessment.pdf" is included with this form in the submission file. </w:t>
          </w:r>
          <w:moveToRangeEnd w:id="65"/>
          <w:ins w:id="66" w:author="Daniel Chen" w:date="2020-07-08T16:10:00Z">
            <w:r w:rsidR="00D735BB">
              <w:t xml:space="preserve">A separate </w:t>
            </w:r>
          </w:ins>
          <w:ins w:id="67" w:author="Daniel Chen" w:date="2020-07-08T16:11:00Z">
            <w:r w:rsidR="00D735BB">
              <w:t xml:space="preserve">listserv call, consent, and </w:t>
            </w:r>
          </w:ins>
          <w:ins w:id="68" w:author="Daniel Chen" w:date="2020-07-08T16:10:00Z">
            <w:r w:rsidR="00D735BB">
              <w:t xml:space="preserve">surveys will be </w:t>
            </w:r>
          </w:ins>
          <w:ins w:id="69" w:author="Daniel Chen" w:date="2020-07-08T16:11:00Z">
            <w:r w:rsidR="00D735BB">
              <w:t>made for Phase 2 and Phase 3.</w:t>
            </w:r>
          </w:ins>
        </w:p>
        <w:p w14:paraId="299990F3" w14:textId="4E9F01B6" w:rsidR="009F7D9E" w:rsidRDefault="009F7D9E" w:rsidP="009F7D9E">
          <w:pPr>
            <w:rPr>
              <w:ins w:id="70" w:author="Daniel Chen" w:date="2020-07-08T16:12:00Z"/>
            </w:rPr>
          </w:pPr>
          <w:del w:id="71" w:author="Daniel Chen" w:date="2020-07-08T15:54:00Z">
            <w:r w:rsidDel="004E7345">
              <w:delText xml:space="preserve"> </w:delText>
            </w:r>
          </w:del>
          <w:del w:id="72" w:author="Daniel Chen" w:date="2020-07-08T16:12:00Z">
            <w:r w:rsidDel="00D735BB">
              <w:delText xml:space="preserve">is learner persona creation. </w:delText>
            </w:r>
          </w:del>
          <w:moveFromRangeStart w:id="73" w:author="Daniel Chen" w:date="2020-07-08T16:12:00Z" w:name="move45117170"/>
          <w:moveFrom w:id="74" w:author="Daniel Chen" w:date="2020-07-08T16:12:00Z">
            <w:r w:rsidDel="00D735BB">
              <w:t xml:space="preserve">The learner persona survey </w:t>
            </w:r>
            <w:r w:rsidRPr="00437FBA" w:rsidDel="00D735BB">
              <w:t>will be used to gather a participant’s understanding o</w:t>
            </w:r>
            <w:r w:rsidDel="00D735BB">
              <w:t xml:space="preserve">f </w:t>
            </w:r>
            <w:r w:rsidR="00BA0829" w:rsidDel="00D735BB">
              <w:t xml:space="preserve">the core data science </w:t>
            </w:r>
            <w:r w:rsidR="004D6BE7" w:rsidDel="00D735BB">
              <w:t>competencies</w:t>
            </w:r>
            <w:r w:rsidR="00BA0829" w:rsidDel="00D735BB">
              <w:t xml:space="preserve"> as outlined in the objectives in Section 2.1</w:t>
            </w:r>
            <w:r w:rsidDel="00D735BB">
              <w:t xml:space="preserve">. </w:t>
            </w:r>
            <w:r w:rsidRPr="00437FBA" w:rsidDel="00D735BB">
              <w:t xml:space="preserve"> The pre-survey document titled,</w:t>
            </w:r>
            <w:r w:rsidR="00A84195" w:rsidDel="00D735BB">
              <w:t xml:space="preserve"> </w:t>
            </w:r>
            <w:r w:rsidR="006C0555" w:rsidRPr="006C0555" w:rsidDel="00D735BB">
              <w:t>"survey-01-pre_workshop_self_assessment.</w:t>
            </w:r>
            <w:r w:rsidR="00592E0D" w:rsidDel="00D735BB">
              <w:t>pdf</w:t>
            </w:r>
            <w:r w:rsidR="006C0555" w:rsidRPr="006C0555" w:rsidDel="00D735BB">
              <w:t>"</w:t>
            </w:r>
            <w:r w:rsidRPr="00437FBA" w:rsidDel="00D735BB">
              <w:t xml:space="preserve"> is included with this form in the submission file.</w:t>
            </w:r>
            <w:r w:rsidR="00F915D8" w:rsidDel="00D735BB">
              <w:t xml:space="preserve"> </w:t>
            </w:r>
          </w:moveFrom>
          <w:moveFromRangeEnd w:id="73"/>
          <w:r w:rsidR="00F915D8">
            <w:t xml:space="preserve">The results of this survey will </w:t>
          </w:r>
          <w:r w:rsidR="00A80AC7">
            <w:t>guide the researchers towards</w:t>
          </w:r>
          <w:r w:rsidR="00353652">
            <w:t xml:space="preserve"> the pre, post, and long-term surveys</w:t>
          </w:r>
          <w:r w:rsidR="00584101">
            <w:t xml:space="preserve"> in Phase 2 and 3.</w:t>
          </w:r>
        </w:p>
        <w:p w14:paraId="45117577" w14:textId="0943C01D" w:rsidR="00D735BB" w:rsidRDefault="00D735BB" w:rsidP="009F7D9E">
          <w:pPr>
            <w:rPr>
              <w:ins w:id="75" w:author="Daniel Chen" w:date="2020-07-08T16:12:00Z"/>
            </w:rPr>
          </w:pPr>
        </w:p>
        <w:p w14:paraId="072DC4D2" w14:textId="06C5EF8E" w:rsidR="00D735BB" w:rsidRDefault="00D735BB" w:rsidP="009F7D9E">
          <w:pPr>
            <w:rPr>
              <w:ins w:id="76" w:author="Daniel Chen" w:date="2020-07-08T16:13:00Z"/>
            </w:rPr>
          </w:pPr>
          <w:ins w:id="77" w:author="Daniel Chen" w:date="2020-07-08T16:12:00Z">
            <w:r>
              <w:t xml:space="preserve">Phase 2: </w:t>
            </w:r>
          </w:ins>
          <w:ins w:id="78" w:author="Daniel Chen" w:date="2020-07-08T16:28:00Z">
            <w:r w:rsidR="00C8406C">
              <w:t>P</w:t>
            </w:r>
          </w:ins>
          <w:ins w:id="79" w:author="Daniel Chen" w:date="2020-07-08T16:12:00Z">
            <w:r>
              <w:t>re/post</w:t>
            </w:r>
          </w:ins>
          <w:ins w:id="80" w:author="Daniel Chen" w:date="2020-07-08T16:27:00Z">
            <w:r w:rsidR="00C8406C">
              <w:t xml:space="preserve"> workshop surveys</w:t>
            </w:r>
          </w:ins>
        </w:p>
        <w:p w14:paraId="75BB383E" w14:textId="5042960C" w:rsidR="00D735BB" w:rsidRDefault="00D735BB" w:rsidP="009F7D9E">
          <w:pPr>
            <w:rPr>
              <w:ins w:id="81" w:author="Daniel Chen" w:date="2020-07-08T16:27:00Z"/>
            </w:rPr>
          </w:pPr>
          <w:ins w:id="82" w:author="Daniel Chen" w:date="2020-07-08T16:13:00Z">
            <w:r>
              <w:lastRenderedPageBreak/>
              <w:t xml:space="preserve">A separate listserv call will be made for workshop registration. Participants who register for the workshop will be asked to partake in Phase 2 and 3 of the study. They will </w:t>
            </w:r>
          </w:ins>
          <w:ins w:id="83" w:author="Daniel Chen" w:date="2020-07-08T16:25:00Z">
            <w:r w:rsidR="00C8406C">
              <w:t xml:space="preserve">also </w:t>
            </w:r>
          </w:ins>
          <w:ins w:id="84" w:author="Daniel Chen" w:date="2020-07-08T16:13:00Z">
            <w:r>
              <w:t xml:space="preserve">be </w:t>
            </w:r>
          </w:ins>
          <w:ins w:id="85" w:author="Daniel Chen" w:date="2020-07-08T16:14:00Z">
            <w:r>
              <w:t xml:space="preserve">asked to complete and consent to the Phase 1 survey if they did not participate already take the pre-workshop student self-assessment survey. </w:t>
            </w:r>
          </w:ins>
          <w:ins w:id="86" w:author="Daniel Chen" w:date="2020-07-08T16:26:00Z">
            <w:r w:rsidR="00C8406C">
              <w:t>The Phase 2 pre-workshop survey</w:t>
            </w:r>
          </w:ins>
          <w:ins w:id="87" w:author="Daniel Chen" w:date="2020-07-08T16:15:00Z">
            <w:r>
              <w:t xml:space="preserve"> will have a separate consent form that will apply for Phase 2 and 3 of the study since these questions will all revolve around the workshop itself.</w:t>
            </w:r>
          </w:ins>
          <w:ins w:id="88" w:author="Daniel Chen" w:date="2020-07-08T16:27:00Z">
            <w:r w:rsidR="00C8406C">
              <w:t xml:space="preserve"> The Phase 2 pre-workshop survey will be completed before the start of the workshop. At the end of the workshop links to the Phase 2 post-workshop survey will be given to the participants.</w:t>
            </w:r>
          </w:ins>
        </w:p>
        <w:p w14:paraId="25831F2E" w14:textId="324FF2DD" w:rsidR="00C8406C" w:rsidRDefault="00C8406C" w:rsidP="009F7D9E">
          <w:pPr>
            <w:rPr>
              <w:ins w:id="89" w:author="Daniel Chen" w:date="2020-07-08T16:27:00Z"/>
            </w:rPr>
          </w:pPr>
        </w:p>
        <w:p w14:paraId="68BBB76D" w14:textId="590C5CE9" w:rsidR="00C8406C" w:rsidRDefault="00C8406C" w:rsidP="00C8406C">
          <w:pPr>
            <w:rPr>
              <w:ins w:id="90" w:author="Daniel Chen" w:date="2020-07-08T16:28:00Z"/>
            </w:rPr>
          </w:pPr>
          <w:ins w:id="91" w:author="Daniel Chen" w:date="2020-07-08T16:27:00Z">
            <w:r>
              <w:t xml:space="preserve">Phase 3: </w:t>
            </w:r>
          </w:ins>
          <w:ins w:id="92" w:author="Daniel Chen" w:date="2020-07-08T16:28:00Z">
            <w:r>
              <w:t>L</w:t>
            </w:r>
          </w:ins>
          <w:ins w:id="93" w:author="Daniel Chen" w:date="2020-07-08T16:27:00Z">
            <w:r w:rsidRPr="00C8406C">
              <w:t>ong-term workshop surveys</w:t>
            </w:r>
          </w:ins>
        </w:p>
        <w:p w14:paraId="45480C96" w14:textId="77777777" w:rsidR="00C8406C" w:rsidRDefault="00C8406C" w:rsidP="009F7D9E">
          <w:pPr>
            <w:rPr>
              <w:ins w:id="94" w:author="Daniel Chen" w:date="2020-07-08T16:32:00Z"/>
            </w:rPr>
          </w:pPr>
          <w:ins w:id="95" w:author="Daniel Chen" w:date="2020-07-08T16:28:00Z">
            <w:r>
              <w:t>Consent for Phase 3 of the study will be given during Phase 2 of the study. The attendants of the workshop in Phase 2 will be sent a Phase 3 long-term survey about 6 months from the</w:t>
            </w:r>
          </w:ins>
          <w:ins w:id="96" w:author="Daniel Chen" w:date="2020-07-08T16:29:00Z">
            <w:r>
              <w:t xml:space="preserve"> workshop.</w:t>
            </w:r>
          </w:ins>
          <w:ins w:id="97" w:author="Daniel Chen" w:date="2020-07-08T16:30:00Z">
            <w:r>
              <w:t xml:space="preserve"> At the end of Phase 3, the workshop participant list will be deleted for privacy concerns.</w:t>
            </w:r>
          </w:ins>
        </w:p>
        <w:p w14:paraId="41AEC936" w14:textId="77777777" w:rsidR="00C8406C" w:rsidRDefault="00C8406C" w:rsidP="009F7D9E">
          <w:pPr>
            <w:rPr>
              <w:ins w:id="98" w:author="Daniel Chen" w:date="2020-07-08T16:32:00Z"/>
            </w:rPr>
          </w:pPr>
        </w:p>
        <w:p w14:paraId="4024E93E" w14:textId="7817BCB1" w:rsidR="00C8406C" w:rsidDel="00C8406C" w:rsidRDefault="00C8406C" w:rsidP="009F7D9E">
          <w:pPr>
            <w:rPr>
              <w:del w:id="99" w:author="Daniel Chen" w:date="2020-07-08T16:27:00Z"/>
            </w:rPr>
          </w:pPr>
          <w:ins w:id="100" w:author="Daniel Chen" w:date="2020-07-08T16:31:00Z">
            <w:r>
              <w:t>Participants will input their own unique identifier in the surveys which will link the responses longitudinally. These identifiers will be converted to an integer value for privacy conc</w:t>
            </w:r>
          </w:ins>
          <w:ins w:id="101" w:author="Daniel Chen" w:date="2020-07-08T16:32:00Z">
            <w:r>
              <w:t>erns.</w:t>
            </w:r>
          </w:ins>
        </w:p>
        <w:p w14:paraId="21CB9FB5" w14:textId="45D1A1FB" w:rsidR="00E02238" w:rsidDel="00C8406C" w:rsidRDefault="00E02238" w:rsidP="009F7D9E">
          <w:pPr>
            <w:rPr>
              <w:del w:id="102" w:author="Daniel Chen" w:date="2020-07-08T16:32:00Z"/>
            </w:rPr>
          </w:pPr>
        </w:p>
        <w:p w14:paraId="33E01EC1" w14:textId="78195320" w:rsidR="00E02238" w:rsidRDefault="00E02238" w:rsidP="009F7D9E"/>
        <w:p w14:paraId="7D170C9C" w14:textId="035A8F2D" w:rsidR="008F179F" w:rsidRPr="008F179F" w:rsidRDefault="009D6010" w:rsidP="00A9630C">
          <w:pPr>
            <w:ind w:left="720"/>
            <w:rPr>
              <w:rFonts w:ascii="Times New Roman" w:eastAsia="Times New Roman" w:hAnsi="Times New Roman" w:cs="Times New Roman"/>
              <w:color w:val="000000"/>
            </w:rPr>
          </w:pPr>
        </w:p>
      </w:sdtContent>
    </w:sdt>
    <w:p w14:paraId="6DAABA01" w14:textId="4CE26893" w:rsidR="008F179F" w:rsidRPr="008F179F" w:rsidRDefault="008F179F" w:rsidP="00ED0565">
      <w:pPr>
        <w:ind w:left="720"/>
        <w:rPr>
          <w:rFonts w:ascii="Times New Roman" w:eastAsia="Times New Roman" w:hAnsi="Times New Roman" w:cs="Times New Roman"/>
          <w:color w:val="000000"/>
        </w:rPr>
      </w:pPr>
    </w:p>
    <w:p w14:paraId="487232FA" w14:textId="2FF17235" w:rsidR="006A3A99" w:rsidRPr="008F179F" w:rsidRDefault="006A3A99" w:rsidP="008F179F">
      <w:pPr>
        <w:rPr>
          <w:rFonts w:ascii="Times New Roman" w:eastAsia="Times New Roman" w:hAnsi="Times New Roman" w:cs="Times New Roman"/>
          <w:color w:val="000000"/>
        </w:rPr>
      </w:pPr>
    </w:p>
    <w:sdt>
      <w:sdtPr>
        <w:rPr>
          <w:rFonts w:ascii="Times New Roman" w:eastAsia="Times New Roman" w:hAnsi="Times New Roman" w:cs="Times New Roman"/>
          <w:i/>
          <w:color w:val="000000"/>
        </w:rPr>
        <w:alias w:val="8.3"/>
        <w:tag w:val="8.3"/>
        <w:id w:val="1929300866"/>
        <w:lock w:val="sdtContentLocked"/>
        <w:placeholder>
          <w:docPart w:val="DefaultPlaceholder_-1854013440"/>
        </w:placeholder>
      </w:sdtPr>
      <w:sdtEndPr/>
      <w:sdtContent>
        <w:p w14:paraId="5A65B784" w14:textId="6F76BEB7"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0B3E2C0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w:t>
          </w:r>
          <w:r w:rsidR="00971600">
            <w:rPr>
              <w:rFonts w:ascii="Times New Roman" w:eastAsia="Times New Roman" w:hAnsi="Times New Roman" w:cs="Times New Roman"/>
              <w:i/>
              <w:color w:val="000000"/>
            </w:rPr>
            <w:t>or safeguards intended</w:t>
          </w:r>
          <w:r>
            <w:rPr>
              <w:rFonts w:ascii="Times New Roman" w:eastAsia="Times New Roman" w:hAnsi="Times New Roman" w:cs="Times New Roman"/>
              <w:i/>
              <w:color w:val="000000"/>
            </w:rPr>
            <w:t xml:space="preserve"> to </w:t>
          </w:r>
          <w:r w:rsidR="00B439EE">
            <w:rPr>
              <w:rFonts w:ascii="Times New Roman" w:eastAsia="Times New Roman" w:hAnsi="Times New Roman" w:cs="Times New Roman"/>
              <w:i/>
              <w:color w:val="000000"/>
              <w:u w:val="single"/>
            </w:rPr>
            <w:t xml:space="preserve">reduce </w:t>
          </w:r>
          <w:r>
            <w:rPr>
              <w:rFonts w:ascii="Times New Roman" w:eastAsia="Times New Roman" w:hAnsi="Times New Roman" w:cs="Times New Roman"/>
              <w:i/>
              <w:color w:val="000000"/>
              <w:u w:val="single"/>
            </w:rPr>
            <w:t xml:space="preserve">the probability </w:t>
          </w:r>
          <w:r w:rsidR="00B439EE">
            <w:rPr>
              <w:rFonts w:ascii="Times New Roman" w:eastAsia="Times New Roman" w:hAnsi="Times New Roman" w:cs="Times New Roman"/>
              <w:i/>
              <w:color w:val="000000"/>
              <w:u w:val="single"/>
            </w:rPr>
            <w:t xml:space="preserve">and </w:t>
          </w:r>
          <w:r>
            <w:rPr>
              <w:rFonts w:ascii="Times New Roman" w:eastAsia="Times New Roman" w:hAnsi="Times New Roman" w:cs="Times New Roman"/>
              <w:i/>
              <w:color w:val="000000"/>
              <w:u w:val="single"/>
            </w:rPr>
            <w:t>magnitude of risks</w:t>
          </w:r>
          <w:r>
            <w:rPr>
              <w:rFonts w:ascii="Times New Roman" w:eastAsia="Times New Roman" w:hAnsi="Times New Roman" w:cs="Times New Roman"/>
              <w:i/>
              <w:color w:val="000000"/>
            </w:rPr>
            <w:t>. (</w:t>
          </w:r>
          <w:r w:rsidR="00B439EE">
            <w:rPr>
              <w:rFonts w:ascii="Times New Roman" w:eastAsia="Times New Roman" w:hAnsi="Times New Roman" w:cs="Times New Roman"/>
              <w:i/>
              <w:color w:val="000000"/>
            </w:rPr>
            <w:t xml:space="preserve">For </w:t>
          </w:r>
          <w:r w:rsidR="00B439EE">
            <w:rPr>
              <w:rFonts w:ascii="Times New Roman" w:eastAsia="Times New Roman" w:hAnsi="Times New Roman" w:cs="Times New Roman"/>
              <w:i/>
            </w:rPr>
            <w:t>e</w:t>
          </w:r>
          <w:r w:rsidRPr="00C72AB1">
            <w:rPr>
              <w:rFonts w:ascii="Times New Roman" w:eastAsia="Times New Roman" w:hAnsi="Times New Roman" w:cs="Times New Roman"/>
              <w:i/>
            </w:rPr>
            <w:t xml:space="preserve">xample: </w:t>
          </w:r>
          <w:r w:rsidR="00B4741F">
            <w:rPr>
              <w:rFonts w:ascii="Times New Roman" w:eastAsia="Times New Roman" w:hAnsi="Times New Roman" w:cs="Times New Roman"/>
              <w:i/>
            </w:rPr>
            <w:t>Reducing the risk of injury in a virtual reality study either by having the subjects sit during the study or by providing an obstacle-free space for walking.</w:t>
          </w:r>
          <w:r>
            <w:rPr>
              <w:rFonts w:ascii="Times New Roman" w:eastAsia="Times New Roman" w:hAnsi="Times New Roman" w:cs="Times New Roman"/>
              <w:i/>
            </w:rPr>
            <w:t>)</w:t>
          </w:r>
        </w:p>
        <w:p w14:paraId="6B2AEF2A" w14:textId="77777777" w:rsidR="00826215" w:rsidRDefault="00E6590A"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w:t>
          </w:r>
          <w:r w:rsidR="00C72AB1">
            <w:rPr>
              <w:rFonts w:ascii="Times New Roman" w:eastAsia="Times New Roman" w:hAnsi="Times New Roman" w:cs="Times New Roman"/>
              <w:i/>
              <w:color w:val="000000"/>
            </w:rPr>
            <w:t>ll drugs and devices used in the research</w:t>
          </w:r>
          <w:r w:rsidR="00BF7B6E">
            <w:rPr>
              <w:rFonts w:ascii="Times New Roman" w:eastAsia="Times New Roman" w:hAnsi="Times New Roman" w:cs="Times New Roman"/>
              <w:i/>
              <w:color w:val="000000"/>
            </w:rPr>
            <w:t>, when they will be administered or used,</w:t>
          </w:r>
          <w:r>
            <w:rPr>
              <w:rFonts w:ascii="Times New Roman" w:eastAsia="Times New Roman" w:hAnsi="Times New Roman" w:cs="Times New Roman"/>
              <w:i/>
              <w:color w:val="000000"/>
            </w:rPr>
            <w:t xml:space="preserve"> and their purpose.</w:t>
          </w:r>
          <w:r w:rsidRPr="00C72AB1" w:rsidDel="00E6590A">
            <w:rPr>
              <w:rFonts w:ascii="Times New Roman" w:eastAsia="Times New Roman" w:hAnsi="Times New Roman" w:cs="Times New Roman"/>
              <w:i/>
            </w:rPr>
            <w:t xml:space="preserve"> </w:t>
          </w:r>
        </w:p>
        <w:p w14:paraId="6925FF10" w14:textId="77777777" w:rsidR="00826215" w:rsidRDefault="00EB29B6"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ethods used to collect data about subjects. </w:t>
          </w:r>
          <w:r>
            <w:rPr>
              <w:rFonts w:ascii="Times New Roman" w:eastAsia="Times New Roman" w:hAnsi="Times New Roman" w:cs="Times New Roman"/>
              <w:i/>
              <w:color w:val="000000"/>
            </w:rPr>
            <w:t xml:space="preserve">Please upload </w:t>
          </w:r>
          <w:r>
            <w:rPr>
              <w:rFonts w:ascii="Times New Roman" w:eastAsia="Times New Roman" w:hAnsi="Times New Roman" w:cs="Times New Roman"/>
              <w:i/>
            </w:rPr>
            <w:t>a</w:t>
          </w:r>
          <w:r w:rsidR="00C72AB1">
            <w:rPr>
              <w:rFonts w:ascii="Times New Roman" w:eastAsia="Times New Roman" w:hAnsi="Times New Roman" w:cs="Times New Roman"/>
              <w:i/>
              <w:color w:val="000000"/>
            </w:rPr>
            <w:t>ll data collection forms to Protocol Management. Som</w:t>
          </w:r>
          <w:r w:rsidR="00C72AB1">
            <w:rPr>
              <w:rFonts w:ascii="Times New Roman" w:eastAsia="Times New Roman" w:hAnsi="Times New Roman" w:cs="Times New Roman"/>
              <w:i/>
            </w:rPr>
            <w:t>e common e</w:t>
          </w:r>
          <w:r w:rsidR="00C72AB1">
            <w:rPr>
              <w:rFonts w:ascii="Times New Roman" w:eastAsia="Times New Roman" w:hAnsi="Times New Roman" w:cs="Times New Roman"/>
              <w:i/>
              <w:color w:val="000000"/>
            </w:rPr>
            <w:t>xamples ar</w:t>
          </w:r>
          <w:r w:rsidR="00C72AB1">
            <w:rPr>
              <w:rFonts w:ascii="Times New Roman" w:eastAsia="Times New Roman" w:hAnsi="Times New Roman" w:cs="Times New Roman"/>
              <w:i/>
            </w:rPr>
            <w:t>e</w:t>
          </w:r>
          <w:r w:rsidR="00C72AB1">
            <w:rPr>
              <w:rFonts w:ascii="Times New Roman" w:eastAsia="Times New Roman" w:hAnsi="Times New Roman" w:cs="Times New Roman"/>
              <w:i/>
              <w:color w:val="000000"/>
            </w:rPr>
            <w:t>:</w:t>
          </w:r>
        </w:p>
        <w:p w14:paraId="71B6FCB9" w14:textId="77777777" w:rsidR="00826215" w:rsidRDefault="00C72AB1" w:rsidP="000F7B98">
          <w:pPr>
            <w:numPr>
              <w:ilvl w:val="2"/>
              <w:numId w:val="4"/>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S</w:t>
          </w:r>
          <w:r w:rsidRPr="00C72AB1">
            <w:rPr>
              <w:rFonts w:ascii="Times New Roman" w:eastAsia="Times New Roman" w:hAnsi="Times New Roman" w:cs="Times New Roman"/>
              <w:i/>
            </w:rPr>
            <w:t xml:space="preserve">creening questionnaires </w:t>
          </w:r>
        </w:p>
        <w:p w14:paraId="140A4556"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w:t>
          </w:r>
          <w:r w:rsidR="00215F17">
            <w:rPr>
              <w:rFonts w:ascii="Times New Roman" w:eastAsia="Times New Roman" w:hAnsi="Times New Roman" w:cs="Times New Roman"/>
              <w:i/>
            </w:rPr>
            <w:t xml:space="preserve">, </w:t>
          </w:r>
          <w:r>
            <w:rPr>
              <w:rFonts w:ascii="Times New Roman" w:eastAsia="Times New Roman" w:hAnsi="Times New Roman" w:cs="Times New Roman"/>
              <w:i/>
            </w:rPr>
            <w:t>including online surveys</w:t>
          </w:r>
        </w:p>
        <w:p w14:paraId="6912BF18"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14:paraId="0F39E72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sidRPr="00C72AB1">
            <w:rPr>
              <w:rFonts w:ascii="Times New Roman" w:eastAsia="Times New Roman" w:hAnsi="Times New Roman" w:cs="Times New Roman"/>
              <w:i/>
            </w:rPr>
            <w:t>w guide(s)</w:t>
          </w:r>
          <w:r w:rsidR="00215F17">
            <w:rPr>
              <w:rFonts w:ascii="Times New Roman" w:eastAsia="Times New Roman" w:hAnsi="Times New Roman" w:cs="Times New Roman"/>
              <w:i/>
            </w:rPr>
            <w:t xml:space="preserve">, e.g., </w:t>
          </w:r>
          <w:r w:rsidRPr="00C72AB1">
            <w:rPr>
              <w:rFonts w:ascii="Times New Roman" w:eastAsia="Times New Roman" w:hAnsi="Times New Roman" w:cs="Times New Roman"/>
              <w:i/>
            </w:rPr>
            <w:t xml:space="preserve">questions or pool of questions for semi-structured interviews </w:t>
          </w:r>
        </w:p>
        <w:p w14:paraId="3B66223B" w14:textId="77777777" w:rsidR="00826215" w:rsidRDefault="00C72AB1" w:rsidP="000F7B98">
          <w:pPr>
            <w:numPr>
              <w:ilvl w:val="2"/>
              <w:numId w:val="4"/>
            </w:numPr>
            <w:pBdr>
              <w:top w:val="nil"/>
              <w:left w:val="nil"/>
              <w:bottom w:val="nil"/>
              <w:right w:val="nil"/>
              <w:between w:val="nil"/>
            </w:pBdr>
            <w:tabs>
              <w:tab w:val="left" w:pos="1800"/>
            </w:tabs>
            <w:ind w:right="180"/>
            <w:rPr>
              <w:rFonts w:ascii="Times New Roman" w:eastAsia="Times New Roman" w:hAnsi="Times New Roman" w:cs="Times New Roman"/>
              <w:i/>
            </w:rPr>
          </w:pPr>
          <w:r w:rsidRPr="00C72AB1">
            <w:rPr>
              <w:rFonts w:ascii="Times New Roman" w:eastAsia="Times New Roman" w:hAnsi="Times New Roman" w:cs="Times New Roman"/>
              <w:i/>
            </w:rPr>
            <w:t>Focus group guide(s)</w:t>
          </w:r>
        </w:p>
        <w:p w14:paraId="583C0175" w14:textId="7D216001" w:rsidR="00826215" w:rsidRPr="0008006D" w:rsidRDefault="00186CD4" w:rsidP="000F7B98">
          <w:pPr>
            <w:numPr>
              <w:ilvl w:val="2"/>
              <w:numId w:val="4"/>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w:t>
          </w:r>
          <w:r w:rsidR="00C72AB1" w:rsidRPr="00C72AB1">
            <w:rPr>
              <w:rFonts w:ascii="Times New Roman" w:eastAsia="Times New Roman" w:hAnsi="Times New Roman" w:cs="Times New Roman"/>
              <w:i/>
            </w:rPr>
            <w:t>ther document</w:t>
          </w:r>
          <w:r>
            <w:rPr>
              <w:rFonts w:ascii="Times New Roman" w:eastAsia="Times New Roman" w:hAnsi="Times New Roman" w:cs="Times New Roman"/>
              <w:i/>
            </w:rPr>
            <w:t>s</w:t>
          </w:r>
          <w:r w:rsidR="00C72AB1" w:rsidRPr="00C72AB1">
            <w:rPr>
              <w:rFonts w:ascii="Times New Roman" w:eastAsia="Times New Roman" w:hAnsi="Times New Roman" w:cs="Times New Roman"/>
              <w:i/>
            </w:rPr>
            <w:t xml:space="preserve"> used to collect data</w:t>
          </w:r>
          <w:r w:rsidR="00C72AB1">
            <w:rPr>
              <w:rFonts w:ascii="Times New Roman" w:eastAsia="Times New Roman" w:hAnsi="Times New Roman" w:cs="Times New Roman"/>
              <w:i/>
              <w:color w:val="000000"/>
            </w:rPr>
            <w:t xml:space="preserve"> </w:t>
          </w:r>
        </w:p>
      </w:sdtContent>
    </w:sdt>
    <w:p w14:paraId="0BFC80FA" w14:textId="09752626" w:rsidR="00130538" w:rsidRDefault="00130538"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6E4536F3" w14:textId="5E781CF1" w:rsidR="000A5474" w:rsidRDefault="000A5474" w:rsidP="008B70FE">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14:paraId="04D23DDB" w14:textId="77777777" w:rsidR="009F7D9E" w:rsidRPr="00437FBA" w:rsidRDefault="009F7D9E" w:rsidP="009F7D9E">
      <w:r w:rsidRPr="00437FBA">
        <w:t>We reduced the probability and magnitude of risks by allowing participants to</w:t>
      </w:r>
    </w:p>
    <w:p w14:paraId="109B9F20" w14:textId="77777777" w:rsidR="009F7D9E" w:rsidRPr="00437FBA" w:rsidRDefault="009F7D9E" w:rsidP="009F7D9E">
      <w:r w:rsidRPr="00437FBA">
        <w:t>cease participation in the study immediately, whenever they wish to do so. We</w:t>
      </w:r>
    </w:p>
    <w:p w14:paraId="3D345AAD" w14:textId="77777777" w:rsidR="009F7D9E" w:rsidRPr="00437FBA" w:rsidRDefault="009F7D9E" w:rsidP="009F7D9E">
      <w:r w:rsidRPr="00437FBA">
        <w:t>also emphasized the vocabulary and phrasing of the surveys in a manner that</w:t>
      </w:r>
    </w:p>
    <w:p w14:paraId="1C8786B3" w14:textId="77777777" w:rsidR="009F7D9E" w:rsidRPr="00437FBA" w:rsidRDefault="009F7D9E" w:rsidP="009F7D9E">
      <w:r w:rsidRPr="00437FBA">
        <w:t>reduces the risks of negative feelings, thoughts and/or associations.</w:t>
      </w:r>
    </w:p>
    <w:p w14:paraId="1647516E" w14:textId="77777777" w:rsidR="009F7D9E" w:rsidRPr="00437FBA" w:rsidRDefault="009F7D9E" w:rsidP="009F7D9E"/>
    <w:p w14:paraId="490B989D" w14:textId="77777777" w:rsidR="009F7D9E" w:rsidRPr="00437FBA" w:rsidRDefault="009F7D9E" w:rsidP="009F7D9E">
      <w:r w:rsidRPr="00437FBA">
        <w:t>Given that this is an online research study, participants can use any personal</w:t>
      </w:r>
    </w:p>
    <w:p w14:paraId="5CEAACF4" w14:textId="77777777" w:rsidR="009F7D9E" w:rsidRPr="00437FBA" w:rsidRDefault="009F7D9E" w:rsidP="009F7D9E">
      <w:r w:rsidRPr="00437FBA">
        <w:t>devices necessary to complete the online surveys. These personal devices will</w:t>
      </w:r>
    </w:p>
    <w:p w14:paraId="31F9F864" w14:textId="77777777" w:rsidR="009F7D9E" w:rsidRPr="00437FBA" w:rsidRDefault="009F7D9E" w:rsidP="009F7D9E">
      <w:r w:rsidRPr="00437FBA">
        <w:t>not be administered by this research team and include, but are not limited to,</w:t>
      </w:r>
    </w:p>
    <w:p w14:paraId="5DBACF72" w14:textId="77777777" w:rsidR="009F7D9E" w:rsidRPr="00437FBA" w:rsidRDefault="009F7D9E" w:rsidP="009F7D9E">
      <w:r w:rsidRPr="00437FBA">
        <w:t>computers, smartphones and tablets.</w:t>
      </w:r>
    </w:p>
    <w:p w14:paraId="62B52E51" w14:textId="1D320190" w:rsidR="009F7D9E" w:rsidRPr="00437FBA" w:rsidRDefault="00C8406C" w:rsidP="009F7D9E">
      <w:ins w:id="103" w:author="Daniel Chen" w:date="2020-07-08T16:33:00Z">
        <w:r>
          <w:t xml:space="preserve">In Phase 1, only </w:t>
        </w:r>
      </w:ins>
      <w:del w:id="104" w:author="Daniel Chen" w:date="2020-07-08T16:33:00Z">
        <w:r w:rsidR="009F7D9E" w:rsidRPr="00437FBA" w:rsidDel="00C8406C">
          <w:delText>One</w:delText>
        </w:r>
      </w:del>
      <w:ins w:id="105" w:author="Daniel Chen" w:date="2020-07-08T16:33:00Z">
        <w:r>
          <w:t>1</w:t>
        </w:r>
      </w:ins>
      <w:r w:rsidR="009F7D9E" w:rsidRPr="00437FBA">
        <w:t xml:space="preserve"> online survey using the Qualtrics</w:t>
      </w:r>
      <w:r w:rsidR="009F7D9E">
        <w:t xml:space="preserve"> platform</w:t>
      </w:r>
      <w:r w:rsidR="009F7D9E" w:rsidRPr="00437FBA">
        <w:t xml:space="preserve"> will be used to collect data about</w:t>
      </w:r>
    </w:p>
    <w:p w14:paraId="5BBEB476" w14:textId="77777777" w:rsidR="009F7D9E" w:rsidRPr="00437FBA" w:rsidRDefault="009F7D9E" w:rsidP="009F7D9E">
      <w:r w:rsidRPr="00437FBA">
        <w:t>subjects. These supplemental documents are included in the submission along</w:t>
      </w:r>
    </w:p>
    <w:p w14:paraId="6B0D76DF" w14:textId="022FD4D4" w:rsidR="009F7D9E" w:rsidRPr="00437FBA" w:rsidRDefault="009F7D9E" w:rsidP="009F7D9E">
      <w:r w:rsidRPr="00437FBA">
        <w:t>with this form.</w:t>
      </w:r>
      <w:r>
        <w:t xml:space="preserve"> </w:t>
      </w:r>
      <w:r w:rsidRPr="00437FBA">
        <w:t>Finally, there will be more</w:t>
      </w:r>
      <w:r>
        <w:t xml:space="preserve"> </w:t>
      </w:r>
      <w:r w:rsidRPr="00437FBA">
        <w:t>separate documents, each containing the message/email being sent to</w:t>
      </w:r>
      <w:r>
        <w:t xml:space="preserve"> </w:t>
      </w:r>
      <w:r w:rsidRPr="00437FBA">
        <w:t>invite participants to take place in the study.</w:t>
      </w:r>
    </w:p>
    <w:p w14:paraId="35C2829D" w14:textId="63AB21CB" w:rsidR="000A5474" w:rsidRDefault="009F7D9E" w:rsidP="009F7D9E">
      <w:r w:rsidRPr="00437FBA">
        <w:t>Th</w:t>
      </w:r>
      <w:r>
        <w:t>is</w:t>
      </w:r>
      <w:r w:rsidRPr="00437FBA">
        <w:t xml:space="preserve"> document will be the email draft</w:t>
      </w:r>
      <w:r w:rsidR="000910D9">
        <w:t>.</w:t>
      </w:r>
    </w:p>
    <w:p w14:paraId="5F7F7258" w14:textId="375270E3" w:rsidR="004D6BE7" w:rsidRDefault="004D6BE7" w:rsidP="009F7D9E"/>
    <w:p w14:paraId="70C182EA" w14:textId="647F13F0" w:rsidR="004D6BE7" w:rsidRDefault="004D6BE7" w:rsidP="009F7D9E">
      <w:r>
        <w:t>Data collection survey filenames:</w:t>
      </w:r>
    </w:p>
    <w:p w14:paraId="7A2CCFDA" w14:textId="242ECD17" w:rsidR="004D6BE7" w:rsidRDefault="004D6BE7" w:rsidP="009F7D9E"/>
    <w:p w14:paraId="3995A976" w14:textId="77878A0A" w:rsidR="00DF4031" w:rsidRDefault="004D6BE7" w:rsidP="004D6BE7">
      <w:r>
        <w:t xml:space="preserve">1. </w:t>
      </w:r>
      <w:r w:rsidR="00934497" w:rsidRPr="00934497">
        <w:t>survey-01-pre_workshop_self_assessment.</w:t>
      </w:r>
      <w:r w:rsidR="00592E0D">
        <w:t>pdf</w:t>
      </w:r>
    </w:p>
    <w:p w14:paraId="3EA7263F" w14:textId="77777777" w:rsidR="00934497" w:rsidRDefault="00934497" w:rsidP="004D6BE7"/>
    <w:p w14:paraId="4709BDB2" w14:textId="5C1335EB" w:rsidR="00DF4031" w:rsidRDefault="00DF4031" w:rsidP="004D6BE7">
      <w:r>
        <w:t>Email filename:</w:t>
      </w:r>
    </w:p>
    <w:p w14:paraId="68084EC3" w14:textId="21C2793D" w:rsidR="00DF4031" w:rsidRDefault="00DF4031" w:rsidP="004D6BE7"/>
    <w:p w14:paraId="3CB1F04D" w14:textId="2272ABD5" w:rsidR="00DF4031" w:rsidRDefault="00DF4031" w:rsidP="004D6BE7">
      <w:pPr>
        <w:rPr>
          <w:ins w:id="106" w:author="Daniel Chen" w:date="2020-07-08T16:33:00Z"/>
        </w:rPr>
      </w:pPr>
      <w:r>
        <w:t xml:space="preserve">1. </w:t>
      </w:r>
      <w:r w:rsidRPr="00DF4031">
        <w:t>email-survey-01-pre_workshop_self_assessment.txt</w:t>
      </w:r>
    </w:p>
    <w:p w14:paraId="2436DEE6" w14:textId="6811F332" w:rsidR="00C8406C" w:rsidRDefault="00C8406C" w:rsidP="004D6BE7">
      <w:pPr>
        <w:rPr>
          <w:ins w:id="107" w:author="Daniel Chen" w:date="2020-07-08T16:33:00Z"/>
        </w:rPr>
      </w:pPr>
    </w:p>
    <w:p w14:paraId="13ABB69C" w14:textId="4EC15A45" w:rsidR="00C8406C" w:rsidRDefault="00C8406C" w:rsidP="004D6BE7">
      <w:ins w:id="108" w:author="Daniel Chen" w:date="2020-07-08T16:33:00Z">
        <w:r>
          <w:t xml:space="preserve">Survey's for Phase 2 and Phase 3 will be submitted for IRB </w:t>
        </w:r>
      </w:ins>
      <w:ins w:id="109" w:author="Daniel Chen" w:date="2020-07-08T16:34:00Z">
        <w:r>
          <w:t xml:space="preserve">amendment and approval </w:t>
        </w:r>
      </w:ins>
      <w:ins w:id="110" w:author="Daniel Chen" w:date="2020-07-08T16:33:00Z">
        <w:r>
          <w:t>after Phase 1 of the study.</w:t>
        </w:r>
      </w:ins>
    </w:p>
    <w:p w14:paraId="7A53AD0E" w14:textId="77777777" w:rsidR="004D6BE7" w:rsidRPr="00377C32" w:rsidRDefault="004D6BE7" w:rsidP="004D6BE7">
      <w:pPr>
        <w:rPr>
          <w:rFonts w:ascii="Times New Roman" w:eastAsia="Times New Roman" w:hAnsi="Times New Roman" w:cs="Times New Roman"/>
        </w:rPr>
      </w:pPr>
    </w:p>
    <w:p w14:paraId="1110BF0C" w14:textId="0505FC41" w:rsidR="00826215" w:rsidRPr="00A9630C" w:rsidRDefault="009D6010" w:rsidP="000F7B98">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4"/>
          <w:tag w:val="8.4"/>
          <w:id w:val="-1388563665"/>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What data will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collect during the study and how </w:t>
          </w:r>
          <w:r w:rsidR="00012CDB">
            <w:rPr>
              <w:rFonts w:ascii="Times New Roman" w:eastAsia="Times New Roman" w:hAnsi="Times New Roman" w:cs="Times New Roman"/>
              <w:i/>
              <w:color w:val="000000"/>
            </w:rPr>
            <w:t>you will</w:t>
          </w:r>
          <w:r w:rsidR="00C72AB1">
            <w:rPr>
              <w:rFonts w:ascii="Times New Roman" w:eastAsia="Times New Roman" w:hAnsi="Times New Roman" w:cs="Times New Roman"/>
              <w:i/>
              <w:color w:val="000000"/>
            </w:rPr>
            <w:t xml:space="preserve"> obtain</w:t>
          </w:r>
          <w:r w:rsidR="00012CDB">
            <w:rPr>
              <w:rFonts w:ascii="Times New Roman" w:eastAsia="Times New Roman" w:hAnsi="Times New Roman" w:cs="Times New Roman"/>
              <w:i/>
              <w:color w:val="000000"/>
            </w:rPr>
            <w:t xml:space="preserve"> them</w:t>
          </w:r>
          <w:r w:rsidR="003C0704">
            <w:rPr>
              <w:rFonts w:ascii="Times New Roman" w:eastAsia="Times New Roman" w:hAnsi="Times New Roman" w:cs="Times New Roman"/>
              <w:i/>
              <w:color w:val="000000"/>
            </w:rPr>
            <w:t>?</w:t>
          </w:r>
          <w:r w:rsidR="00C72AB1">
            <w:rPr>
              <w:rFonts w:ascii="Times New Roman" w:eastAsia="Times New Roman" w:hAnsi="Times New Roman" w:cs="Times New Roman"/>
              <w:i/>
              <w:color w:val="000000"/>
            </w:rPr>
            <w:t xml:space="preserve"> </w:t>
          </w:r>
          <w:r w:rsidR="00186CD4">
            <w:rPr>
              <w:rFonts w:ascii="Times New Roman" w:eastAsia="Times New Roman" w:hAnsi="Times New Roman" w:cs="Times New Roman"/>
              <w:i/>
              <w:color w:val="000000"/>
            </w:rPr>
            <w:t>Please i</w:t>
          </w:r>
          <w:r w:rsidR="00C72AB1">
            <w:rPr>
              <w:rFonts w:ascii="Times New Roman" w:eastAsia="Times New Roman" w:hAnsi="Times New Roman" w:cs="Times New Roman"/>
              <w:i/>
              <w:color w:val="000000"/>
            </w:rPr>
            <w:t xml:space="preserve">nclude descriptions of electronic data collection, </w:t>
          </w:r>
          <w:r w:rsidR="00186CD4">
            <w:rPr>
              <w:rFonts w:ascii="Times New Roman" w:eastAsia="Times New Roman" w:hAnsi="Times New Roman" w:cs="Times New Roman"/>
              <w:i/>
              <w:color w:val="000000"/>
            </w:rPr>
            <w:t xml:space="preserve">database matching, and </w:t>
          </w:r>
          <w:r w:rsidR="00C72AB1">
            <w:rPr>
              <w:rFonts w:ascii="Times New Roman" w:eastAsia="Times New Roman" w:hAnsi="Times New Roman" w:cs="Times New Roman"/>
              <w:i/>
              <w:color w:val="000000"/>
            </w:rPr>
            <w:t>app-based data collection</w:t>
          </w:r>
        </w:sdtContent>
      </w:sdt>
      <w:r w:rsidR="00C025F4" w:rsidRPr="000A5474">
        <w:rPr>
          <w:rFonts w:ascii="Times New Roman" w:eastAsia="Times New Roman" w:hAnsi="Times New Roman" w:cs="Times New Roman"/>
          <w:color w:val="000000"/>
        </w:rPr>
        <w:t>:</w:t>
      </w:r>
    </w:p>
    <w:p w14:paraId="51AB0C99" w14:textId="3E329DD0"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1467344653"/>
        <w:placeholder>
          <w:docPart w:val="A9B09170DE2F441DA29CE1CAAFFBBAC9"/>
        </w:placeholder>
      </w:sdtPr>
      <w:sdtEndPr/>
      <w:sdtContent>
        <w:p w14:paraId="638713D2" w14:textId="1AF0A3C6" w:rsidR="005A4685" w:rsidRDefault="00EB5E89" w:rsidP="002F21AA">
          <w:pPr>
            <w:pBdr>
              <w:top w:val="nil"/>
              <w:left w:val="nil"/>
              <w:bottom w:val="nil"/>
              <w:right w:val="nil"/>
              <w:between w:val="nil"/>
            </w:pBdr>
            <w:spacing w:before="120" w:after="120"/>
            <w:ind w:left="1267" w:right="180"/>
          </w:pPr>
          <w:r>
            <w:t xml:space="preserve">Data will be collected from online electronic surveys </w:t>
          </w:r>
          <w:r w:rsidR="004D6BE7">
            <w:t xml:space="preserve">(Qualtrics) </w:t>
          </w:r>
          <w:r>
            <w:t xml:space="preserve">sent to the participants. </w:t>
          </w:r>
          <w:r w:rsidR="005A4685">
            <w:t>E-mail addresses will be collected during workshop registration. This list will be used to mail out the pre, post, and long-term survey for the workshop. This email list will be deleted at the end of Phase 3 for privacy concerns.</w:t>
          </w:r>
        </w:p>
        <w:p w14:paraId="221044E0" w14:textId="7FDB3E1F" w:rsidR="00A9630C" w:rsidRPr="002F21AA" w:rsidRDefault="009F7D9E" w:rsidP="002F21AA">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r w:rsidRPr="00437FBA">
            <w:t>Responses from subjects are</w:t>
          </w:r>
          <w:r w:rsidRPr="009F7D9E">
            <w:t xml:space="preserve"> automatically integrated and condensed in the Qualtrics platform. This allows us to readily collect the electronic data and transfer it to software such as SAS JMP, </w:t>
          </w:r>
          <w:r w:rsidR="008A6BAF">
            <w:t xml:space="preserve">R, </w:t>
          </w:r>
          <w:r w:rsidRPr="009F7D9E">
            <w:t>Python, or Microsoft Excel that enables us to perform analyses.</w:t>
          </w:r>
        </w:p>
      </w:sdtContent>
    </w:sdt>
    <w:p w14:paraId="3D1B129D" w14:textId="77777777" w:rsidR="00F74AEA" w:rsidRDefault="00F74AEA" w:rsidP="00A9630C">
      <w:pPr>
        <w:pBdr>
          <w:top w:val="nil"/>
          <w:left w:val="nil"/>
          <w:bottom w:val="nil"/>
          <w:right w:val="nil"/>
          <w:between w:val="nil"/>
        </w:pBdr>
        <w:spacing w:before="120" w:after="120"/>
        <w:ind w:left="1267" w:right="180"/>
      </w:pPr>
    </w:p>
    <w:p w14:paraId="4A7DE528" w14:textId="09E0DBC0" w:rsidR="00605558" w:rsidRPr="00A9630C" w:rsidRDefault="009D6010" w:rsidP="0088493F">
      <w:pPr>
        <w:numPr>
          <w:ilvl w:val="1"/>
          <w:numId w:val="4"/>
        </w:numPr>
        <w:pBdr>
          <w:top w:val="nil"/>
          <w:left w:val="nil"/>
          <w:bottom w:val="nil"/>
          <w:right w:val="nil"/>
          <w:between w:val="nil"/>
        </w:pBdr>
        <w:spacing w:before="120" w:after="120"/>
        <w:ind w:left="1267" w:right="180" w:hanging="547"/>
        <w:rPr>
          <w:i/>
        </w:rPr>
      </w:pPr>
      <w:sdt>
        <w:sdtPr>
          <w:rPr>
            <w:i/>
          </w:rPr>
          <w:alias w:val="8.5"/>
          <w:tag w:val="8.5"/>
          <w:id w:val="-318804811"/>
          <w:lock w:val="sdtContentLocked"/>
          <w:placeholder>
            <w:docPart w:val="DefaultPlaceholder_-1854013440"/>
          </w:placeholder>
        </w:sdtPr>
        <w:sdtEndPr/>
        <w:sdtContent>
          <w:r w:rsidR="00714B12" w:rsidRPr="00605558">
            <w:rPr>
              <w:i/>
            </w:rPr>
            <w:t>Who will transcribe or code audio and/or video recordings?</w:t>
          </w:r>
        </w:sdtContent>
      </w:sdt>
      <w:r w:rsidR="00C025F4" w:rsidRPr="00EE1484">
        <w:t>:</w:t>
      </w:r>
    </w:p>
    <w:p w14:paraId="125AFC8A" w14:textId="49B18F88" w:rsidR="00A9630C" w:rsidRDefault="00A9630C" w:rsidP="00A9630C">
      <w:pPr>
        <w:pBdr>
          <w:top w:val="nil"/>
          <w:left w:val="nil"/>
          <w:bottom w:val="nil"/>
          <w:right w:val="nil"/>
          <w:between w:val="nil"/>
        </w:pBdr>
        <w:spacing w:before="120" w:after="120"/>
        <w:ind w:left="1267" w:right="180"/>
        <w:rPr>
          <w:i/>
        </w:rPr>
      </w:pPr>
    </w:p>
    <w:sdt>
      <w:sdtPr>
        <w:rPr>
          <w:i/>
        </w:rPr>
        <w:id w:val="-2097005264"/>
        <w:placeholder>
          <w:docPart w:val="7EE31E75ABE54E9CA4A915781215F89E"/>
        </w:placeholder>
      </w:sdtPr>
      <w:sdtEndPr/>
      <w:sdtContent>
        <w:p w14:paraId="3BDC1F1C" w14:textId="7FEE3DBF" w:rsidR="00A9630C" w:rsidRDefault="00EB5E89" w:rsidP="00A9630C">
          <w:pPr>
            <w:pBdr>
              <w:top w:val="nil"/>
              <w:left w:val="nil"/>
              <w:bottom w:val="nil"/>
              <w:right w:val="nil"/>
              <w:between w:val="nil"/>
            </w:pBdr>
            <w:spacing w:before="120" w:after="120"/>
            <w:ind w:left="1267" w:right="180"/>
            <w:rPr>
              <w:i/>
            </w:rPr>
          </w:pPr>
          <w:r>
            <w:t>No audio or video recording will be performed</w:t>
          </w:r>
          <w:r w:rsidR="00802EE3">
            <w:t>.</w:t>
          </w:r>
        </w:p>
      </w:sdtContent>
    </w:sdt>
    <w:p w14:paraId="30251F8E" w14:textId="77777777" w:rsidR="00A9630C" w:rsidRDefault="00A9630C" w:rsidP="00A9630C">
      <w:pPr>
        <w:pBdr>
          <w:top w:val="nil"/>
          <w:left w:val="nil"/>
          <w:bottom w:val="nil"/>
          <w:right w:val="nil"/>
          <w:between w:val="nil"/>
        </w:pBdr>
        <w:spacing w:before="120" w:after="120"/>
        <w:ind w:left="1267" w:right="180"/>
        <w:rPr>
          <w:i/>
        </w:rPr>
      </w:pPr>
    </w:p>
    <w:sdt>
      <w:sdtPr>
        <w:rPr>
          <w:i/>
        </w:rPr>
        <w:alias w:val="8.6"/>
        <w:tag w:val="8.6"/>
        <w:id w:val="-156919885"/>
        <w:lock w:val="sdtContentLocked"/>
        <w:placeholder>
          <w:docPart w:val="DefaultPlaceholder_-1854013440"/>
        </w:placeholder>
      </w:sdtPr>
      <w:sdtEndPr>
        <w:rPr>
          <w:rFonts w:ascii="Arial" w:hAnsi="Arial"/>
        </w:rPr>
      </w:sdtEndPr>
      <w:sdtContent>
        <w:p w14:paraId="5ACD1967" w14:textId="0DBBDE7F" w:rsidR="00605558" w:rsidRPr="0088493F" w:rsidRDefault="004206CE" w:rsidP="0088493F">
          <w:pPr>
            <w:numPr>
              <w:ilvl w:val="1"/>
              <w:numId w:val="4"/>
            </w:numPr>
            <w:pBdr>
              <w:top w:val="nil"/>
              <w:left w:val="nil"/>
              <w:bottom w:val="nil"/>
              <w:right w:val="nil"/>
              <w:between w:val="nil"/>
            </w:pBdr>
            <w:spacing w:before="120" w:after="120"/>
            <w:ind w:left="1267" w:right="180" w:hanging="547"/>
            <w:rPr>
              <w:i/>
            </w:rPr>
          </w:pPr>
          <w:r w:rsidRPr="00605558">
            <w:rPr>
              <w:i/>
            </w:rPr>
            <w:t>Include a description of any deception to be used in the study.</w:t>
          </w:r>
          <w:r w:rsidR="00605558" w:rsidRPr="00605558">
            <w:rPr>
              <w:i/>
            </w:rPr>
            <w:t xml:space="preserve"> Include justification for the use of deception (</w:t>
          </w:r>
          <w:r w:rsidR="00605558" w:rsidRPr="0088493F">
            <w:rPr>
              <w:i/>
            </w:rPr>
            <w:t xml:space="preserve">why </w:t>
          </w:r>
          <w:r w:rsidR="00701F0D">
            <w:rPr>
              <w:i/>
            </w:rPr>
            <w:t xml:space="preserve">the </w:t>
          </w:r>
          <w:r w:rsidR="00701F0D" w:rsidRPr="0088493F">
            <w:rPr>
              <w:i/>
            </w:rPr>
            <w:t xml:space="preserve">deception </w:t>
          </w:r>
          <w:r w:rsidR="00605558" w:rsidRPr="0088493F">
            <w:rPr>
              <w:i/>
            </w:rPr>
            <w:t>is necessary</w:t>
          </w:r>
          <w:r w:rsidR="0088493F">
            <w:rPr>
              <w:i/>
            </w:rPr>
            <w:t>)</w:t>
          </w:r>
          <w:r w:rsidR="00605558" w:rsidRPr="0088493F">
            <w:rPr>
              <w:i/>
            </w:rPr>
            <w:t xml:space="preserve">, describe the debriefing process, and </w:t>
          </w:r>
          <w:r w:rsidR="00701F0D">
            <w:rPr>
              <w:i/>
            </w:rPr>
            <w:t>describe</w:t>
          </w:r>
          <w:r w:rsidR="00605558" w:rsidRPr="0088493F">
            <w:rPr>
              <w:i/>
            </w:rPr>
            <w:t xml:space="preserve"> how the study meets </w:t>
          </w:r>
          <w:r w:rsidR="00605558" w:rsidRPr="0088493F">
            <w:rPr>
              <w:i/>
              <w:u w:val="single"/>
            </w:rPr>
            <w:t>all</w:t>
          </w:r>
          <w:r w:rsidR="00605558" w:rsidRPr="0088493F">
            <w:rPr>
              <w:i/>
            </w:rPr>
            <w:t xml:space="preserve"> the following criteria  for</w:t>
          </w:r>
          <w:r w:rsidR="00701F0D">
            <w:rPr>
              <w:i/>
            </w:rPr>
            <w:t xml:space="preserve"> </w:t>
          </w:r>
          <w:r w:rsidR="00605558" w:rsidRPr="0088493F">
            <w:rPr>
              <w:i/>
            </w:rPr>
            <w:t>alteration of consent</w:t>
          </w:r>
          <w:r w:rsidR="00701F0D">
            <w:rPr>
              <w:i/>
            </w:rPr>
            <w:t xml:space="preserve"> (deception is considered an alteration of informed consent)</w:t>
          </w:r>
          <w:r w:rsidR="00605558" w:rsidRPr="0088493F">
            <w:rPr>
              <w:i/>
            </w:rPr>
            <w:t>:</w:t>
          </w:r>
        </w:p>
        <w:p w14:paraId="09547783" w14:textId="77777777" w:rsidR="00605558" w:rsidRPr="0088493F" w:rsidRDefault="00605558" w:rsidP="00605558">
          <w:pPr>
            <w:pStyle w:val="ListParagraph"/>
            <w:numPr>
              <w:ilvl w:val="0"/>
              <w:numId w:val="6"/>
            </w:numPr>
            <w:tabs>
              <w:tab w:val="left" w:pos="1680"/>
            </w:tabs>
            <w:rPr>
              <w:i/>
            </w:rPr>
          </w:pPr>
          <w:r w:rsidRPr="0088493F">
            <w:rPr>
              <w:i/>
            </w:rPr>
            <w:t>The research involves no more th</w:t>
          </w:r>
          <w:r w:rsidR="0088493F">
            <w:rPr>
              <w:i/>
            </w:rPr>
            <w:t>an minimal risk to the subjects</w:t>
          </w:r>
        </w:p>
        <w:p w14:paraId="08799012" w14:textId="77777777" w:rsidR="00605558" w:rsidRPr="0088493F" w:rsidRDefault="00605558" w:rsidP="0088493F">
          <w:pPr>
            <w:pStyle w:val="ListParagraph"/>
            <w:numPr>
              <w:ilvl w:val="0"/>
              <w:numId w:val="6"/>
            </w:numPr>
            <w:tabs>
              <w:tab w:val="left" w:pos="180"/>
            </w:tabs>
            <w:rPr>
              <w:i/>
            </w:rPr>
          </w:pPr>
          <w:r w:rsidRPr="0088493F">
            <w:rPr>
              <w:i/>
            </w:rPr>
            <w:t>The alteration will not adversely affect the rights</w:t>
          </w:r>
          <w:r w:rsidR="0088493F">
            <w:rPr>
              <w:i/>
            </w:rPr>
            <w:t xml:space="preserve"> and welfare of the subjects</w:t>
          </w:r>
        </w:p>
        <w:p w14:paraId="3A98ADD9" w14:textId="77777777" w:rsidR="00605558" w:rsidRPr="0088493F" w:rsidRDefault="00605558" w:rsidP="0088493F">
          <w:pPr>
            <w:pStyle w:val="ListParagraph"/>
            <w:numPr>
              <w:ilvl w:val="0"/>
              <w:numId w:val="6"/>
            </w:numPr>
            <w:tabs>
              <w:tab w:val="left" w:pos="180"/>
            </w:tabs>
            <w:rPr>
              <w:i/>
            </w:rPr>
          </w:pPr>
          <w:r w:rsidRPr="0088493F">
            <w:rPr>
              <w:i/>
            </w:rPr>
            <w:t>The research could not practicably be car</w:t>
          </w:r>
          <w:r w:rsidR="0088493F">
            <w:rPr>
              <w:i/>
            </w:rPr>
            <w:t>ried out without the alteration</w:t>
          </w:r>
          <w:r w:rsidR="00701F0D">
            <w:rPr>
              <w:i/>
            </w:rPr>
            <w:t>/deception</w:t>
          </w:r>
        </w:p>
        <w:p w14:paraId="0E52373A" w14:textId="23A25F8D" w:rsidR="00605558" w:rsidRPr="0008006D" w:rsidRDefault="00605558" w:rsidP="0088493F">
          <w:pPr>
            <w:pStyle w:val="ListParagraph"/>
            <w:numPr>
              <w:ilvl w:val="0"/>
              <w:numId w:val="6"/>
            </w:numPr>
            <w:tabs>
              <w:tab w:val="left" w:pos="180"/>
            </w:tabs>
            <w:rPr>
              <w:i/>
            </w:rPr>
          </w:pPr>
          <w:r w:rsidRPr="0088493F">
            <w:rPr>
              <w:i/>
            </w:rPr>
            <w:t>(Optional</w:t>
          </w:r>
          <w:r w:rsidR="008E74FF">
            <w:rPr>
              <w:i/>
            </w:rPr>
            <w:t xml:space="preserve"> but encouraged in most cases</w:t>
          </w:r>
          <w:r w:rsidRPr="0088493F">
            <w:rPr>
              <w:i/>
            </w:rPr>
            <w:t>) Subjects will be provided with additional pertinent information after participation (i.e., debriefing f</w:t>
          </w:r>
          <w:r w:rsidR="0088493F">
            <w:rPr>
              <w:i/>
            </w:rPr>
            <w:t>or studies involving deception)</w:t>
          </w:r>
          <w:r w:rsidRPr="0088493F">
            <w:rPr>
              <w:rFonts w:ascii="Arial" w:hAnsi="Arial"/>
              <w:i/>
            </w:rPr>
            <w:t xml:space="preserve"> </w:t>
          </w:r>
        </w:p>
      </w:sdtContent>
    </w:sdt>
    <w:p w14:paraId="273873F3" w14:textId="73F5308A" w:rsidR="00130538" w:rsidRDefault="00130538" w:rsidP="008B70FE">
      <w:pPr>
        <w:pStyle w:val="ListParagraph"/>
      </w:pPr>
    </w:p>
    <w:p w14:paraId="20541472" w14:textId="77777777" w:rsidR="00F74AEA" w:rsidRPr="002A634A" w:rsidRDefault="00F74AEA" w:rsidP="008B70FE">
      <w:pPr>
        <w:pStyle w:val="ListParagraph"/>
        <w:rPr>
          <w:rFonts w:ascii="Times New Roman" w:hAnsi="Times New Roman" w:cs="Times New Roman"/>
        </w:rPr>
      </w:pPr>
    </w:p>
    <w:sdt>
      <w:sdtPr>
        <w:rPr>
          <w:rFonts w:ascii="Times New Roman" w:hAnsi="Times New Roman" w:cs="Times New Roman"/>
        </w:rPr>
        <w:id w:val="1592132074"/>
        <w:placeholder>
          <w:docPart w:val="B3F1BFD9951944C6B36A3A493F9DE433"/>
        </w:placeholder>
      </w:sdtPr>
      <w:sdtEndPr/>
      <w:sdtContent>
        <w:p w14:paraId="732627BA" w14:textId="3AB6B248" w:rsidR="00130538" w:rsidRDefault="000D67FD" w:rsidP="008B70FE">
          <w:pPr>
            <w:pStyle w:val="ListParagraph"/>
            <w:rPr>
              <w:rFonts w:ascii="Times New Roman" w:hAnsi="Times New Roman" w:cs="Times New Roman"/>
            </w:rPr>
          </w:pPr>
          <w:r>
            <w:t>No deception will be used in the study.</w:t>
          </w:r>
        </w:p>
      </w:sdtContent>
    </w:sdt>
    <w:p w14:paraId="3A25073E" w14:textId="5D95912F" w:rsidR="007F4D82" w:rsidRDefault="007F4D82" w:rsidP="008B70FE">
      <w:pPr>
        <w:pStyle w:val="ListParagraph"/>
        <w:rPr>
          <w:rFonts w:ascii="Times New Roman" w:hAnsi="Times New Roman" w:cs="Times New Roman"/>
        </w:rPr>
      </w:pPr>
    </w:p>
    <w:p w14:paraId="5F203CDF" w14:textId="38376505" w:rsidR="00130538" w:rsidRPr="00F74AEA" w:rsidRDefault="00130538" w:rsidP="00F74AEA">
      <w:pPr>
        <w:tabs>
          <w:tab w:val="left" w:pos="180"/>
        </w:tabs>
        <w:rPr>
          <w:i/>
        </w:rPr>
      </w:pPr>
    </w:p>
    <w:p w14:paraId="0A071118" w14:textId="6A9B7A13" w:rsidR="00A9630C" w:rsidRDefault="009D6010" w:rsidP="00A9630C">
      <w:pPr>
        <w:numPr>
          <w:ilvl w:val="1"/>
          <w:numId w:val="4"/>
        </w:numPr>
        <w:pBdr>
          <w:top w:val="nil"/>
          <w:left w:val="nil"/>
          <w:bottom w:val="nil"/>
          <w:right w:val="nil"/>
          <w:between w:val="nil"/>
        </w:pBdr>
        <w:spacing w:before="120" w:after="120"/>
        <w:ind w:left="1267" w:right="180" w:hanging="547"/>
      </w:pPr>
      <w:sdt>
        <w:sdtPr>
          <w:rPr>
            <w:rFonts w:ascii="Times New Roman" w:eastAsia="Times New Roman" w:hAnsi="Times New Roman" w:cs="Times New Roman"/>
            <w:i/>
            <w:color w:val="000000"/>
          </w:rPr>
          <w:alias w:val="8.7"/>
          <w:tag w:val="8.7"/>
          <w:id w:val="185321983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the study involves</w:t>
          </w:r>
          <w:r w:rsidR="00C72AB1">
            <w:rPr>
              <w:rFonts w:ascii="Times New Roman" w:eastAsia="Times New Roman" w:hAnsi="Times New Roman" w:cs="Times New Roman"/>
              <w:i/>
              <w:color w:val="000000"/>
            </w:rPr>
            <w:t xml:space="preserve"> long-term follow-up (once all research related procedures are complete), describe what data will be collected during </w:t>
          </w:r>
          <w:r w:rsidR="00186CD4">
            <w:rPr>
              <w:rFonts w:ascii="Times New Roman" w:eastAsia="Times New Roman" w:hAnsi="Times New Roman" w:cs="Times New Roman"/>
              <w:i/>
              <w:color w:val="000000"/>
            </w:rPr>
            <w:t xml:space="preserve">the follow up </w:t>
          </w:r>
          <w:r w:rsidR="00C72AB1">
            <w:rPr>
              <w:rFonts w:ascii="Times New Roman" w:eastAsia="Times New Roman" w:hAnsi="Times New Roman" w:cs="Times New Roman"/>
              <w:i/>
              <w:color w:val="000000"/>
            </w:rPr>
            <w:t>period and when it will occur</w:t>
          </w:r>
        </w:sdtContent>
      </w:sdt>
      <w:r w:rsidR="00C025F4"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9A726D5" w14:textId="53286BF2" w:rsidR="00A9630C" w:rsidRDefault="00A9630C" w:rsidP="00A9630C">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sdt>
      <w:sdtPr>
        <w:id w:val="519822288"/>
        <w:placeholder>
          <w:docPart w:val="CC15D1FEC72347378B418E34FD716CB2"/>
        </w:placeholder>
      </w:sdtPr>
      <w:sdtEndPr/>
      <w:sdtContent>
        <w:p w14:paraId="50C20359" w14:textId="2514B877" w:rsidR="00A9630C" w:rsidRPr="0072319D" w:rsidRDefault="009B0633" w:rsidP="00A9630C">
          <w:pPr>
            <w:pBdr>
              <w:top w:val="nil"/>
              <w:left w:val="nil"/>
              <w:bottom w:val="nil"/>
              <w:right w:val="nil"/>
              <w:between w:val="nil"/>
            </w:pBdr>
            <w:spacing w:before="120" w:after="120"/>
            <w:ind w:left="1267" w:right="180"/>
          </w:pPr>
          <w:r>
            <w:t xml:space="preserve">The study does not involve long-term follow up. There is a long-term survey after the workshop is over, but this is part of the </w:t>
          </w:r>
          <w:r w:rsidR="009C789F">
            <w:t>longitudinal</w:t>
          </w:r>
          <w:r w:rsidR="00B7652C">
            <w:t xml:space="preserve"> </w:t>
          </w:r>
          <w:r>
            <w:t>study design.</w:t>
          </w:r>
        </w:p>
      </w:sdtContent>
    </w:sdt>
    <w:p w14:paraId="61D56A8E" w14:textId="15DC32E3" w:rsidR="0072319D" w:rsidRDefault="0072319D" w:rsidP="0072319D">
      <w:pPr>
        <w:pBdr>
          <w:top w:val="nil"/>
          <w:left w:val="nil"/>
          <w:bottom w:val="nil"/>
          <w:right w:val="nil"/>
          <w:between w:val="nil"/>
        </w:pBdr>
        <w:spacing w:before="120" w:after="120"/>
        <w:ind w:left="1267" w:right="180"/>
      </w:pPr>
    </w:p>
    <w:p w14:paraId="3B98E4DD" w14:textId="0D01C49D" w:rsidR="002D6CC6" w:rsidRDefault="002D6CC6" w:rsidP="0072319D">
      <w:pPr>
        <w:pBdr>
          <w:top w:val="nil"/>
          <w:left w:val="nil"/>
          <w:bottom w:val="nil"/>
          <w:right w:val="nil"/>
          <w:between w:val="nil"/>
        </w:pBdr>
        <w:spacing w:before="120" w:after="120"/>
        <w:ind w:left="1267" w:right="180"/>
      </w:pPr>
    </w:p>
    <w:p w14:paraId="17E062FA" w14:textId="2C91394C" w:rsidR="002D6CC6" w:rsidRDefault="002D6CC6" w:rsidP="0072319D">
      <w:pPr>
        <w:pBdr>
          <w:top w:val="nil"/>
          <w:left w:val="nil"/>
          <w:bottom w:val="nil"/>
          <w:right w:val="nil"/>
          <w:between w:val="nil"/>
        </w:pBdr>
        <w:spacing w:before="120" w:after="120"/>
        <w:ind w:left="1267" w:right="180"/>
      </w:pPr>
    </w:p>
    <w:p w14:paraId="5A4FD47A" w14:textId="0CE283B4" w:rsidR="001B15C1" w:rsidRDefault="001B15C1" w:rsidP="0072319D">
      <w:pPr>
        <w:pBdr>
          <w:top w:val="nil"/>
          <w:left w:val="nil"/>
          <w:bottom w:val="nil"/>
          <w:right w:val="nil"/>
          <w:between w:val="nil"/>
        </w:pBdr>
        <w:spacing w:before="120" w:after="120"/>
        <w:ind w:left="1267" w:right="180"/>
      </w:pPr>
    </w:p>
    <w:p w14:paraId="68E353D3" w14:textId="77777777" w:rsidR="001B15C1" w:rsidRDefault="001B15C1" w:rsidP="0072319D">
      <w:pPr>
        <w:pBdr>
          <w:top w:val="nil"/>
          <w:left w:val="nil"/>
          <w:bottom w:val="nil"/>
          <w:right w:val="nil"/>
          <w:between w:val="nil"/>
        </w:pBdr>
        <w:spacing w:before="120" w:after="120"/>
        <w:ind w:left="1267" w:right="180"/>
      </w:pPr>
    </w:p>
    <w:bookmarkStart w:id="111" w:name="_Toc536802849" w:displacedByCustomXml="next"/>
    <w:bookmarkEnd w:id="111" w:displacedByCustomXml="next"/>
    <w:bookmarkStart w:id="112" w:name="_Toc180557" w:displacedByCustomXml="next"/>
    <w:sdt>
      <w:sdtPr>
        <w:alias w:val="Data and specimen long term storage and use"/>
        <w:tag w:val="Data and specimen long term storage and use"/>
        <w:id w:val="-444305636"/>
        <w:lock w:val="sdtContentLocked"/>
        <w:placeholder>
          <w:docPart w:val="DefaultPlaceholder_-1854013440"/>
        </w:placeholder>
      </w:sdtPr>
      <w:sdtEndPr/>
      <w:sdtContent>
        <w:p w14:paraId="1729C394" w14:textId="1B3D0499" w:rsidR="00826215" w:rsidRDefault="00C72AB1">
          <w:pPr>
            <w:pStyle w:val="Heading1"/>
            <w:numPr>
              <w:ilvl w:val="0"/>
              <w:numId w:val="4"/>
            </w:numPr>
          </w:pPr>
          <w:r>
            <w:t>Data and Specimen Long Term Storage and Use</w:t>
          </w:r>
        </w:p>
        <w:bookmarkEnd w:id="112" w:displacedByCustomXml="next"/>
      </w:sdtContent>
    </w:sdt>
    <w:p w14:paraId="3840D0BF" w14:textId="2E4CF9CF" w:rsidR="00826215"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1"/>
          <w:tag w:val="9.1"/>
          <w:id w:val="1023663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data or specimens for future use, describe where </w:t>
          </w:r>
          <w:r w:rsidR="00012CDB">
            <w:rPr>
              <w:rFonts w:ascii="Times New Roman" w:eastAsia="Times New Roman" w:hAnsi="Times New Roman" w:cs="Times New Roman"/>
              <w:i/>
              <w:color w:val="000000"/>
            </w:rPr>
            <w:t xml:space="preserve">you will store </w:t>
          </w:r>
          <w:r w:rsidR="00C72AB1">
            <w:rPr>
              <w:rFonts w:ascii="Times New Roman" w:eastAsia="Times New Roman" w:hAnsi="Times New Roman" w:cs="Times New Roman"/>
              <w:i/>
              <w:color w:val="000000"/>
            </w:rPr>
            <w:t xml:space="preserve">the data or specimens, how long they will be stored, </w:t>
          </w:r>
          <w:r w:rsidR="00186CD4">
            <w:rPr>
              <w:rFonts w:ascii="Times New Roman" w:eastAsia="Times New Roman" w:hAnsi="Times New Roman" w:cs="Times New Roman"/>
              <w:i/>
              <w:color w:val="000000"/>
            </w:rPr>
            <w:t xml:space="preserve">and </w:t>
          </w:r>
          <w:r w:rsidR="00C72AB1">
            <w:rPr>
              <w:rFonts w:ascii="Times New Roman" w:eastAsia="Times New Roman" w:hAnsi="Times New Roman" w:cs="Times New Roman"/>
              <w:i/>
              <w:color w:val="000000"/>
            </w:rPr>
            <w:t xml:space="preserve">how </w:t>
          </w:r>
          <w:r w:rsidR="00186CD4">
            <w:rPr>
              <w:rFonts w:ascii="Times New Roman" w:eastAsia="Times New Roman" w:hAnsi="Times New Roman" w:cs="Times New Roman"/>
              <w:i/>
              <w:color w:val="000000"/>
            </w:rPr>
            <w:t xml:space="preserve">and by whom </w:t>
          </w:r>
          <w:r w:rsidR="00C72AB1">
            <w:rPr>
              <w:rFonts w:ascii="Times New Roman" w:eastAsia="Times New Roman" w:hAnsi="Times New Roman" w:cs="Times New Roman"/>
              <w:i/>
              <w:color w:val="000000"/>
            </w:rPr>
            <w:t>the data or specimens will be accessed</w:t>
          </w:r>
        </w:sdtContent>
      </w:sdt>
      <w:r w:rsidR="00C025F4" w:rsidRPr="000A5474">
        <w:rPr>
          <w:rFonts w:ascii="Times New Roman" w:eastAsia="Times New Roman" w:hAnsi="Times New Roman" w:cs="Times New Roman"/>
          <w:color w:val="000000"/>
        </w:rPr>
        <w:t>:</w:t>
      </w:r>
    </w:p>
    <w:p w14:paraId="5A184427" w14:textId="1C7D34E8"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655646920"/>
        <w:placeholder>
          <w:docPart w:val="829541058E084BDD93EE7341E67DA179"/>
        </w:placeholder>
      </w:sdtPr>
      <w:sdtEndPr/>
      <w:sdtContent>
        <w:p w14:paraId="3D76E623" w14:textId="5959DBBA" w:rsidR="009F7D9E" w:rsidRDefault="009F7D9E" w:rsidP="00A9630C">
          <w:pPr>
            <w:pBdr>
              <w:top w:val="nil"/>
              <w:left w:val="nil"/>
              <w:bottom w:val="nil"/>
              <w:right w:val="nil"/>
              <w:between w:val="nil"/>
            </w:pBdr>
            <w:spacing w:before="120" w:after="120"/>
            <w:ind w:left="1260" w:right="180"/>
          </w:pPr>
          <w:r>
            <w:t xml:space="preserve">Data will be shared with the research team via a private, shared Virginia Tech 2FA google drive folder. Analysis will be performed using the programs above and analysis files/scripts will be uploaded to this folder. Final visualizations will be uploaded to this folder. At the completion of the study, all data (raw and analyzed) will be zipped and stored on </w:t>
          </w:r>
          <w:proofErr w:type="spellStart"/>
          <w:proofErr w:type="gramStart"/>
          <w:r>
            <w:t>a</w:t>
          </w:r>
          <w:proofErr w:type="spellEnd"/>
          <w:proofErr w:type="gramEnd"/>
          <w:r>
            <w:t xml:space="preserve"> </w:t>
          </w:r>
          <w:r>
            <w:lastRenderedPageBreak/>
            <w:t xml:space="preserve">external hard drive of the PI in a locked office drawer. Access will be </w:t>
          </w:r>
          <w:r w:rsidR="00A02529">
            <w:t>controlled</w:t>
          </w:r>
          <w:r>
            <w:t xml:space="preserve"> by the PI to the VT 2FA google drive folder.</w:t>
          </w:r>
        </w:p>
        <w:p w14:paraId="2984F7E8" w14:textId="7A60E85B" w:rsidR="009F7D9E" w:rsidRDefault="001F0099" w:rsidP="00A9630C">
          <w:pPr>
            <w:pBdr>
              <w:top w:val="nil"/>
              <w:left w:val="nil"/>
              <w:bottom w:val="nil"/>
              <w:right w:val="nil"/>
              <w:between w:val="nil"/>
            </w:pBdr>
            <w:spacing w:before="120" w:after="120"/>
            <w:ind w:left="1260" w:right="180"/>
          </w:pPr>
          <w:r>
            <w:t>Attendance</w:t>
          </w:r>
          <w:r w:rsidR="005F4DBB">
            <w:t xml:space="preserve"> list from the workshop signup will be deleted at the end of the Phase 3 long-term assessments.</w:t>
          </w:r>
        </w:p>
        <w:p w14:paraId="0A636B7F" w14:textId="17AE136C" w:rsidR="00A9630C" w:rsidRDefault="009F7D9E" w:rsidP="00A9630C">
          <w:pPr>
            <w:pBdr>
              <w:top w:val="nil"/>
              <w:left w:val="nil"/>
              <w:bottom w:val="nil"/>
              <w:right w:val="nil"/>
              <w:between w:val="nil"/>
            </w:pBdr>
            <w:spacing w:before="120" w:after="120"/>
            <w:ind w:left="1260" w:right="180"/>
          </w:pPr>
          <w:r>
            <w:t xml:space="preserve">The data will be accessed by the principal investigator and the other study contacts </w:t>
          </w:r>
          <w:r w:rsidRPr="009F7D9E">
            <w:t xml:space="preserve">that include </w:t>
          </w:r>
          <w:r>
            <w:t>Daniel Chen</w:t>
          </w:r>
          <w:r w:rsidRPr="009F7D9E">
            <w:t>(</w:t>
          </w:r>
          <w:r>
            <w:t>chend@vt.edu)</w:t>
          </w:r>
        </w:p>
      </w:sdtContent>
    </w:sdt>
    <w:p w14:paraId="3AF5A743" w14:textId="77777777" w:rsidR="00A9630C" w:rsidRDefault="00A9630C" w:rsidP="00A9630C">
      <w:pPr>
        <w:pBdr>
          <w:top w:val="nil"/>
          <w:left w:val="nil"/>
          <w:bottom w:val="nil"/>
          <w:right w:val="nil"/>
          <w:between w:val="nil"/>
        </w:pBdr>
        <w:spacing w:before="120" w:after="120"/>
        <w:ind w:left="1260" w:right="180"/>
      </w:pPr>
    </w:p>
    <w:p w14:paraId="299500E9" w14:textId="79E99E60" w:rsidR="00826215"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2"/>
          <w:tag w:val="9.2"/>
          <w:id w:val="1110239976"/>
          <w:lock w:val="sdtContentLocked"/>
          <w:placeholder>
            <w:docPart w:val="DefaultPlaceholder_-1854013440"/>
          </w:placeholder>
        </w:sdtPr>
        <w:sdtEndPr/>
        <w:sdtContent>
          <w:r w:rsidR="00C72AB1">
            <w:rPr>
              <w:rFonts w:ascii="Times New Roman" w:eastAsia="Times New Roman" w:hAnsi="Times New Roman" w:cs="Times New Roman"/>
              <w:i/>
              <w:color w:val="000000"/>
            </w:rPr>
            <w:t>For specimens, list the data to be stored or associated with each specimen</w:t>
          </w:r>
        </w:sdtContent>
      </w:sdt>
      <w:r w:rsidR="00C025F4" w:rsidRPr="000A5474">
        <w:rPr>
          <w:rFonts w:ascii="Times New Roman" w:eastAsia="Times New Roman" w:hAnsi="Times New Roman" w:cs="Times New Roman"/>
          <w:color w:val="000000"/>
        </w:rPr>
        <w:t>:</w:t>
      </w:r>
    </w:p>
    <w:p w14:paraId="126DC842" w14:textId="571470F4"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51308984"/>
        <w:placeholder>
          <w:docPart w:val="ACC6B4132C7343069B9B6B7854CF5BA3"/>
        </w:placeholder>
      </w:sdtPr>
      <w:sdtEndPr/>
      <w:sdtContent>
        <w:p w14:paraId="463E20ED" w14:textId="37263517" w:rsidR="00A9630C" w:rsidRDefault="00991A71"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No specimens will be kept</w:t>
          </w:r>
        </w:p>
      </w:sdtContent>
    </w:sdt>
    <w:p w14:paraId="17DD4287" w14:textId="77777777" w:rsidR="00A9630C" w:rsidRDefault="00A9630C" w:rsidP="00A9630C">
      <w:pPr>
        <w:pBdr>
          <w:top w:val="nil"/>
          <w:left w:val="nil"/>
          <w:bottom w:val="nil"/>
          <w:right w:val="nil"/>
          <w:between w:val="nil"/>
        </w:pBdr>
        <w:spacing w:before="120" w:after="120"/>
        <w:ind w:left="1260" w:right="180"/>
      </w:pPr>
    </w:p>
    <w:p w14:paraId="5450B619" w14:textId="4A9D8F03" w:rsidR="00826215" w:rsidRDefault="009D6010"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9.3"/>
          <w:tag w:val="9.3"/>
          <w:id w:val="-129660163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procedures to release data or specimens</w:t>
          </w:r>
          <w:r w:rsidR="00714B12">
            <w:rPr>
              <w:rFonts w:ascii="Times New Roman" w:eastAsia="Times New Roman" w:hAnsi="Times New Roman" w:cs="Times New Roman"/>
              <w:i/>
              <w:color w:val="000000"/>
            </w:rPr>
            <w:t xml:space="preserve"> outside of the research team</w:t>
          </w:r>
          <w:r w:rsidR="00C72AB1">
            <w:rPr>
              <w:rFonts w:ascii="Times New Roman" w:eastAsia="Times New Roman" w:hAnsi="Times New Roman" w:cs="Times New Roman"/>
              <w:i/>
              <w:color w:val="000000"/>
            </w:rPr>
            <w:t xml:space="preserve">, including the process to request a release, approvals required for release, who can obtain data or specimens, and </w:t>
          </w:r>
          <w:r w:rsidR="00186CD4">
            <w:rPr>
              <w:rFonts w:ascii="Times New Roman" w:eastAsia="Times New Roman" w:hAnsi="Times New Roman" w:cs="Times New Roman"/>
              <w:i/>
              <w:color w:val="000000"/>
            </w:rPr>
            <w:t xml:space="preserve">what </w:t>
          </w:r>
          <w:r w:rsidR="00C72AB1">
            <w:rPr>
              <w:rFonts w:ascii="Times New Roman" w:eastAsia="Times New Roman" w:hAnsi="Times New Roman" w:cs="Times New Roman"/>
              <w:i/>
              <w:color w:val="000000"/>
            </w:rPr>
            <w:t xml:space="preserve">data </w:t>
          </w:r>
          <w:r w:rsidR="00186CD4">
            <w:rPr>
              <w:rFonts w:ascii="Times New Roman" w:eastAsia="Times New Roman" w:hAnsi="Times New Roman" w:cs="Times New Roman"/>
              <w:i/>
              <w:color w:val="000000"/>
            </w:rPr>
            <w:t xml:space="preserve">will </w:t>
          </w:r>
          <w:r w:rsidR="00C72AB1">
            <w:rPr>
              <w:rFonts w:ascii="Times New Roman" w:eastAsia="Times New Roman" w:hAnsi="Times New Roman" w:cs="Times New Roman"/>
              <w:i/>
              <w:color w:val="000000"/>
            </w:rPr>
            <w:t>be provided with specimens</w:t>
          </w:r>
        </w:sdtContent>
      </w:sdt>
      <w:r w:rsidR="00C025F4" w:rsidRPr="000A5474">
        <w:rPr>
          <w:rFonts w:ascii="Times New Roman" w:eastAsia="Times New Roman" w:hAnsi="Times New Roman" w:cs="Times New Roman"/>
          <w:color w:val="000000"/>
        </w:rPr>
        <w:t>:</w:t>
      </w:r>
    </w:p>
    <w:p w14:paraId="19844E05" w14:textId="7B8E97B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color w:val="000000"/>
        </w:rPr>
        <w:id w:val="575099977"/>
        <w:placeholder>
          <w:docPart w:val="DDF4ECCAE45E47BEA932046F6DCAF03E"/>
        </w:placeholder>
      </w:sdtPr>
      <w:sdtEndPr/>
      <w:sdtContent>
        <w:p w14:paraId="1627D322" w14:textId="77777777" w:rsidR="00D81633" w:rsidRDefault="0024525D" w:rsidP="00D81633">
          <w:pPr>
            <w:pBdr>
              <w:top w:val="nil"/>
              <w:left w:val="nil"/>
              <w:bottom w:val="nil"/>
              <w:right w:val="nil"/>
              <w:between w:val="nil"/>
            </w:pBdr>
            <w:spacing w:before="120" w:after="120"/>
            <w:ind w:left="1260" w:right="180"/>
            <w:rPr>
              <w:ins w:id="113" w:author="Daniel Chen" w:date="2020-07-08T16:49:00Z"/>
            </w:rPr>
          </w:pPr>
          <w:r>
            <w:t>Survey data will be further de-identified by taking the user-provided unique ID</w:t>
          </w:r>
          <w:ins w:id="114" w:author="Daniel Chen" w:date="2020-07-08T16:48:00Z">
            <w:r w:rsidR="00D81633">
              <w:t xml:space="preserve"> and converting into an integer value. No other identifiers will be collected in the survey data that will be release</w:t>
            </w:r>
          </w:ins>
          <w:ins w:id="115" w:author="Daniel Chen" w:date="2020-07-08T16:49:00Z">
            <w:r w:rsidR="00D81633">
              <w:t>d.</w:t>
            </w:r>
          </w:ins>
        </w:p>
        <w:p w14:paraId="51ADD433" w14:textId="77777777" w:rsidR="00D81633" w:rsidRDefault="00D81633" w:rsidP="00D81633">
          <w:pPr>
            <w:pBdr>
              <w:top w:val="nil"/>
              <w:left w:val="nil"/>
              <w:bottom w:val="nil"/>
              <w:right w:val="nil"/>
              <w:between w:val="nil"/>
            </w:pBdr>
            <w:spacing w:before="120" w:after="120"/>
            <w:ind w:left="1260" w:right="180"/>
            <w:rPr>
              <w:ins w:id="116" w:author="Daniel Chen" w:date="2020-07-08T16:49:00Z"/>
            </w:rPr>
          </w:pPr>
        </w:p>
        <w:p w14:paraId="285EE2AF" w14:textId="16F2EDAB" w:rsidR="00A9630C" w:rsidRPr="00D81633" w:rsidRDefault="00D81633">
          <w:pPr>
            <w:pBdr>
              <w:top w:val="nil"/>
              <w:left w:val="nil"/>
              <w:bottom w:val="nil"/>
              <w:right w:val="nil"/>
              <w:between w:val="nil"/>
            </w:pBdr>
            <w:spacing w:before="120" w:after="120"/>
            <w:ind w:left="1260" w:right="180"/>
            <w:rPr>
              <w:rPrChange w:id="117" w:author="Daniel Chen" w:date="2020-07-08T16:49:00Z">
                <w:rPr>
                  <w:rFonts w:ascii="Times New Roman" w:eastAsia="Times New Roman" w:hAnsi="Times New Roman" w:cs="Times New Roman"/>
                  <w:color w:val="000000"/>
                </w:rPr>
              </w:rPrChange>
            </w:rPr>
          </w:pPr>
          <w:ins w:id="118" w:author="Daniel Chen" w:date="2020-07-08T16:49:00Z">
            <w:r>
              <w:t>E-mail addresses collected from the workshop registration will be deleted at the end of the study and will not be released. E</w:t>
            </w:r>
          </w:ins>
          <w:ins w:id="119" w:author="Daniel Chen" w:date="2020-07-08T16:50:00Z">
            <w:r>
              <w:t>-mail addresses will only be used for registration and contacting participants for Phase 2 and 3 of the study.</w:t>
            </w:r>
          </w:ins>
        </w:p>
      </w:sdtContent>
    </w:sdt>
    <w:p w14:paraId="59D3DE38" w14:textId="7777777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3766B38D" w14:textId="6966E35C" w:rsidR="00CF54D6"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9.4"/>
          <w:tag w:val="9.4"/>
          <w:id w:val="125208272"/>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identifiers to be included with stored data or specimens, as well as any key</w:t>
          </w:r>
          <w:r w:rsidR="00186CD4">
            <w:rPr>
              <w:rFonts w:ascii="Times New Roman" w:eastAsia="Times New Roman" w:hAnsi="Times New Roman" w:cs="Times New Roman"/>
              <w:i/>
              <w:color w:val="000000"/>
            </w:rPr>
            <w:t xml:space="preserve"> or</w:t>
          </w:r>
          <w:r w:rsidR="00C72AB1">
            <w:rPr>
              <w:rFonts w:ascii="Times New Roman" w:eastAsia="Times New Roman" w:hAnsi="Times New Roman" w:cs="Times New Roman"/>
              <w:i/>
              <w:color w:val="000000"/>
            </w:rPr>
            <w:t xml:space="preserve"> code that could be used to make them identifiable. Describe where the code will be stored, who will have access to it, and when it will be destroyed</w:t>
          </w:r>
        </w:sdtContent>
      </w:sdt>
      <w:r w:rsidR="00C025F4" w:rsidRPr="000A5474">
        <w:rPr>
          <w:rFonts w:ascii="Times New Roman" w:eastAsia="Times New Roman" w:hAnsi="Times New Roman" w:cs="Times New Roman"/>
          <w:color w:val="000000"/>
        </w:rPr>
        <w:t>:</w:t>
      </w:r>
    </w:p>
    <w:p w14:paraId="2B2D3D41" w14:textId="392569A0"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4357481"/>
        <w:placeholder>
          <w:docPart w:val="CC74F68525954FF3A5F0679A1F3B9985"/>
        </w:placeholder>
      </w:sdtPr>
      <w:sdtEndPr/>
      <w:sdtContent>
        <w:p w14:paraId="6503F0D5" w14:textId="4E9EB775" w:rsidR="00B93AFB" w:rsidRDefault="00B26E6B" w:rsidP="00B93AFB">
          <w:pPr>
            <w:pBdr>
              <w:top w:val="nil"/>
              <w:left w:val="nil"/>
              <w:bottom w:val="nil"/>
              <w:right w:val="nil"/>
              <w:between w:val="nil"/>
            </w:pBdr>
            <w:spacing w:before="120" w:after="120"/>
            <w:ind w:left="1260" w:right="180"/>
          </w:pPr>
          <w:r>
            <w:t xml:space="preserve">The participant list with email address </w:t>
          </w:r>
          <w:r w:rsidR="00A02529">
            <w:t>will</w:t>
          </w:r>
          <w:r>
            <w:t xml:space="preserve"> be kept during the workshop registration phase. </w:t>
          </w:r>
          <w:r w:rsidR="00A02529">
            <w:t xml:space="preserve">This list will be used to inform </w:t>
          </w:r>
          <w:r w:rsidR="005E2219">
            <w:t xml:space="preserve">the time and place of </w:t>
          </w:r>
          <w:r w:rsidR="008033B3">
            <w:t>the workshop and also</w:t>
          </w:r>
          <w:r w:rsidR="00B2127A">
            <w:t xml:space="preserve"> links to the pre, post, and long-term surveys.</w:t>
          </w:r>
          <w:r w:rsidR="00D940C7">
            <w:t xml:space="preserve"> </w:t>
          </w:r>
          <w:r>
            <w:t xml:space="preserve">This list of participants and email addresses </w:t>
          </w:r>
          <w:r w:rsidR="00A02529" w:rsidRPr="00A02529">
            <w:t>Access will be controlled by the PI to the VT 2FA google drive folder</w:t>
          </w:r>
          <w:r w:rsidR="0022315A">
            <w:t xml:space="preserve"> and will be deleted at the end of Phase 3.</w:t>
          </w:r>
          <w:ins w:id="120" w:author="Daniel Chen" w:date="2020-07-08T16:50:00Z">
            <w:r w:rsidR="00D81633">
              <w:t xml:space="preserve"> This E-mail list will not be stored on any </w:t>
            </w:r>
          </w:ins>
          <w:ins w:id="121" w:author="Daniel Chen" w:date="2020-07-08T16:51:00Z">
            <w:r w:rsidR="00D81633">
              <w:t>publicly</w:t>
            </w:r>
          </w:ins>
          <w:ins w:id="122" w:author="Daniel Chen" w:date="2020-07-08T16:50:00Z">
            <w:r w:rsidR="00D81633">
              <w:t xml:space="preserve"> </w:t>
            </w:r>
          </w:ins>
          <w:ins w:id="123" w:author="Daniel Chen" w:date="2020-07-08T16:51:00Z">
            <w:r w:rsidR="00D81633">
              <w:t>accessible</w:t>
            </w:r>
          </w:ins>
          <w:ins w:id="124" w:author="Daniel Chen" w:date="2020-07-08T16:50:00Z">
            <w:r w:rsidR="00D81633">
              <w:t xml:space="preserve"> syst</w:t>
            </w:r>
          </w:ins>
          <w:ins w:id="125" w:author="Daniel Chen" w:date="2020-07-08T16:51:00Z">
            <w:r w:rsidR="00D81633">
              <w:t>em.</w:t>
            </w:r>
          </w:ins>
        </w:p>
        <w:p w14:paraId="03D2A480" w14:textId="39F0D819" w:rsidR="00B93AFB" w:rsidDel="00D81633" w:rsidRDefault="00B26E6B" w:rsidP="00B93AFB">
          <w:pPr>
            <w:pBdr>
              <w:top w:val="nil"/>
              <w:left w:val="nil"/>
              <w:bottom w:val="nil"/>
              <w:right w:val="nil"/>
              <w:between w:val="nil"/>
            </w:pBdr>
            <w:spacing w:before="120" w:after="120"/>
            <w:ind w:left="1260" w:right="180"/>
            <w:rPr>
              <w:del w:id="126" w:author="Daniel Chen" w:date="2020-07-08T16:51:00Z"/>
            </w:rPr>
          </w:pPr>
          <w:r>
            <w:t xml:space="preserve">For survey results, participants will be asked to create a unique identifier. This will take the form of: </w:t>
          </w:r>
          <w:r w:rsidRPr="00A57D2C">
            <w:t xml:space="preserve">Number of siblings (as numeric) + First two letters of the city you were born in (lowercase) + First three letters of your </w:t>
          </w:r>
          <w:r w:rsidRPr="00A57D2C">
            <w:lastRenderedPageBreak/>
            <w:t>current street (lowercase).</w:t>
          </w:r>
          <w:r w:rsidR="00267388">
            <w:t xml:space="preserve"> </w:t>
          </w:r>
          <w:r w:rsidRPr="00A57D2C">
            <w:t xml:space="preserve">E.g., 1pobac (Sherlock Homes has 1 brother, Mycroft, </w:t>
          </w:r>
          <w:proofErr w:type="gramStart"/>
          <w:r w:rsidRPr="00A57D2C">
            <w:t>Born</w:t>
          </w:r>
          <w:proofErr w:type="gramEnd"/>
          <w:r w:rsidRPr="00A57D2C">
            <w:t xml:space="preserve"> in Portsmouth, lives in 221B Backer Street, London)</w:t>
          </w:r>
          <w:r>
            <w:t>.</w:t>
          </w:r>
          <w:ins w:id="127" w:author="Daniel Chen" w:date="2020-07-08T16:51:00Z">
            <w:r w:rsidR="00D81633">
              <w:t xml:space="preserve"> </w:t>
            </w:r>
          </w:ins>
        </w:p>
        <w:p w14:paraId="2AEAE263" w14:textId="679F13B1" w:rsidR="00B93AFB" w:rsidDel="00D81633" w:rsidRDefault="00E05FF0">
          <w:pPr>
            <w:pBdr>
              <w:top w:val="nil"/>
              <w:left w:val="nil"/>
              <w:bottom w:val="nil"/>
              <w:right w:val="nil"/>
              <w:between w:val="nil"/>
            </w:pBdr>
            <w:spacing w:before="120" w:after="120"/>
            <w:ind w:left="1260" w:right="180"/>
            <w:rPr>
              <w:del w:id="128" w:author="Daniel Chen" w:date="2020-07-08T16:51:00Z"/>
            </w:rPr>
          </w:pPr>
          <w:r>
            <w:t>This is the same unique identifier used by The Carpentries for their publicly released survey results.</w:t>
          </w:r>
        </w:p>
        <w:p w14:paraId="53FE5C9B" w14:textId="2CB73502" w:rsidR="00B93AFB" w:rsidRDefault="00D81633" w:rsidP="00B93AFB">
          <w:pPr>
            <w:pBdr>
              <w:top w:val="nil"/>
              <w:left w:val="nil"/>
              <w:bottom w:val="nil"/>
              <w:right w:val="nil"/>
              <w:between w:val="nil"/>
            </w:pBdr>
            <w:spacing w:before="120" w:after="120"/>
            <w:ind w:left="1260" w:right="180"/>
            <w:rPr>
              <w:ins w:id="129" w:author="Daniel Chen" w:date="2020-07-08T16:51:00Z"/>
            </w:rPr>
          </w:pPr>
          <w:ins w:id="130" w:author="Daniel Chen" w:date="2020-07-08T16:51:00Z">
            <w:r>
              <w:t xml:space="preserve"> </w:t>
            </w:r>
          </w:ins>
          <w:r w:rsidR="00B26E6B">
            <w:t>This identifier will be further de-identified into a unique number (e.g., "1pobac" becomes "001"</w:t>
          </w:r>
          <w:r w:rsidR="00267388">
            <w:t>) for data analysis and sharing.</w:t>
          </w:r>
        </w:p>
        <w:p w14:paraId="757DEF4F" w14:textId="77777777" w:rsidR="00D81633" w:rsidRDefault="00D81633" w:rsidP="00B93AFB">
          <w:pPr>
            <w:pBdr>
              <w:top w:val="nil"/>
              <w:left w:val="nil"/>
              <w:bottom w:val="nil"/>
              <w:right w:val="nil"/>
              <w:between w:val="nil"/>
            </w:pBdr>
            <w:spacing w:before="120" w:after="120"/>
            <w:ind w:left="1260" w:right="180"/>
            <w:rPr>
              <w:ins w:id="131" w:author="Daniel Chen" w:date="2020-07-08T16:54:00Z"/>
            </w:rPr>
          </w:pPr>
          <w:ins w:id="132" w:author="Daniel Chen" w:date="2020-07-08T16:51:00Z">
            <w:r>
              <w:t xml:space="preserve">The Qualtrics data will be pulled </w:t>
            </w:r>
          </w:ins>
          <w:ins w:id="133" w:author="Daniel Chen" w:date="2020-07-08T16:52:00Z">
            <w:r>
              <w:t xml:space="preserve">programmatically via the Qualtrics API and the user-created identifier will be immediately processed into an integer representation to reduce the </w:t>
            </w:r>
          </w:ins>
          <w:ins w:id="134" w:author="Daniel Chen" w:date="2020-07-08T16:53:00Z">
            <w:r>
              <w:t>chance of accidently storing the user-created identifier on any computer.</w:t>
            </w:r>
          </w:ins>
        </w:p>
        <w:p w14:paraId="0B796313" w14:textId="45DCE80A" w:rsidR="00D81633" w:rsidDel="00D81633" w:rsidRDefault="00D81633" w:rsidP="00B93AFB">
          <w:pPr>
            <w:pBdr>
              <w:top w:val="nil"/>
              <w:left w:val="nil"/>
              <w:bottom w:val="nil"/>
              <w:right w:val="nil"/>
              <w:between w:val="nil"/>
            </w:pBdr>
            <w:spacing w:before="120" w:after="120"/>
            <w:ind w:left="1260" w:right="180"/>
            <w:rPr>
              <w:del w:id="135" w:author="Daniel Chen" w:date="2020-07-08T16:54:00Z"/>
            </w:rPr>
          </w:pPr>
        </w:p>
        <w:p w14:paraId="0ACB5CC0" w14:textId="66876E1D" w:rsidR="005D62CD" w:rsidRDefault="00267388" w:rsidP="005D62CD">
          <w:pPr>
            <w:pBdr>
              <w:top w:val="nil"/>
              <w:left w:val="nil"/>
              <w:bottom w:val="nil"/>
              <w:right w:val="nil"/>
              <w:between w:val="nil"/>
            </w:pBdr>
            <w:spacing w:before="120" w:after="120"/>
            <w:ind w:left="1260" w:right="180"/>
          </w:pPr>
          <w:r>
            <w:t>The code</w:t>
          </w:r>
          <w:ins w:id="136" w:author="Brown, Anne" w:date="2020-07-08T17:39:00Z">
            <w:r w:rsidR="00B70ADD">
              <w:t xml:space="preserve"> (e.g. </w:t>
            </w:r>
          </w:ins>
          <w:ins w:id="137" w:author="Brown, Anne" w:date="2020-07-08T17:40:00Z">
            <w:r w:rsidR="00B70ADD">
              <w:t>p</w:t>
            </w:r>
          </w:ins>
          <w:ins w:id="138" w:author="Brown, Anne" w:date="2020-07-08T17:39:00Z">
            <w:r w:rsidR="00B70ADD">
              <w:t xml:space="preserve">ython scripts </w:t>
            </w:r>
          </w:ins>
          <w:ins w:id="139" w:author="Brown, Anne" w:date="2020-07-08T17:40:00Z">
            <w:r w:rsidR="00B70ADD">
              <w:t>and other computer code written for analysis of the data)</w:t>
            </w:r>
          </w:ins>
          <w:r>
            <w:t xml:space="preserve"> and </w:t>
          </w:r>
          <w:ins w:id="140" w:author="Daniel Chen" w:date="2020-07-08T16:54:00Z">
            <w:r w:rsidR="00D81633">
              <w:t xml:space="preserve">de-identified </w:t>
            </w:r>
          </w:ins>
          <w:r>
            <w:t xml:space="preserve">data used for analysis will be stored and shared on an open science platform (e.g., </w:t>
          </w:r>
          <w:r w:rsidRPr="00267388">
            <w:t>Open Science Framework (</w:t>
          </w:r>
          <w:hyperlink r:id="rId9" w:history="1">
            <w:r w:rsidRPr="00E26B9B">
              <w:rPr>
                <w:rStyle w:val="Hyperlink"/>
              </w:rPr>
              <w:t>https://osf.io/</w:t>
            </w:r>
          </w:hyperlink>
          <w:r w:rsidRPr="00267388">
            <w:t>), GitHub (</w:t>
          </w:r>
          <w:hyperlink r:id="rId10" w:history="1">
            <w:r w:rsidRPr="00E26B9B">
              <w:rPr>
                <w:rStyle w:val="Hyperlink"/>
              </w:rPr>
              <w:t>https://github.com/</w:t>
            </w:r>
          </w:hyperlink>
          <w:r w:rsidRPr="00267388">
            <w:t xml:space="preserve">), </w:t>
          </w:r>
          <w:proofErr w:type="spellStart"/>
          <w:r w:rsidRPr="00267388">
            <w:t>Zenodo</w:t>
          </w:r>
          <w:proofErr w:type="spellEnd"/>
          <w:r w:rsidRPr="00267388">
            <w:t xml:space="preserve"> (</w:t>
          </w:r>
          <w:hyperlink r:id="rId11" w:history="1">
            <w:r w:rsidRPr="00E26B9B">
              <w:rPr>
                <w:rStyle w:val="Hyperlink"/>
              </w:rPr>
              <w:t>https://zenodo.org/</w:t>
            </w:r>
          </w:hyperlink>
          <w:r w:rsidRPr="00267388">
            <w:t xml:space="preserve">), and/or </w:t>
          </w:r>
          <w:proofErr w:type="spellStart"/>
          <w:r w:rsidRPr="00267388">
            <w:t>VTechData</w:t>
          </w:r>
          <w:proofErr w:type="spellEnd"/>
          <w:r w:rsidRPr="00267388">
            <w:t xml:space="preserve"> (</w:t>
          </w:r>
          <w:hyperlink r:id="rId12" w:history="1">
            <w:r w:rsidRPr="00E26B9B">
              <w:rPr>
                <w:rStyle w:val="Hyperlink"/>
              </w:rPr>
              <w:t>https://data.lib.vt.edu/</w:t>
            </w:r>
          </w:hyperlink>
          <w:r w:rsidRPr="00267388">
            <w:t>).</w:t>
          </w:r>
          <w:ins w:id="141" w:author="Daniel Chen" w:date="2020-07-08T16:58:00Z">
            <w:r w:rsidR="008B1066">
              <w:t xml:space="preserve"> There will be nothing in the code that can reverse engineer the user-provided identifier once it has been converted to an integer value.</w:t>
            </w:r>
          </w:ins>
        </w:p>
        <w:p w14:paraId="3C2EFEBE" w14:textId="6FF450C4" w:rsidR="00267388" w:rsidRPr="00B26E6B" w:rsidRDefault="00267388" w:rsidP="005D62CD">
          <w:pPr>
            <w:pBdr>
              <w:top w:val="nil"/>
              <w:left w:val="nil"/>
              <w:bottom w:val="nil"/>
              <w:right w:val="nil"/>
              <w:between w:val="nil"/>
            </w:pBdr>
            <w:spacing w:before="120" w:after="120"/>
            <w:ind w:left="1260" w:right="180"/>
          </w:pPr>
          <w:r>
            <w:t xml:space="preserve">Data can be </w:t>
          </w:r>
          <w:r w:rsidR="009F7D9E">
            <w:t>removed</w:t>
          </w:r>
          <w:r>
            <w:t xml:space="preserve"> at the participants' request.</w:t>
          </w:r>
        </w:p>
        <w:p w14:paraId="6B51E182" w14:textId="0DE05046" w:rsidR="00A9630C" w:rsidRDefault="009D6010" w:rsidP="00A9630C">
          <w:pPr>
            <w:pBdr>
              <w:top w:val="nil"/>
              <w:left w:val="nil"/>
              <w:bottom w:val="nil"/>
              <w:right w:val="nil"/>
              <w:between w:val="nil"/>
            </w:pBdr>
            <w:spacing w:before="120" w:after="120"/>
            <w:ind w:left="1260" w:right="180"/>
          </w:pPr>
        </w:p>
      </w:sdtContent>
    </w:sdt>
    <w:p w14:paraId="6130668E" w14:textId="77777777" w:rsidR="00A9630C" w:rsidRPr="00186CD4" w:rsidRDefault="00A9630C" w:rsidP="00A9630C">
      <w:pPr>
        <w:pBdr>
          <w:top w:val="nil"/>
          <w:left w:val="nil"/>
          <w:bottom w:val="nil"/>
          <w:right w:val="nil"/>
          <w:between w:val="nil"/>
        </w:pBdr>
        <w:spacing w:before="120" w:after="120"/>
        <w:ind w:left="1260" w:right="180"/>
      </w:pPr>
    </w:p>
    <w:sdt>
      <w:sdtPr>
        <w:rPr>
          <w:rFonts w:ascii="Times New Roman" w:eastAsia="Calibri" w:hAnsi="Times New Roman" w:cs="Times New Roman"/>
          <w:i/>
        </w:rPr>
        <w:alias w:val="9.5"/>
        <w:tag w:val="9.5"/>
        <w:id w:val="-651446025"/>
        <w:lock w:val="sdtContentLocked"/>
        <w:placeholder>
          <w:docPart w:val="DefaultPlaceholder_-1854013440"/>
        </w:placeholder>
      </w:sdtPr>
      <w:sdtEndPr/>
      <w:sdtContent>
        <w:p w14:paraId="7A02F339" w14:textId="6B81C603" w:rsidR="00826215" w:rsidRPr="00C72AB1" w:rsidRDefault="00C72AB1"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rPr>
          </w:pPr>
          <w:r w:rsidRPr="00C72AB1">
            <w:rPr>
              <w:rFonts w:ascii="Times New Roman" w:eastAsia="Calibri" w:hAnsi="Times New Roman" w:cs="Times New Roman"/>
              <w:i/>
            </w:rPr>
            <w:t>Please select the identifiers you will obtain</w:t>
          </w:r>
          <w:r w:rsidR="00E772C2">
            <w:rPr>
              <w:rFonts w:ascii="Times New Roman" w:eastAsia="Calibri" w:hAnsi="Times New Roman" w:cs="Times New Roman"/>
              <w:i/>
            </w:rPr>
            <w:t xml:space="preserve"> (whether directly from participants or from another source)</w:t>
          </w:r>
          <w:r w:rsidRPr="00C72AB1">
            <w:rPr>
              <w:rFonts w:ascii="Times New Roman" w:eastAsia="Calibri" w:hAnsi="Times New Roman" w:cs="Times New Roman"/>
              <w:i/>
            </w:rPr>
            <w:t>, including but not limited to:</w:t>
          </w:r>
        </w:p>
      </w:sdtContent>
    </w:sdt>
    <w:p w14:paraId="5E39CB17" w14:textId="77777777" w:rsidR="00853D7A" w:rsidRPr="00C72AB1" w:rsidRDefault="00853D7A">
      <w:pPr>
        <w:pBdr>
          <w:top w:val="nil"/>
          <w:left w:val="nil"/>
          <w:bottom w:val="nil"/>
          <w:right w:val="nil"/>
          <w:between w:val="nil"/>
        </w:pBdr>
        <w:spacing w:before="120" w:after="120"/>
        <w:ind w:left="720" w:right="720" w:firstLine="720"/>
        <w:rPr>
          <w:rFonts w:ascii="Times New Roman" w:eastAsia="Calibri" w:hAnsi="Times New Roman" w:cs="Times New Roman"/>
          <w:i/>
        </w:rPr>
      </w:pPr>
    </w:p>
    <w:tbl>
      <w:tblPr>
        <w:tblStyle w:val="TableGrid"/>
        <w:tblW w:w="0" w:type="auto"/>
        <w:tblInd w:w="720" w:type="dxa"/>
        <w:tblLook w:val="04A0" w:firstRow="1" w:lastRow="0" w:firstColumn="1" w:lastColumn="0" w:noHBand="0" w:noVBand="1"/>
      </w:tblPr>
      <w:tblGrid>
        <w:gridCol w:w="535"/>
        <w:gridCol w:w="7375"/>
      </w:tblGrid>
      <w:tr w:rsidR="00853D7A" w:rsidRPr="00853D7A" w14:paraId="1C36DAB4" w14:textId="77777777" w:rsidTr="00853D7A">
        <w:sdt>
          <w:sdtPr>
            <w:rPr>
              <w:rFonts w:ascii="Times New Roman" w:eastAsia="Calibri" w:hAnsi="Times New Roman" w:cs="Times New Roman"/>
            </w:rPr>
            <w:id w:val="735899999"/>
            <w14:checkbox>
              <w14:checked w14:val="0"/>
              <w14:checkedState w14:val="2612" w14:font="MS Gothic"/>
              <w14:uncheckedState w14:val="2610" w14:font="MS Gothic"/>
            </w14:checkbox>
          </w:sdtPr>
          <w:sdtEndPr/>
          <w:sdtContent>
            <w:tc>
              <w:tcPr>
                <w:tcW w:w="535" w:type="dxa"/>
              </w:tcPr>
              <w:p w14:paraId="6A311515" w14:textId="7B432298" w:rsidR="00853D7A" w:rsidRPr="00853D7A" w:rsidRDefault="003B1C29" w:rsidP="00CF54D6">
                <w:pPr>
                  <w:pBdr>
                    <w:top w:val="nil"/>
                    <w:left w:val="nil"/>
                    <w:bottom w:val="nil"/>
                    <w:right w:val="nil"/>
                    <w:between w:val="nil"/>
                  </w:pBdr>
                  <w:rPr>
                    <w:rFonts w:ascii="Times New Roman" w:eastAsia="Calibri" w:hAnsi="Times New Roman" w:cs="Times New Roman"/>
                    <w:i/>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Name"/>
              <w:tag w:val="Name"/>
              <w:id w:val="93907529"/>
              <w:lock w:val="sdtContentLocked"/>
              <w:placeholder>
                <w:docPart w:val="DefaultPlaceholder_-1854013440"/>
              </w:placeholder>
            </w:sdtPr>
            <w:sdtEndPr/>
            <w:sdtContent>
              <w:p w14:paraId="7802BDC3" w14:textId="76BE6F9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Name</w:t>
                </w:r>
              </w:p>
            </w:sdtContent>
          </w:sdt>
        </w:tc>
      </w:tr>
      <w:tr w:rsidR="00853D7A" w:rsidRPr="00853D7A" w14:paraId="41F8F3D6" w14:textId="77777777" w:rsidTr="00853D7A">
        <w:sdt>
          <w:sdtPr>
            <w:rPr>
              <w:rFonts w:ascii="Times New Roman" w:eastAsia="Calibri" w:hAnsi="Times New Roman" w:cs="Times New Roman"/>
            </w:rPr>
            <w:id w:val="-346100543"/>
            <w14:checkbox>
              <w14:checked w14:val="0"/>
              <w14:checkedState w14:val="2612" w14:font="MS Gothic"/>
              <w14:uncheckedState w14:val="2610" w14:font="MS Gothic"/>
            </w14:checkbox>
          </w:sdtPr>
          <w:sdtEndPr/>
          <w:sdtContent>
            <w:tc>
              <w:tcPr>
                <w:tcW w:w="535" w:type="dxa"/>
              </w:tcPr>
              <w:p w14:paraId="7F70DE6A"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Location"/>
              <w:tag w:val="Location"/>
              <w:id w:val="-1828745249"/>
              <w:lock w:val="sdtContentLocked"/>
              <w:placeholder>
                <w:docPart w:val="DefaultPlaceholder_-1854013440"/>
              </w:placeholder>
            </w:sdtPr>
            <w:sdtEndPr/>
            <w:sdtContent>
              <w:p w14:paraId="28117D19" w14:textId="687E1F33"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Geographical subdivisions smaller than a </w:t>
                </w:r>
                <w:r w:rsidR="00186CD4">
                  <w:rPr>
                    <w:rFonts w:ascii="Times New Roman" w:eastAsia="Calibri" w:hAnsi="Times New Roman" w:cs="Times New Roman"/>
                    <w:i/>
                  </w:rPr>
                  <w:t>s</w:t>
                </w:r>
                <w:r w:rsidRPr="00853D7A">
                  <w:rPr>
                    <w:rFonts w:ascii="Times New Roman" w:eastAsia="Calibri" w:hAnsi="Times New Roman" w:cs="Times New Roman"/>
                    <w:i/>
                  </w:rPr>
                  <w:t xml:space="preserve">tate, including street address, city, county, precinct, zip code, and equivalent geocodes </w:t>
                </w:r>
                <w:r w:rsidR="00186CD4">
                  <w:rPr>
                    <w:rFonts w:ascii="Times New Roman" w:eastAsia="Calibri" w:hAnsi="Times New Roman" w:cs="Times New Roman"/>
                    <w:i/>
                  </w:rPr>
                  <w:t>(note,</w:t>
                </w:r>
                <w:r w:rsidRPr="00853D7A">
                  <w:rPr>
                    <w:rFonts w:ascii="Times New Roman" w:eastAsia="Calibri" w:hAnsi="Times New Roman" w:cs="Times New Roman"/>
                    <w:i/>
                  </w:rPr>
                  <w:t xml:space="preserve"> the initial three digits of a zip code</w:t>
                </w:r>
                <w:r w:rsidR="00186CD4">
                  <w:rPr>
                    <w:rFonts w:ascii="Times New Roman" w:eastAsia="Calibri" w:hAnsi="Times New Roman" w:cs="Times New Roman"/>
                    <w:i/>
                  </w:rPr>
                  <w:t xml:space="preserve"> are not considered identifiable)</w:t>
                </w:r>
              </w:p>
            </w:sdtContent>
          </w:sdt>
        </w:tc>
      </w:tr>
      <w:tr w:rsidR="00853D7A" w:rsidRPr="00853D7A" w14:paraId="6303BF16" w14:textId="77777777" w:rsidTr="00853D7A">
        <w:sdt>
          <w:sdtPr>
            <w:rPr>
              <w:rFonts w:ascii="Times New Roman" w:eastAsia="Calibri" w:hAnsi="Times New Roman" w:cs="Times New Roman"/>
            </w:rPr>
            <w:id w:val="1908106804"/>
            <w14:checkbox>
              <w14:checked w14:val="1"/>
              <w14:checkedState w14:val="2612" w14:font="MS Gothic"/>
              <w14:uncheckedState w14:val="2610" w14:font="MS Gothic"/>
            </w14:checkbox>
          </w:sdtPr>
          <w:sdtEndPr/>
          <w:sdtContent>
            <w:tc>
              <w:tcPr>
                <w:tcW w:w="535" w:type="dxa"/>
              </w:tcPr>
              <w:p w14:paraId="06AF24B9" w14:textId="59CDF692"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Dates"/>
            <w:tag w:val="Dates"/>
            <w:id w:val="-833682645"/>
            <w:lock w:val="sdtContentLocked"/>
            <w:placeholder>
              <w:docPart w:val="DefaultPlaceholder_-1854013440"/>
            </w:placeholder>
          </w:sdtPr>
          <w:sdtEndPr/>
          <w:sdtContent>
            <w:tc>
              <w:tcPr>
                <w:tcW w:w="7375" w:type="dxa"/>
              </w:tcPr>
              <w:p w14:paraId="082087BB" w14:textId="46E20007"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Elements of dates (except year) for dates directly related to an individual, including birth date, admission date, discharge date, date of death, and </w:t>
                </w:r>
                <w:r w:rsidR="00186CD4">
                  <w:rPr>
                    <w:rFonts w:ascii="Times New Roman" w:eastAsia="Calibri" w:hAnsi="Times New Roman" w:cs="Times New Roman"/>
                    <w:i/>
                  </w:rPr>
                  <w:t>single year of age</w:t>
                </w:r>
                <w:r w:rsidRPr="00853D7A">
                  <w:rPr>
                    <w:rFonts w:ascii="Times New Roman" w:eastAsia="Calibri" w:hAnsi="Times New Roman" w:cs="Times New Roman"/>
                    <w:i/>
                  </w:rPr>
                  <w:t xml:space="preserve"> over 89 and all elements of dates (including year) indicative of such age</w:t>
                </w:r>
                <w:r w:rsidR="00186CD4">
                  <w:rPr>
                    <w:rFonts w:ascii="Times New Roman" w:eastAsia="Calibri" w:hAnsi="Times New Roman" w:cs="Times New Roman"/>
                    <w:i/>
                  </w:rPr>
                  <w:t xml:space="preserve"> (note,</w:t>
                </w:r>
                <w:r w:rsidRPr="00853D7A">
                  <w:rPr>
                    <w:rFonts w:ascii="Times New Roman" w:eastAsia="Calibri" w:hAnsi="Times New Roman" w:cs="Times New Roman"/>
                    <w:i/>
                  </w:rPr>
                  <w:t xml:space="preserve"> such ages and elements may be aggregated into a single category of age 90</w:t>
                </w:r>
                <w:r w:rsidR="00186CD4">
                  <w:rPr>
                    <w:rFonts w:ascii="Times New Roman" w:eastAsia="Calibri" w:hAnsi="Times New Roman" w:cs="Times New Roman"/>
                    <w:i/>
                  </w:rPr>
                  <w:t>+)</w:t>
                </w:r>
              </w:p>
            </w:tc>
          </w:sdtContent>
        </w:sdt>
      </w:tr>
      <w:tr w:rsidR="00853D7A" w:rsidRPr="00853D7A" w14:paraId="1B12DB42" w14:textId="77777777" w:rsidTr="00853D7A">
        <w:sdt>
          <w:sdtPr>
            <w:rPr>
              <w:rFonts w:ascii="Times New Roman" w:eastAsia="Calibri" w:hAnsi="Times New Roman" w:cs="Times New Roman"/>
            </w:rPr>
            <w:id w:val="1884445853"/>
            <w14:checkbox>
              <w14:checked w14:val="0"/>
              <w14:checkedState w14:val="2612" w14:font="MS Gothic"/>
              <w14:uncheckedState w14:val="2610" w14:font="MS Gothic"/>
            </w14:checkbox>
          </w:sdtPr>
          <w:sdtEndPr/>
          <w:sdtContent>
            <w:tc>
              <w:tcPr>
                <w:tcW w:w="535" w:type="dxa"/>
              </w:tcPr>
              <w:p w14:paraId="21C6AB00"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Phone numbers"/>
              <w:tag w:val="Phone numbers"/>
              <w:id w:val="1327710518"/>
              <w:lock w:val="sdtContentLocked"/>
              <w:placeholder>
                <w:docPart w:val="DefaultPlaceholder_-1854013440"/>
              </w:placeholder>
            </w:sdtPr>
            <w:sdtEndPr/>
            <w:sdtContent>
              <w:p w14:paraId="5D9AEA14" w14:textId="03CB4139" w:rsidR="00853D7A" w:rsidRPr="00853D7A" w:rsidRDefault="00853D7A" w:rsidP="00186CD4">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Phone </w:t>
                </w:r>
                <w:r w:rsidR="00186CD4">
                  <w:rPr>
                    <w:rFonts w:ascii="Times New Roman" w:eastAsia="Calibri" w:hAnsi="Times New Roman" w:cs="Times New Roman"/>
                    <w:i/>
                  </w:rPr>
                  <w:t>n</w:t>
                </w:r>
                <w:r w:rsidR="00186CD4" w:rsidRPr="00853D7A">
                  <w:rPr>
                    <w:rFonts w:ascii="Times New Roman" w:eastAsia="Calibri" w:hAnsi="Times New Roman" w:cs="Times New Roman"/>
                    <w:i/>
                  </w:rPr>
                  <w:t>umbers</w:t>
                </w:r>
              </w:p>
            </w:sdtContent>
          </w:sdt>
        </w:tc>
      </w:tr>
      <w:tr w:rsidR="00853D7A" w:rsidRPr="00853D7A" w14:paraId="7A923B88" w14:textId="77777777" w:rsidTr="00853D7A">
        <w:sdt>
          <w:sdtPr>
            <w:rPr>
              <w:rFonts w:ascii="Times New Roman" w:eastAsia="Calibri" w:hAnsi="Times New Roman" w:cs="Times New Roman"/>
            </w:rPr>
            <w:id w:val="-1664386848"/>
            <w14:checkbox>
              <w14:checked w14:val="0"/>
              <w14:checkedState w14:val="2612" w14:font="MS Gothic"/>
              <w14:uncheckedState w14:val="2610" w14:font="MS Gothic"/>
            </w14:checkbox>
          </w:sdtPr>
          <w:sdtEndPr/>
          <w:sdtContent>
            <w:tc>
              <w:tcPr>
                <w:tcW w:w="535" w:type="dxa"/>
              </w:tcPr>
              <w:p w14:paraId="3D722C3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Fax numbers"/>
              <w:tag w:val="Fax numbers"/>
              <w:id w:val="-1238635865"/>
              <w:lock w:val="sdtContentLocked"/>
              <w:placeholder>
                <w:docPart w:val="DefaultPlaceholder_-1854013440"/>
              </w:placeholder>
            </w:sdtPr>
            <w:sdtEndPr/>
            <w:sdtContent>
              <w:p w14:paraId="601757DA" w14:textId="1A8E2B0B"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Fax numbers</w:t>
                </w:r>
              </w:p>
            </w:sdtContent>
          </w:sdt>
        </w:tc>
      </w:tr>
      <w:tr w:rsidR="00853D7A" w:rsidRPr="00853D7A" w14:paraId="71E3BE0F" w14:textId="77777777" w:rsidTr="00853D7A">
        <w:sdt>
          <w:sdtPr>
            <w:rPr>
              <w:rFonts w:ascii="Times New Roman" w:eastAsia="Calibri" w:hAnsi="Times New Roman" w:cs="Times New Roman"/>
            </w:rPr>
            <w:id w:val="128898713"/>
            <w14:checkbox>
              <w14:checked w14:val="1"/>
              <w14:checkedState w14:val="2612" w14:font="MS Gothic"/>
              <w14:uncheckedState w14:val="2610" w14:font="MS Gothic"/>
            </w14:checkbox>
          </w:sdtPr>
          <w:sdtEndPr/>
          <w:sdtContent>
            <w:tc>
              <w:tcPr>
                <w:tcW w:w="535" w:type="dxa"/>
              </w:tcPr>
              <w:p w14:paraId="5702BB7A" w14:textId="3E25EE96"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Email"/>
              <w:tag w:val="Email"/>
              <w:id w:val="996159868"/>
              <w:lock w:val="sdtContentLocked"/>
              <w:placeholder>
                <w:docPart w:val="DefaultPlaceholder_-1854013440"/>
              </w:placeholder>
            </w:sdtPr>
            <w:sdtEndPr/>
            <w:sdtContent>
              <w:p w14:paraId="1EDF26E4" w14:textId="2BEF7D8E"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Electronic mail addresses (e-mail)</w:t>
                </w:r>
              </w:p>
            </w:sdtContent>
          </w:sdt>
        </w:tc>
      </w:tr>
      <w:tr w:rsidR="00853D7A" w:rsidRPr="00853D7A" w14:paraId="282FA90D" w14:textId="77777777" w:rsidTr="00853D7A">
        <w:sdt>
          <w:sdtPr>
            <w:rPr>
              <w:rFonts w:ascii="Times New Roman" w:eastAsia="Calibri" w:hAnsi="Times New Roman" w:cs="Times New Roman"/>
            </w:rPr>
            <w:id w:val="-2117897829"/>
            <w14:checkbox>
              <w14:checked w14:val="0"/>
              <w14:checkedState w14:val="2612" w14:font="MS Gothic"/>
              <w14:uncheckedState w14:val="2610" w14:font="MS Gothic"/>
            </w14:checkbox>
          </w:sdtPr>
          <w:sdtEndPr/>
          <w:sdtContent>
            <w:tc>
              <w:tcPr>
                <w:tcW w:w="535" w:type="dxa"/>
              </w:tcPr>
              <w:p w14:paraId="48FF3F5B"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SN"/>
              <w:tag w:val="SSN"/>
              <w:id w:val="562912694"/>
              <w:lock w:val="sdtContentLocked"/>
              <w:placeholder>
                <w:docPart w:val="DefaultPlaceholder_-1854013440"/>
              </w:placeholder>
            </w:sdtPr>
            <w:sdtEndPr/>
            <w:sdtContent>
              <w:p w14:paraId="032E7448" w14:textId="49605C6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Social Security numbers</w:t>
                </w:r>
              </w:p>
            </w:sdtContent>
          </w:sdt>
        </w:tc>
      </w:tr>
      <w:tr w:rsidR="00853D7A" w:rsidRPr="00853D7A" w14:paraId="6FDD7022" w14:textId="77777777" w:rsidTr="00853D7A">
        <w:sdt>
          <w:sdtPr>
            <w:rPr>
              <w:rFonts w:ascii="Times New Roman" w:eastAsia="Calibri" w:hAnsi="Times New Roman" w:cs="Times New Roman"/>
            </w:rPr>
            <w:id w:val="-1189834566"/>
            <w14:checkbox>
              <w14:checked w14:val="0"/>
              <w14:checkedState w14:val="2612" w14:font="MS Gothic"/>
              <w14:uncheckedState w14:val="2610" w14:font="MS Gothic"/>
            </w14:checkbox>
          </w:sdtPr>
          <w:sdtEndPr/>
          <w:sdtContent>
            <w:tc>
              <w:tcPr>
                <w:tcW w:w="535" w:type="dxa"/>
              </w:tcPr>
              <w:p w14:paraId="477528B9"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MRN"/>
              <w:tag w:val="MRN"/>
              <w:id w:val="-1536807906"/>
              <w:lock w:val="sdtContentLocked"/>
              <w:placeholder>
                <w:docPart w:val="DefaultPlaceholder_-1854013440"/>
              </w:placeholder>
            </w:sdtPr>
            <w:sdtEndPr/>
            <w:sdtContent>
              <w:p w14:paraId="74A8193F" w14:textId="327BCB4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Medical record numbers</w:t>
                </w:r>
              </w:p>
            </w:sdtContent>
          </w:sdt>
        </w:tc>
      </w:tr>
      <w:tr w:rsidR="00853D7A" w:rsidRPr="00853D7A" w14:paraId="456FBA4A" w14:textId="77777777" w:rsidTr="00853D7A">
        <w:sdt>
          <w:sdtPr>
            <w:rPr>
              <w:rFonts w:ascii="Times New Roman" w:eastAsia="Calibri" w:hAnsi="Times New Roman" w:cs="Times New Roman"/>
            </w:rPr>
            <w:id w:val="-1789578393"/>
            <w14:checkbox>
              <w14:checked w14:val="0"/>
              <w14:checkedState w14:val="2612" w14:font="MS Gothic"/>
              <w14:uncheckedState w14:val="2610" w14:font="MS Gothic"/>
            </w14:checkbox>
          </w:sdtPr>
          <w:sdtEndPr/>
          <w:sdtContent>
            <w:tc>
              <w:tcPr>
                <w:tcW w:w="535" w:type="dxa"/>
              </w:tcPr>
              <w:p w14:paraId="1D23B812"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Health plan beneficiary numbers"/>
              <w:tag w:val="Health plan beneficiary numbers"/>
              <w:id w:val="-2057004275"/>
              <w:lock w:val="sdtContentLocked"/>
              <w:placeholder>
                <w:docPart w:val="DefaultPlaceholder_-1854013440"/>
              </w:placeholder>
            </w:sdtPr>
            <w:sdtEndPr/>
            <w:sdtContent>
              <w:p w14:paraId="7E595DC8" w14:textId="31F943FF"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Health plan beneficiary numbers</w:t>
                </w:r>
              </w:p>
            </w:sdtContent>
          </w:sdt>
        </w:tc>
      </w:tr>
      <w:tr w:rsidR="00853D7A" w:rsidRPr="00853D7A" w14:paraId="28951433" w14:textId="77777777" w:rsidTr="00853D7A">
        <w:sdt>
          <w:sdtPr>
            <w:rPr>
              <w:rFonts w:ascii="Times New Roman" w:eastAsia="Calibri" w:hAnsi="Times New Roman" w:cs="Times New Roman"/>
            </w:rPr>
            <w:id w:val="-128240067"/>
            <w14:checkbox>
              <w14:checked w14:val="0"/>
              <w14:checkedState w14:val="2612" w14:font="MS Gothic"/>
              <w14:uncheckedState w14:val="2610" w14:font="MS Gothic"/>
            </w14:checkbox>
          </w:sdtPr>
          <w:sdtEndPr/>
          <w:sdtContent>
            <w:tc>
              <w:tcPr>
                <w:tcW w:w="535" w:type="dxa"/>
              </w:tcPr>
              <w:p w14:paraId="6A4A93CE"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Account numbers"/>
              <w:tag w:val="Account numbers"/>
              <w:id w:val="2128264694"/>
              <w:lock w:val="sdtContentLocked"/>
              <w:placeholder>
                <w:docPart w:val="DefaultPlaceholder_-1854013440"/>
              </w:placeholder>
            </w:sdtPr>
            <w:sdtEndPr/>
            <w:sdtContent>
              <w:p w14:paraId="4A152764" w14:textId="3382E3E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Account numbers</w:t>
                </w:r>
              </w:p>
            </w:sdtContent>
          </w:sdt>
        </w:tc>
      </w:tr>
      <w:tr w:rsidR="00853D7A" w:rsidRPr="00853D7A" w14:paraId="4A286D04" w14:textId="77777777" w:rsidTr="00853D7A">
        <w:sdt>
          <w:sdtPr>
            <w:rPr>
              <w:rFonts w:ascii="Times New Roman" w:eastAsia="Calibri" w:hAnsi="Times New Roman" w:cs="Times New Roman"/>
            </w:rPr>
            <w:id w:val="385216621"/>
            <w14:checkbox>
              <w14:checked w14:val="0"/>
              <w14:checkedState w14:val="2612" w14:font="MS Gothic"/>
              <w14:uncheckedState w14:val="2610" w14:font="MS Gothic"/>
            </w14:checkbox>
          </w:sdtPr>
          <w:sdtEndPr/>
          <w:sdtContent>
            <w:tc>
              <w:tcPr>
                <w:tcW w:w="535" w:type="dxa"/>
              </w:tcPr>
              <w:p w14:paraId="7A34BF71"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Certificate/license numbers"/>
              <w:tag w:val="Certificate/license numbers"/>
              <w:id w:val="408508096"/>
              <w:lock w:val="sdtContentLocked"/>
              <w:placeholder>
                <w:docPart w:val="DefaultPlaceholder_-1854013440"/>
              </w:placeholder>
            </w:sdtPr>
            <w:sdtEndPr/>
            <w:sdtContent>
              <w:p w14:paraId="54A146DD" w14:textId="4DDC015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Certificate/license numbers</w:t>
                </w:r>
              </w:p>
            </w:sdtContent>
          </w:sdt>
        </w:tc>
      </w:tr>
      <w:tr w:rsidR="00853D7A" w:rsidRPr="00853D7A" w14:paraId="348D0CE1" w14:textId="77777777" w:rsidTr="00853D7A">
        <w:sdt>
          <w:sdtPr>
            <w:rPr>
              <w:rFonts w:ascii="Times New Roman" w:eastAsia="Calibri" w:hAnsi="Times New Roman" w:cs="Times New Roman"/>
            </w:rPr>
            <w:id w:val="1428466168"/>
            <w14:checkbox>
              <w14:checked w14:val="0"/>
              <w14:checkedState w14:val="2612" w14:font="MS Gothic"/>
              <w14:uncheckedState w14:val="2610" w14:font="MS Gothic"/>
            </w14:checkbox>
          </w:sdtPr>
          <w:sdtEndPr/>
          <w:sdtContent>
            <w:tc>
              <w:tcPr>
                <w:tcW w:w="535" w:type="dxa"/>
              </w:tcPr>
              <w:p w14:paraId="0BEB1F6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Vehicle ID"/>
              <w:tag w:val="Vehicle ID"/>
              <w:id w:val="-1700310998"/>
              <w:lock w:val="sdtContentLocked"/>
              <w:placeholder>
                <w:docPart w:val="DefaultPlaceholder_-1854013440"/>
              </w:placeholder>
            </w:sdtPr>
            <w:sdtEndPr/>
            <w:sdtContent>
              <w:p w14:paraId="562069F0" w14:textId="61B3E48D"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Vehicle identifiers and serial numbers, including license plate numbers</w:t>
                </w:r>
              </w:p>
            </w:sdtContent>
          </w:sdt>
        </w:tc>
      </w:tr>
      <w:tr w:rsidR="00853D7A" w:rsidRPr="00853D7A" w14:paraId="06D40F96" w14:textId="77777777" w:rsidTr="00853D7A">
        <w:sdt>
          <w:sdtPr>
            <w:rPr>
              <w:rFonts w:ascii="Times New Roman" w:eastAsia="Calibri" w:hAnsi="Times New Roman" w:cs="Times New Roman"/>
            </w:rPr>
            <w:id w:val="1617181994"/>
            <w14:checkbox>
              <w14:checked w14:val="0"/>
              <w14:checkedState w14:val="2612" w14:font="MS Gothic"/>
              <w14:uncheckedState w14:val="2610" w14:font="MS Gothic"/>
            </w14:checkbox>
          </w:sdtPr>
          <w:sdtEndPr/>
          <w:sdtContent>
            <w:tc>
              <w:tcPr>
                <w:tcW w:w="535" w:type="dxa"/>
              </w:tcPr>
              <w:p w14:paraId="2233F4C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Device identifiers and serial numbers"/>
              <w:tag w:val="Device identifiers and serial numbers"/>
              <w:id w:val="-1362973322"/>
              <w:lock w:val="sdtContentLocked"/>
              <w:placeholder>
                <w:docPart w:val="DefaultPlaceholder_-1854013440"/>
              </w:placeholder>
            </w:sdtPr>
            <w:sdtEndPr/>
            <w:sdtContent>
              <w:p w14:paraId="3E420C06" w14:textId="42FF4E0A"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Device identifiers and serial numbers</w:t>
                </w:r>
              </w:p>
            </w:sdtContent>
          </w:sdt>
        </w:tc>
      </w:tr>
      <w:tr w:rsidR="00853D7A" w:rsidRPr="00853D7A" w14:paraId="5ED8AE09" w14:textId="77777777" w:rsidTr="00853D7A">
        <w:sdt>
          <w:sdtPr>
            <w:rPr>
              <w:rFonts w:ascii="Times New Roman" w:eastAsia="Calibri" w:hAnsi="Times New Roman" w:cs="Times New Roman"/>
            </w:rPr>
            <w:id w:val="-137967825"/>
            <w14:checkbox>
              <w14:checked w14:val="1"/>
              <w14:checkedState w14:val="2612" w14:font="MS Gothic"/>
              <w14:uncheckedState w14:val="2610" w14:font="MS Gothic"/>
            </w14:checkbox>
          </w:sdtPr>
          <w:sdtEndPr/>
          <w:sdtContent>
            <w:tc>
              <w:tcPr>
                <w:tcW w:w="535" w:type="dxa"/>
              </w:tcPr>
              <w:p w14:paraId="106692F6" w14:textId="12949FAF"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RLs"/>
              <w:tag w:val="URLs"/>
              <w:id w:val="1462004110"/>
              <w:lock w:val="sdtContentLocked"/>
              <w:placeholder>
                <w:docPart w:val="DefaultPlaceholder_-1854013440"/>
              </w:placeholder>
            </w:sdtPr>
            <w:sdtEndPr/>
            <w:sdtContent>
              <w:p w14:paraId="4A2093F3" w14:textId="2286E1D7"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Web Universal Resource Locators (URLs)</w:t>
                </w:r>
              </w:p>
            </w:sdtContent>
          </w:sdt>
        </w:tc>
      </w:tr>
      <w:tr w:rsidR="00853D7A" w:rsidRPr="00853D7A" w14:paraId="68723B18" w14:textId="77777777" w:rsidTr="00853D7A">
        <w:sdt>
          <w:sdtPr>
            <w:rPr>
              <w:rFonts w:ascii="Times New Roman" w:eastAsia="Calibri" w:hAnsi="Times New Roman" w:cs="Times New Roman"/>
            </w:rPr>
            <w:id w:val="1848209989"/>
            <w14:checkbox>
              <w14:checked w14:val="0"/>
              <w14:checkedState w14:val="2612" w14:font="MS Gothic"/>
              <w14:uncheckedState w14:val="2610" w14:font="MS Gothic"/>
            </w14:checkbox>
          </w:sdtPr>
          <w:sdtEndPr/>
          <w:sdtContent>
            <w:tc>
              <w:tcPr>
                <w:tcW w:w="535" w:type="dxa"/>
              </w:tcPr>
              <w:p w14:paraId="39998A87"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IP address"/>
            <w:tag w:val="IP address"/>
            <w:id w:val="-1416703262"/>
            <w:lock w:val="sdtContentLocked"/>
            <w:placeholder>
              <w:docPart w:val="DefaultPlaceholder_-1854013440"/>
            </w:placeholder>
          </w:sdtPr>
          <w:sdtEndPr/>
          <w:sdtContent>
            <w:tc>
              <w:tcPr>
                <w:tcW w:w="7375" w:type="dxa"/>
              </w:tcPr>
              <w:p w14:paraId="52642F2A" w14:textId="43C41E35"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 xml:space="preserve">Internet </w:t>
                </w:r>
                <w:r w:rsidR="00D16157">
                  <w:rPr>
                    <w:rFonts w:ascii="Times New Roman" w:eastAsia="Calibri" w:hAnsi="Times New Roman" w:cs="Times New Roman"/>
                    <w:i/>
                  </w:rPr>
                  <w:t>p</w:t>
                </w:r>
                <w:r w:rsidRPr="00853D7A">
                  <w:rPr>
                    <w:rFonts w:ascii="Times New Roman" w:eastAsia="Calibri" w:hAnsi="Times New Roman" w:cs="Times New Roman"/>
                    <w:i/>
                  </w:rPr>
                  <w:t>rotocol (IP) address numbers</w:t>
                </w:r>
              </w:p>
            </w:tc>
          </w:sdtContent>
        </w:sdt>
      </w:tr>
      <w:tr w:rsidR="00853D7A" w:rsidRPr="00853D7A" w14:paraId="08C36434" w14:textId="77777777" w:rsidTr="00853D7A">
        <w:sdt>
          <w:sdtPr>
            <w:rPr>
              <w:rFonts w:ascii="Times New Roman" w:eastAsia="Calibri" w:hAnsi="Times New Roman" w:cs="Times New Roman"/>
            </w:rPr>
            <w:id w:val="1598987613"/>
            <w14:checkbox>
              <w14:checked w14:val="0"/>
              <w14:checkedState w14:val="2612" w14:font="MS Gothic"/>
              <w14:uncheckedState w14:val="2610" w14:font="MS Gothic"/>
            </w14:checkbox>
          </w:sdtPr>
          <w:sdtEndPr/>
          <w:sdtContent>
            <w:tc>
              <w:tcPr>
                <w:tcW w:w="535" w:type="dxa"/>
              </w:tcPr>
              <w:p w14:paraId="0151E396"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Biometric ID"/>
            <w:tag w:val="Biometric ID"/>
            <w:id w:val="1513878320"/>
            <w:lock w:val="sdtContentLocked"/>
            <w:placeholder>
              <w:docPart w:val="DefaultPlaceholder_-1854013440"/>
            </w:placeholder>
          </w:sdtPr>
          <w:sdtEndPr/>
          <w:sdtContent>
            <w:tc>
              <w:tcPr>
                <w:tcW w:w="7375" w:type="dxa"/>
              </w:tcPr>
              <w:p w14:paraId="3D949921" w14:textId="6699960C"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Biometric identifiers, including finger and voice prints (audio recording)</w:t>
                </w:r>
              </w:p>
            </w:tc>
          </w:sdtContent>
        </w:sdt>
      </w:tr>
      <w:tr w:rsidR="00853D7A" w:rsidRPr="00853D7A" w14:paraId="60DF2223" w14:textId="77777777" w:rsidTr="00853D7A">
        <w:sdt>
          <w:sdtPr>
            <w:rPr>
              <w:rFonts w:ascii="Times New Roman" w:eastAsia="Calibri" w:hAnsi="Times New Roman" w:cs="Times New Roman"/>
            </w:rPr>
            <w:id w:val="1440420079"/>
            <w14:checkbox>
              <w14:checked w14:val="0"/>
              <w14:checkedState w14:val="2612" w14:font="MS Gothic"/>
              <w14:uncheckedState w14:val="2610" w14:font="MS Gothic"/>
            </w14:checkbox>
          </w:sdtPr>
          <w:sdtEndPr/>
          <w:sdtContent>
            <w:tc>
              <w:tcPr>
                <w:tcW w:w="535" w:type="dxa"/>
              </w:tcPr>
              <w:p w14:paraId="4AE7DC55" w14:textId="77777777" w:rsidR="00853D7A" w:rsidRPr="00853D7A" w:rsidRDefault="00853D7A"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sdt>
          <w:sdtPr>
            <w:rPr>
              <w:rFonts w:ascii="Times New Roman" w:eastAsia="Calibri" w:hAnsi="Times New Roman" w:cs="Times New Roman"/>
              <w:i/>
            </w:rPr>
            <w:alias w:val="Photo and images"/>
            <w:tag w:val="Photo and images"/>
            <w:id w:val="-1787960090"/>
            <w:lock w:val="sdtContentLocked"/>
            <w:placeholder>
              <w:docPart w:val="DefaultPlaceholder_-1854013440"/>
            </w:placeholder>
          </w:sdtPr>
          <w:sdtEndPr/>
          <w:sdtContent>
            <w:tc>
              <w:tcPr>
                <w:tcW w:w="7375" w:type="dxa"/>
              </w:tcPr>
              <w:p w14:paraId="3BFC809F" w14:textId="21B57E33" w:rsidR="00853D7A" w:rsidRPr="00853D7A" w:rsidRDefault="00853D7A" w:rsidP="00CF54D6">
                <w:pPr>
                  <w:pBdr>
                    <w:top w:val="nil"/>
                    <w:left w:val="nil"/>
                    <w:bottom w:val="nil"/>
                    <w:right w:val="nil"/>
                    <w:between w:val="nil"/>
                  </w:pBdr>
                  <w:rPr>
                    <w:rFonts w:ascii="Times New Roman" w:eastAsia="Calibri" w:hAnsi="Times New Roman" w:cs="Times New Roman"/>
                    <w:i/>
                  </w:rPr>
                </w:pPr>
                <w:r w:rsidRPr="00853D7A">
                  <w:rPr>
                    <w:rFonts w:ascii="Times New Roman" w:eastAsia="Calibri" w:hAnsi="Times New Roman" w:cs="Times New Roman"/>
                    <w:i/>
                  </w:rPr>
                  <w:t>Full face photographic images and any comparable images</w:t>
                </w:r>
                <w:r w:rsidR="00714B12">
                  <w:rPr>
                    <w:rFonts w:ascii="Times New Roman" w:eastAsia="Calibri" w:hAnsi="Times New Roman" w:cs="Times New Roman"/>
                    <w:i/>
                  </w:rPr>
                  <w:t xml:space="preserve"> (including video recording)</w:t>
                </w:r>
              </w:p>
            </w:tc>
          </w:sdtContent>
        </w:sdt>
      </w:tr>
      <w:tr w:rsidR="00853D7A" w:rsidRPr="00853D7A" w14:paraId="6B7B8095" w14:textId="77777777" w:rsidTr="00853D7A">
        <w:sdt>
          <w:sdtPr>
            <w:rPr>
              <w:rFonts w:ascii="Times New Roman" w:eastAsia="Calibri" w:hAnsi="Times New Roman" w:cs="Times New Roman"/>
            </w:rPr>
            <w:id w:val="-972518213"/>
            <w14:checkbox>
              <w14:checked w14:val="0"/>
              <w14:checkedState w14:val="2612" w14:font="MS Gothic"/>
              <w14:uncheckedState w14:val="2610" w14:font="MS Gothic"/>
            </w14:checkbox>
          </w:sdtPr>
          <w:sdtEndPr/>
          <w:sdtContent>
            <w:tc>
              <w:tcPr>
                <w:tcW w:w="535" w:type="dxa"/>
              </w:tcPr>
              <w:p w14:paraId="6B2D7267" w14:textId="77777777" w:rsidR="00853D7A" w:rsidRPr="00853D7A" w:rsidRDefault="00971600"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Student record number or ID number"/>
              <w:tag w:val="Student record number or ID number"/>
              <w:id w:val="-1620068084"/>
              <w:lock w:val="sdtContentLocked"/>
              <w:placeholder>
                <w:docPart w:val="DefaultPlaceholder_-1854013440"/>
              </w:placeholder>
            </w:sdtPr>
            <w:sdtEndPr/>
            <w:sdtContent>
              <w:p w14:paraId="498AC384" w14:textId="6A8371F6" w:rsidR="00853D7A" w:rsidRPr="00B4741F" w:rsidRDefault="00853D7A" w:rsidP="00B4741F">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Student record number or identification</w:t>
                </w:r>
                <w:r w:rsidR="000F7B98" w:rsidRPr="00B4741F">
                  <w:rPr>
                    <w:rFonts w:ascii="Times New Roman" w:eastAsia="Calibri" w:hAnsi="Times New Roman" w:cs="Times New Roman"/>
                    <w:i/>
                  </w:rPr>
                  <w:t xml:space="preserve"> number  </w:t>
                </w:r>
              </w:p>
            </w:sdtContent>
          </w:sdt>
        </w:tc>
      </w:tr>
      <w:tr w:rsidR="000F7B98" w:rsidRPr="00853D7A" w14:paraId="504C8478" w14:textId="77777777" w:rsidTr="00853D7A">
        <w:sdt>
          <w:sdtPr>
            <w:rPr>
              <w:rFonts w:ascii="Times New Roman" w:eastAsia="Calibri" w:hAnsi="Times New Roman" w:cs="Times New Roman"/>
            </w:rPr>
            <w:id w:val="1210299570"/>
            <w14:checkbox>
              <w14:checked w14:val="0"/>
              <w14:checkedState w14:val="2612" w14:font="MS Gothic"/>
              <w14:uncheckedState w14:val="2610" w14:font="MS Gothic"/>
            </w14:checkbox>
          </w:sdtPr>
          <w:sdtEndPr/>
          <w:sdtContent>
            <w:tc>
              <w:tcPr>
                <w:tcW w:w="535" w:type="dxa"/>
              </w:tcPr>
              <w:p w14:paraId="7C00C7F7" w14:textId="77777777" w:rsidR="000F7B98" w:rsidRDefault="000F7B9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sdt>
            <w:sdtPr>
              <w:rPr>
                <w:rFonts w:ascii="Times New Roman" w:eastAsia="Calibri" w:hAnsi="Times New Roman" w:cs="Times New Roman"/>
                <w:i/>
              </w:rPr>
              <w:alias w:val="User name"/>
              <w:tag w:val="User name"/>
              <w:id w:val="-1412685754"/>
              <w:lock w:val="sdtContentLocked"/>
              <w:placeholder>
                <w:docPart w:val="DefaultPlaceholder_-1854013440"/>
              </w:placeholder>
            </w:sdtPr>
            <w:sdtEndPr/>
            <w:sdtContent>
              <w:p w14:paraId="4504480A" w14:textId="0C8498CE" w:rsidR="000F7B98" w:rsidRPr="00B4741F" w:rsidRDefault="000F7B98" w:rsidP="00CF54D6">
                <w:pPr>
                  <w:pBdr>
                    <w:top w:val="nil"/>
                    <w:left w:val="nil"/>
                    <w:bottom w:val="nil"/>
                    <w:right w:val="nil"/>
                    <w:between w:val="nil"/>
                  </w:pBdr>
                  <w:rPr>
                    <w:rFonts w:ascii="Times New Roman" w:eastAsia="Calibri" w:hAnsi="Times New Roman" w:cs="Times New Roman"/>
                    <w:i/>
                  </w:rPr>
                </w:pPr>
                <w:r w:rsidRPr="00B4741F">
                  <w:rPr>
                    <w:rFonts w:ascii="Times New Roman" w:eastAsia="Calibri" w:hAnsi="Times New Roman" w:cs="Times New Roman"/>
                    <w:i/>
                  </w:rPr>
                  <w:t>User name for online or computer accounts</w:t>
                </w:r>
              </w:p>
            </w:sdtContent>
          </w:sdt>
        </w:tc>
      </w:tr>
      <w:tr w:rsidR="00853D7A" w14:paraId="1379D314" w14:textId="77777777" w:rsidTr="00853D7A">
        <w:sdt>
          <w:sdtPr>
            <w:rPr>
              <w:rFonts w:ascii="Times New Roman" w:eastAsia="Calibri" w:hAnsi="Times New Roman" w:cs="Times New Roman"/>
            </w:rPr>
            <w:id w:val="1701973457"/>
            <w14:checkbox>
              <w14:checked w14:val="1"/>
              <w14:checkedState w14:val="2612" w14:font="MS Gothic"/>
              <w14:uncheckedState w14:val="2610" w14:font="MS Gothic"/>
            </w14:checkbox>
          </w:sdtPr>
          <w:sdtEndPr/>
          <w:sdtContent>
            <w:tc>
              <w:tcPr>
                <w:tcW w:w="535" w:type="dxa"/>
              </w:tcPr>
              <w:p w14:paraId="2282CB75" w14:textId="33A7EF8A" w:rsidR="00853D7A" w:rsidRPr="00853D7A" w:rsidRDefault="00267388" w:rsidP="00CF54D6">
                <w:pPr>
                  <w:pBdr>
                    <w:top w:val="nil"/>
                    <w:left w:val="nil"/>
                    <w:bottom w:val="nil"/>
                    <w:right w:val="nil"/>
                    <w:between w:val="nil"/>
                  </w:pBdr>
                  <w:rPr>
                    <w:rFonts w:ascii="Times New Roman" w:eastAsia="Calibri" w:hAnsi="Times New Roman" w:cs="Times New Roman"/>
                  </w:rPr>
                </w:pPr>
                <w:r>
                  <w:rPr>
                    <w:rFonts w:ascii="MS Gothic" w:eastAsia="MS Gothic" w:hAnsi="MS Gothic" w:cs="Times New Roman" w:hint="eastAsia"/>
                  </w:rPr>
                  <w:t>☒</w:t>
                </w:r>
              </w:p>
            </w:tc>
          </w:sdtContent>
        </w:sdt>
        <w:tc>
          <w:tcPr>
            <w:tcW w:w="7375" w:type="dxa"/>
          </w:tcPr>
          <w:p w14:paraId="0EC41582" w14:textId="760D0CC9" w:rsidR="00853D7A" w:rsidRDefault="009D6010" w:rsidP="001B15C1">
            <w:pPr>
              <w:pBdr>
                <w:top w:val="nil"/>
                <w:left w:val="nil"/>
                <w:bottom w:val="nil"/>
                <w:right w:val="nil"/>
                <w:between w:val="nil"/>
              </w:pBdr>
              <w:rPr>
                <w:rFonts w:ascii="Calibri" w:eastAsia="Calibri" w:hAnsi="Calibri" w:cs="Calibri"/>
                <w:b/>
                <w:i/>
                <w:sz w:val="23"/>
                <w:szCs w:val="23"/>
              </w:rPr>
            </w:pPr>
            <w:sdt>
              <w:sdtPr>
                <w:rPr>
                  <w:rFonts w:ascii="Times New Roman" w:eastAsia="Calibri" w:hAnsi="Times New Roman" w:cs="Times New Roman"/>
                  <w:i/>
                </w:rPr>
                <w:alias w:val="Other"/>
                <w:tag w:val="Other"/>
                <w:id w:val="1494759979"/>
                <w:lock w:val="sdtContentLocked"/>
                <w:placeholder>
                  <w:docPart w:val="DefaultPlaceholder_-1854013440"/>
                </w:placeholder>
              </w:sdtPr>
              <w:sdtEndPr>
                <w:rPr>
                  <w:b/>
                </w:rPr>
              </w:sdtEndPr>
              <w:sdtContent>
                <w:r w:rsidR="00853D7A" w:rsidRPr="00853D7A">
                  <w:rPr>
                    <w:rFonts w:ascii="Times New Roman" w:eastAsia="Calibri" w:hAnsi="Times New Roman" w:cs="Times New Roman"/>
                    <w:i/>
                  </w:rPr>
                  <w:t>Any other unique identifying number, characteristic, or code (note this does not mean the unique code assigned by the investigator to code the data)</w:t>
                </w:r>
                <w:r w:rsidR="00853D7A" w:rsidRPr="00853D7A">
                  <w:rPr>
                    <w:rFonts w:ascii="Times New Roman" w:eastAsia="Calibri" w:hAnsi="Times New Roman" w:cs="Times New Roman"/>
                    <w:b/>
                    <w:i/>
                  </w:rPr>
                  <w:t>:</w:t>
                </w:r>
              </w:sdtContent>
            </w:sdt>
            <w:r w:rsidR="00853D7A" w:rsidRPr="00853D7A">
              <w:rPr>
                <w:rFonts w:ascii="Times New Roman" w:eastAsia="Calibri" w:hAnsi="Times New Roman" w:cs="Times New Roman"/>
                <w:b/>
                <w:i/>
              </w:rPr>
              <w:t xml:space="preserve"> </w:t>
            </w:r>
            <w:sdt>
              <w:sdtPr>
                <w:rPr>
                  <w:rFonts w:ascii="Times New Roman" w:eastAsia="Calibri" w:hAnsi="Times New Roman" w:cs="Times New Roman"/>
                  <w:b/>
                  <w:i/>
                </w:rPr>
                <w:id w:val="882066101"/>
                <w:placeholder>
                  <w:docPart w:val="50D34B067A3B47DEAE69B4F2F45045DE"/>
                </w:placeholder>
              </w:sdtPr>
              <w:sdtEndPr/>
              <w:sdtContent>
                <w:r w:rsidR="00267388">
                  <w:t>F</w:t>
                </w:r>
                <w:r w:rsidR="00267388" w:rsidRPr="00267388">
                  <w:t xml:space="preserve">or survey results, participants will be asked to create a unique identifier. This will take the form of: </w:t>
                </w:r>
                <w:r w:rsidR="00267388" w:rsidRPr="00A57D2C">
                  <w:t>Number of siblings (as numeric) + First two letters of the city you were born in (lowercase) + First three letters of your current street (lowercase).</w:t>
                </w:r>
                <w:r w:rsidR="00267388" w:rsidRPr="00267388">
                  <w:t xml:space="preserve"> </w:t>
                </w:r>
                <w:r w:rsidR="00267388" w:rsidRPr="00A57D2C">
                  <w:t xml:space="preserve">E.g., 1pobac (Sherlock Homes has 1 brother, Mycroft, </w:t>
                </w:r>
                <w:proofErr w:type="gramStart"/>
                <w:r w:rsidR="00267388" w:rsidRPr="00A57D2C">
                  <w:t>Born</w:t>
                </w:r>
                <w:proofErr w:type="gramEnd"/>
                <w:r w:rsidR="00267388" w:rsidRPr="00A57D2C">
                  <w:t xml:space="preserve"> in Portsmouth, lives in 221B Backer Street, London)</w:t>
                </w:r>
                <w:r w:rsidR="00267388" w:rsidRPr="00267388">
                  <w:t>.</w:t>
                </w:r>
              </w:sdtContent>
            </w:sdt>
            <w:r w:rsidR="00853D7A" w:rsidRPr="00853D7A">
              <w:rPr>
                <w:rFonts w:ascii="Calibri" w:eastAsia="Calibri" w:hAnsi="Calibri" w:cs="Calibri"/>
                <w:b/>
                <w:i/>
                <w:sz w:val="23"/>
                <w:szCs w:val="23"/>
              </w:rPr>
              <w:t xml:space="preserve">  </w:t>
            </w:r>
          </w:p>
        </w:tc>
      </w:tr>
    </w:tbl>
    <w:p w14:paraId="43A3583E" w14:textId="77777777" w:rsidR="00826215" w:rsidRDefault="00826215">
      <w:pPr>
        <w:pBdr>
          <w:top w:val="nil"/>
          <w:left w:val="nil"/>
          <w:bottom w:val="nil"/>
          <w:right w:val="nil"/>
          <w:between w:val="nil"/>
        </w:pBdr>
        <w:spacing w:before="120" w:after="120"/>
        <w:ind w:right="720"/>
        <w:rPr>
          <w:rFonts w:ascii="Times New Roman" w:eastAsia="Times New Roman" w:hAnsi="Times New Roman" w:cs="Times New Roman"/>
          <w:i/>
        </w:rPr>
      </w:pPr>
    </w:p>
    <w:bookmarkStart w:id="142" w:name="_Toc180558" w:displacedByCustomXml="next"/>
    <w:sdt>
      <w:sdtPr>
        <w:alias w:val="Sharing of results with subjects"/>
        <w:tag w:val="Sharing of results with subjects"/>
        <w:id w:val="839353953"/>
        <w:lock w:val="sdtContentLocked"/>
        <w:placeholder>
          <w:docPart w:val="DefaultPlaceholder_-1854013440"/>
        </w:placeholder>
      </w:sdtPr>
      <w:sdtEndPr/>
      <w:sdtContent>
        <w:p w14:paraId="6C7D2248" w14:textId="272207DD" w:rsidR="00826215" w:rsidRDefault="00C72AB1">
          <w:pPr>
            <w:pStyle w:val="Heading1"/>
            <w:numPr>
              <w:ilvl w:val="0"/>
              <w:numId w:val="4"/>
            </w:numPr>
          </w:pPr>
          <w:r>
            <w:t>Sharing of Results with Subjects</w:t>
          </w:r>
        </w:p>
        <w:bookmarkEnd w:id="142" w:displacedByCustomXml="next"/>
      </w:sdtContent>
    </w:sdt>
    <w:p w14:paraId="42789E4C" w14:textId="558274C6" w:rsidR="00BF3552" w:rsidRPr="00A9630C" w:rsidRDefault="009D6010" w:rsidP="009E5A67">
      <w:pPr>
        <w:pStyle w:val="ListParagraph"/>
        <w:numPr>
          <w:ilvl w:val="1"/>
          <w:numId w:val="4"/>
        </w:numPr>
        <w:ind w:hanging="540"/>
      </w:pPr>
      <w:sdt>
        <w:sdtPr>
          <w:rPr>
            <w:rFonts w:ascii="Times New Roman" w:eastAsia="Times New Roman" w:hAnsi="Times New Roman" w:cs="Times New Roman"/>
            <w:i/>
            <w:color w:val="000000"/>
          </w:rPr>
          <w:alias w:val="10.1"/>
          <w:tag w:val="10.1"/>
          <w:id w:val="446430507"/>
          <w:lock w:val="sdtContentLocked"/>
          <w:placeholder>
            <w:docPart w:val="DefaultPlaceholder_-1854013440"/>
          </w:placeholder>
        </w:sdtPr>
        <w:sdtEndPr/>
        <w:sdtContent>
          <w:r w:rsidR="00C72AB1" w:rsidRPr="009E5A67">
            <w:rPr>
              <w:i/>
            </w:rPr>
            <w:t xml:space="preserve">Describe whether </w:t>
          </w:r>
          <w:r w:rsidR="00012CDB" w:rsidRPr="009E5A67">
            <w:rPr>
              <w:i/>
            </w:rPr>
            <w:t xml:space="preserve">you will share </w:t>
          </w:r>
          <w:r w:rsidR="00C72AB1" w:rsidRPr="009E5A67">
            <w:rPr>
              <w:i/>
            </w:rPr>
            <w:t>results (study results or individual subject results, such as results of investigational diagnostic tests, genetic tests, or incidental findings) with subjects or others (e.g., the subject’s primary care physician). If so, describe how</w:t>
          </w:r>
          <w:r w:rsidR="00012CDB" w:rsidRPr="009E5A67">
            <w:rPr>
              <w:i/>
            </w:rPr>
            <w:t xml:space="preserve"> you will share</w:t>
          </w:r>
          <w:r w:rsidR="00C72AB1" w:rsidRPr="009E5A67">
            <w:rPr>
              <w:i/>
            </w:rPr>
            <w:t xml:space="preserve"> the results and include </w:t>
          </w:r>
          <w:r w:rsidR="00012CDB" w:rsidRPr="009E5A67">
            <w:rPr>
              <w:i/>
            </w:rPr>
            <w:t xml:space="preserve">this information </w:t>
          </w:r>
          <w:r w:rsidR="00C72AB1" w:rsidRPr="009E5A67">
            <w:rPr>
              <w:i/>
            </w:rPr>
            <w:t xml:space="preserve">as part of the consent document. Upload </w:t>
          </w:r>
          <w:r w:rsidR="00D16157" w:rsidRPr="009E5A67">
            <w:rPr>
              <w:i/>
            </w:rPr>
            <w:t xml:space="preserve">materials </w:t>
          </w:r>
          <w:r w:rsidR="00012CDB" w:rsidRPr="009E5A67">
            <w:rPr>
              <w:i/>
            </w:rPr>
            <w:t>you</w:t>
          </w:r>
          <w:r w:rsidR="00D16157" w:rsidRPr="009E5A67">
            <w:rPr>
              <w:i/>
            </w:rPr>
            <w:t xml:space="preserve"> will use to</w:t>
          </w:r>
          <w:r w:rsidR="0098068B" w:rsidRPr="009E5A67">
            <w:rPr>
              <w:i/>
            </w:rPr>
            <w:t xml:space="preserve"> </w:t>
          </w:r>
          <w:r w:rsidR="00C72AB1" w:rsidRPr="009E5A67">
            <w:rPr>
              <w:i/>
            </w:rPr>
            <w:t>explain the results</w:t>
          </w:r>
          <w:r w:rsidR="00D16157" w:rsidRPr="009E5A67">
            <w:rPr>
              <w:i/>
            </w:rPr>
            <w:t xml:space="preserve"> to subjects</w:t>
          </w:r>
        </w:sdtContent>
      </w:sdt>
      <w:r w:rsidR="00D34863" w:rsidRPr="000A5474">
        <w:rPr>
          <w:rFonts w:ascii="Times New Roman" w:eastAsia="Times New Roman" w:hAnsi="Times New Roman" w:cs="Times New Roman"/>
          <w:color w:val="000000"/>
        </w:rPr>
        <w:t>:</w:t>
      </w:r>
    </w:p>
    <w:p w14:paraId="08C6AD98" w14:textId="3B01C4D7" w:rsidR="00A9630C" w:rsidRDefault="00A9630C" w:rsidP="00A9630C">
      <w:pPr>
        <w:pStyle w:val="ListParagraph"/>
        <w:ind w:left="1260"/>
        <w:rPr>
          <w:i/>
        </w:rPr>
      </w:pPr>
    </w:p>
    <w:sdt>
      <w:sdtPr>
        <w:id w:val="1909725880"/>
        <w:placeholder>
          <w:docPart w:val="C0421C7A622A47B482BC9444F119175A"/>
        </w:placeholder>
      </w:sdtPr>
      <w:sdtEndPr/>
      <w:sdtContent>
        <w:p w14:paraId="30B6EFFD" w14:textId="5F6FB1B6" w:rsidR="00465D5E" w:rsidRDefault="00267388" w:rsidP="00A9630C">
          <w:pPr>
            <w:pStyle w:val="ListParagraph"/>
            <w:ind w:left="1260"/>
          </w:pPr>
          <w:r>
            <w:t xml:space="preserve">Data and reports will be published on an open science platform </w:t>
          </w:r>
          <w:r w:rsidR="00FB34C3" w:rsidRPr="00FB34C3">
            <w:t>(e.g., Open Science Framework (</w:t>
          </w:r>
          <w:hyperlink r:id="rId13" w:history="1">
            <w:r w:rsidR="00FB34C3" w:rsidRPr="00FB34C3">
              <w:rPr>
                <w:rStyle w:val="Hyperlink"/>
              </w:rPr>
              <w:t>https://osf.io/</w:t>
            </w:r>
          </w:hyperlink>
          <w:r w:rsidR="00FB34C3" w:rsidRPr="00FB34C3">
            <w:t>), GitHub (</w:t>
          </w:r>
          <w:hyperlink r:id="rId14" w:history="1">
            <w:r w:rsidR="00FB34C3" w:rsidRPr="00FB34C3">
              <w:rPr>
                <w:rStyle w:val="Hyperlink"/>
              </w:rPr>
              <w:t>https://github.com/</w:t>
            </w:r>
          </w:hyperlink>
          <w:r w:rsidR="00FB34C3" w:rsidRPr="00FB34C3">
            <w:t xml:space="preserve">), </w:t>
          </w:r>
          <w:proofErr w:type="spellStart"/>
          <w:r w:rsidR="00FB34C3" w:rsidRPr="00FB34C3">
            <w:t>Zenodo</w:t>
          </w:r>
          <w:proofErr w:type="spellEnd"/>
          <w:r w:rsidR="00FB34C3" w:rsidRPr="00FB34C3">
            <w:t xml:space="preserve"> (</w:t>
          </w:r>
          <w:hyperlink r:id="rId15" w:history="1">
            <w:r w:rsidR="00FB34C3" w:rsidRPr="00FB34C3">
              <w:rPr>
                <w:rStyle w:val="Hyperlink"/>
              </w:rPr>
              <w:t>https://zenodo.org/</w:t>
            </w:r>
          </w:hyperlink>
          <w:r w:rsidR="00FB34C3" w:rsidRPr="00FB34C3">
            <w:t xml:space="preserve">), and/or </w:t>
          </w:r>
          <w:proofErr w:type="spellStart"/>
          <w:r w:rsidR="00FB34C3" w:rsidRPr="00FB34C3">
            <w:t>VTechData</w:t>
          </w:r>
          <w:proofErr w:type="spellEnd"/>
          <w:r w:rsidR="00FB34C3" w:rsidRPr="00FB34C3">
            <w:t xml:space="preserve"> (</w:t>
          </w:r>
          <w:hyperlink r:id="rId16" w:history="1">
            <w:r w:rsidR="00FB34C3" w:rsidRPr="00FB34C3">
              <w:rPr>
                <w:rStyle w:val="Hyperlink"/>
              </w:rPr>
              <w:t>https://data.lib.vt.edu/</w:t>
            </w:r>
          </w:hyperlink>
          <w:r w:rsidR="00FB34C3" w:rsidRPr="00FB34C3">
            <w:t>).</w:t>
          </w:r>
          <w:r w:rsidR="00893F03">
            <w:t xml:space="preserve"> Peer reviewed publication is planned as well as conference presentations on the results of this work. </w:t>
          </w:r>
        </w:p>
        <w:p w14:paraId="23D7DE7A" w14:textId="77777777" w:rsidR="00465D5E" w:rsidRDefault="00465D5E" w:rsidP="00A9630C">
          <w:pPr>
            <w:pStyle w:val="ListParagraph"/>
            <w:ind w:left="1260"/>
          </w:pPr>
        </w:p>
        <w:p w14:paraId="4DE9427F" w14:textId="75219180" w:rsidR="00A9630C" w:rsidRPr="00D078BF" w:rsidRDefault="009D6010" w:rsidP="00A9630C">
          <w:pPr>
            <w:pStyle w:val="ListParagraph"/>
            <w:ind w:left="1260"/>
          </w:pPr>
        </w:p>
      </w:sdtContent>
    </w:sdt>
    <w:p w14:paraId="7B8F0B24" w14:textId="77777777" w:rsidR="00BF3552" w:rsidRPr="00BF3552" w:rsidRDefault="00BF3552" w:rsidP="0008006D"/>
    <w:bookmarkStart w:id="143" w:name="_Toc180559" w:displacedByCustomXml="next"/>
    <w:sdt>
      <w:sdtPr>
        <w:alias w:val="Study timelines"/>
        <w:tag w:val="Study timelines"/>
        <w:id w:val="-370541680"/>
        <w:lock w:val="sdtContentLocked"/>
        <w:placeholder>
          <w:docPart w:val="DefaultPlaceholder_-1854013440"/>
        </w:placeholder>
      </w:sdtPr>
      <w:sdtEndPr/>
      <w:sdtContent>
        <w:p w14:paraId="73FE114E" w14:textId="00F45F6A" w:rsidR="00826215" w:rsidRDefault="00C72AB1">
          <w:pPr>
            <w:pStyle w:val="Heading1"/>
            <w:numPr>
              <w:ilvl w:val="0"/>
              <w:numId w:val="4"/>
            </w:numPr>
          </w:pPr>
          <w:r>
            <w:t>Study Timelines</w:t>
          </w:r>
        </w:p>
        <w:bookmarkEnd w:id="143" w:displacedByCustomXml="next"/>
      </w:sdtContent>
    </w:sdt>
    <w:sdt>
      <w:sdtPr>
        <w:rPr>
          <w:rFonts w:ascii="Times New Roman" w:eastAsia="Times New Roman" w:hAnsi="Times New Roman" w:cs="Times New Roman"/>
          <w:i/>
          <w:color w:val="000000"/>
        </w:rPr>
        <w:alias w:val="11.1"/>
        <w:tag w:val="11.1"/>
        <w:id w:val="-1092242293"/>
        <w:lock w:val="sdtContentLocked"/>
        <w:placeholder>
          <w:docPart w:val="DefaultPlaceholder_-1854013440"/>
        </w:placeholder>
      </w:sdtPr>
      <w:sdtEndPr/>
      <w:sdtContent>
        <w:p w14:paraId="74EAC1A9" w14:textId="1A663E5C"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14:paraId="6D1478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w:t>
          </w:r>
          <w:r w:rsidR="00215F17">
            <w:rPr>
              <w:rFonts w:ascii="Times New Roman" w:eastAsia="Times New Roman" w:hAnsi="Times New Roman" w:cs="Times New Roman"/>
              <w:i/>
              <w:color w:val="000000"/>
            </w:rPr>
            <w:t xml:space="preserve"> </w:t>
          </w:r>
          <w:r w:rsidR="00D16157">
            <w:rPr>
              <w:rFonts w:ascii="Times New Roman" w:eastAsia="Times New Roman" w:hAnsi="Times New Roman" w:cs="Times New Roman"/>
              <w:i/>
              <w:color w:val="000000"/>
            </w:rPr>
            <w:t>(for example, 1 hour, 2-4 weeks, 3-5 years)</w:t>
          </w:r>
          <w:r>
            <w:rPr>
              <w:rFonts w:ascii="Times New Roman" w:eastAsia="Times New Roman" w:hAnsi="Times New Roman" w:cs="Times New Roman"/>
              <w:i/>
              <w:color w:val="000000"/>
            </w:rPr>
            <w:t>.</w:t>
          </w:r>
        </w:p>
        <w:p w14:paraId="457260D8" w14:textId="77777777" w:rsidR="00826215"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amount of </w:t>
          </w:r>
          <w:r w:rsidR="00C72AB1">
            <w:rPr>
              <w:rFonts w:ascii="Times New Roman" w:eastAsia="Times New Roman" w:hAnsi="Times New Roman" w:cs="Times New Roman"/>
              <w:i/>
              <w:color w:val="000000"/>
            </w:rPr>
            <w:t>time expected to enroll all study subjects (</w:t>
          </w:r>
          <w:r w:rsidR="00C72AB1">
            <w:rPr>
              <w:rFonts w:ascii="Times New Roman" w:eastAsia="Times New Roman" w:hAnsi="Times New Roman" w:cs="Times New Roman"/>
              <w:i/>
            </w:rPr>
            <w:t>w</w:t>
          </w:r>
          <w:r w:rsidR="00C72AB1">
            <w:rPr>
              <w:rFonts w:ascii="Times New Roman" w:eastAsia="Times New Roman" w:hAnsi="Times New Roman" w:cs="Times New Roman"/>
              <w:i/>
              <w:color w:val="000000"/>
            </w:rPr>
            <w:t>eeks, months, years, etc</w:t>
          </w:r>
          <w:r w:rsidR="00853D7A">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4FFA1DB4" w14:textId="44F669F9" w:rsidR="00826215" w:rsidRPr="0008006D" w:rsidRDefault="00215F17" w:rsidP="00B4741F">
          <w:pPr>
            <w:numPr>
              <w:ilvl w:val="2"/>
              <w:numId w:val="4"/>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w:t>
          </w:r>
          <w:r w:rsidR="00C72AB1" w:rsidRPr="00853D7A">
            <w:rPr>
              <w:rFonts w:ascii="Times New Roman" w:eastAsia="Times New Roman" w:hAnsi="Times New Roman" w:cs="Times New Roman"/>
              <w:i/>
            </w:rPr>
            <w:t xml:space="preserve"> </w:t>
          </w:r>
          <w:r>
            <w:rPr>
              <w:rFonts w:ascii="Times New Roman" w:eastAsia="Times New Roman" w:hAnsi="Times New Roman" w:cs="Times New Roman"/>
              <w:i/>
            </w:rPr>
            <w:t xml:space="preserve">amount of </w:t>
          </w:r>
          <w:r w:rsidR="00C72AB1" w:rsidRPr="00853D7A">
            <w:rPr>
              <w:rFonts w:ascii="Times New Roman" w:eastAsia="Times New Roman" w:hAnsi="Times New Roman" w:cs="Times New Roman"/>
              <w:i/>
            </w:rPr>
            <w:t>time expected</w:t>
          </w:r>
          <w:r w:rsidR="00C72AB1">
            <w:rPr>
              <w:rFonts w:ascii="Times New Roman" w:eastAsia="Times New Roman" w:hAnsi="Times New Roman" w:cs="Times New Roman"/>
              <w:i/>
              <w:color w:val="000000"/>
            </w:rPr>
            <w:t xml:space="preserve"> for the investigators to complete this study</w:t>
          </w:r>
          <w:r w:rsidR="00C72AB1" w:rsidRPr="00853D7A">
            <w:rPr>
              <w:rFonts w:ascii="Times New Roman" w:eastAsia="Times New Roman" w:hAnsi="Times New Roman" w:cs="Times New Roman"/>
              <w:i/>
            </w:rPr>
            <w:t xml:space="preserve"> including</w:t>
          </w:r>
          <w:r w:rsidR="00C72AB1">
            <w:rPr>
              <w:rFonts w:ascii="Times New Roman" w:eastAsia="Times New Roman" w:hAnsi="Times New Roman" w:cs="Times New Roman"/>
              <w:i/>
              <w:color w:val="000000"/>
            </w:rPr>
            <w:t xml:space="preserve"> primary data analyses</w:t>
          </w:r>
          <w:r w:rsidR="00853D7A">
            <w:rPr>
              <w:rFonts w:ascii="Times New Roman" w:eastAsia="Times New Roman" w:hAnsi="Times New Roman" w:cs="Times New Roman"/>
              <w:i/>
              <w:color w:val="000000"/>
            </w:rPr>
            <w:t>.</w:t>
          </w:r>
        </w:p>
      </w:sdtContent>
    </w:sdt>
    <w:p w14:paraId="3C4C4E06" w14:textId="1A68BA45" w:rsidR="00130538" w:rsidRPr="00762361" w:rsidRDefault="00130538" w:rsidP="002F21AA">
      <w:pPr>
        <w:pBdr>
          <w:top w:val="nil"/>
          <w:left w:val="nil"/>
          <w:bottom w:val="nil"/>
          <w:right w:val="nil"/>
          <w:between w:val="nil"/>
        </w:pBdr>
        <w:spacing w:after="240"/>
        <w:ind w:right="180"/>
        <w:rPr>
          <w:rFonts w:ascii="Times New Roman" w:eastAsia="Times New Roman" w:hAnsi="Times New Roman" w:cs="Times New Roman"/>
        </w:rPr>
      </w:pPr>
    </w:p>
    <w:sdt>
      <w:sdtPr>
        <w:rPr>
          <w:rFonts w:ascii="Times New Roman" w:eastAsia="Times New Roman" w:hAnsi="Times New Roman" w:cs="Times New Roman"/>
        </w:rPr>
        <w:id w:val="1307967217"/>
        <w:placeholder>
          <w:docPart w:val="F8291C37518D4594BEDA95EC282F19E9"/>
        </w:placeholder>
      </w:sdtPr>
      <w:sdtEndPr/>
      <w:sdtContent>
        <w:p w14:paraId="64E258AE" w14:textId="77777777" w:rsidR="00465D5E" w:rsidRDefault="00465D5E" w:rsidP="00247B6C">
          <w:pPr>
            <w:pBdr>
              <w:top w:val="nil"/>
              <w:left w:val="nil"/>
              <w:bottom w:val="nil"/>
              <w:right w:val="nil"/>
              <w:between w:val="nil"/>
            </w:pBdr>
            <w:spacing w:after="240"/>
            <w:ind w:left="720" w:right="180"/>
          </w:pPr>
          <w:r>
            <w:t>Participants are not expected to participate in the study for longer than 1 year. This includes workshop logistics (time to set up the workshop, coordinating time and location of the workshop, and registering for the workshop) along with the questionnaires and assessments for the study, including the 6-month long-term assessment.</w:t>
          </w:r>
        </w:p>
        <w:p w14:paraId="398C01FD" w14:textId="6E337F04" w:rsidR="00130538" w:rsidRPr="00247B6C" w:rsidRDefault="00465D5E" w:rsidP="00247B6C">
          <w:pPr>
            <w:pBdr>
              <w:top w:val="nil"/>
              <w:left w:val="nil"/>
              <w:bottom w:val="nil"/>
              <w:right w:val="nil"/>
              <w:between w:val="nil"/>
            </w:pBdr>
            <w:spacing w:after="240"/>
            <w:ind w:left="720" w:right="180"/>
            <w:rPr>
              <w:rFonts w:ascii="Times New Roman" w:eastAsia="Times New Roman" w:hAnsi="Times New Roman" w:cs="Times New Roman"/>
            </w:rPr>
          </w:pPr>
          <w:r>
            <w:t xml:space="preserve">We are hoping to enroll 4 workshop cohorts over the course of 1 year. Where the data analysis can be performed on a rolling basis as workshops are being planned, running, and </w:t>
          </w:r>
          <w:r w:rsidR="00EE681E">
            <w:t>finished</w:t>
          </w:r>
          <w:r>
            <w:t>.</w:t>
          </w:r>
        </w:p>
      </w:sdtContent>
    </w:sdt>
    <w:p w14:paraId="36CB838E" w14:textId="77777777" w:rsidR="002F21AA" w:rsidRDefault="002F21AA" w:rsidP="00A9630C">
      <w:pPr>
        <w:pBdr>
          <w:top w:val="nil"/>
          <w:left w:val="nil"/>
          <w:bottom w:val="nil"/>
          <w:right w:val="nil"/>
          <w:between w:val="nil"/>
        </w:pBdr>
        <w:tabs>
          <w:tab w:val="left" w:pos="1800"/>
        </w:tabs>
        <w:spacing w:after="240"/>
        <w:ind w:right="180"/>
      </w:pPr>
    </w:p>
    <w:bookmarkStart w:id="144" w:name="_Toc180560" w:displacedByCustomXml="next"/>
    <w:sdt>
      <w:sdtPr>
        <w:alias w:val="Inclusion and exclusion criteria"/>
        <w:tag w:val="Inclusion and exclusion criteria"/>
        <w:id w:val="-927350787"/>
        <w:lock w:val="sdtContentLocked"/>
        <w:placeholder>
          <w:docPart w:val="DefaultPlaceholder_-1854013440"/>
        </w:placeholder>
      </w:sdtPr>
      <w:sdtEndPr/>
      <w:sdtContent>
        <w:p w14:paraId="4952570F" w14:textId="383D56EE" w:rsidR="00826215" w:rsidRDefault="00C72AB1">
          <w:pPr>
            <w:pStyle w:val="Heading1"/>
            <w:numPr>
              <w:ilvl w:val="0"/>
              <w:numId w:val="4"/>
            </w:numPr>
          </w:pPr>
          <w:r>
            <w:t>Inclusion and Exclusion Criteria</w:t>
          </w:r>
        </w:p>
        <w:bookmarkEnd w:id="144" w:displacedByCustomXml="next"/>
      </w:sdtContent>
    </w:sdt>
    <w:p w14:paraId="76E2BE07" w14:textId="304384F4" w:rsidR="00826215"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1"/>
          <w:tag w:val="12.1"/>
          <w:id w:val="-95088787"/>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Describe how</w:t>
          </w:r>
          <w:r w:rsidR="00012CDB">
            <w:rPr>
              <w:rFonts w:ascii="Times New Roman" w:eastAsia="Times New Roman" w:hAnsi="Times New Roman" w:cs="Times New Roman"/>
              <w:i/>
              <w:color w:val="000000"/>
            </w:rPr>
            <w:t xml:space="preserve"> you will screen</w:t>
          </w:r>
          <w:r w:rsidR="00C72AB1">
            <w:rPr>
              <w:rFonts w:ascii="Times New Roman" w:eastAsia="Times New Roman" w:hAnsi="Times New Roman" w:cs="Times New Roman"/>
              <w:i/>
              <w:color w:val="000000"/>
            </w:rPr>
            <w:t xml:space="preserve"> individuals for eligibility.</w:t>
          </w:r>
          <w:r w:rsidR="00C72AB1" w:rsidRPr="00853D7A">
            <w:rPr>
              <w:rFonts w:ascii="Times New Roman" w:eastAsia="Times New Roman" w:hAnsi="Times New Roman" w:cs="Times New Roman"/>
              <w:i/>
            </w:rPr>
            <w:t xml:space="preserve"> When will screening occur and what procedures will </w:t>
          </w:r>
          <w:r w:rsidR="00012CDB">
            <w:rPr>
              <w:rFonts w:ascii="Times New Roman" w:eastAsia="Times New Roman" w:hAnsi="Times New Roman" w:cs="Times New Roman"/>
              <w:i/>
            </w:rPr>
            <w:t>you use</w:t>
          </w:r>
          <w:r w:rsidR="00C72AB1" w:rsidRPr="00853D7A">
            <w:rPr>
              <w:rFonts w:ascii="Times New Roman" w:eastAsia="Times New Roman" w:hAnsi="Times New Roman" w:cs="Times New Roman"/>
              <w:i/>
            </w:rPr>
            <w:t>? Upload any screening scripts or surveys to Protocol Management</w:t>
          </w:r>
        </w:sdtContent>
      </w:sdt>
      <w:r w:rsidR="00D34863" w:rsidRPr="000A5474">
        <w:rPr>
          <w:rFonts w:ascii="Times New Roman" w:eastAsia="Times New Roman" w:hAnsi="Times New Roman" w:cs="Times New Roman"/>
        </w:rPr>
        <w:t>:</w:t>
      </w:r>
      <w:r w:rsidR="00146662" w:rsidRPr="000A5474">
        <w:rPr>
          <w:rFonts w:ascii="Times New Roman" w:eastAsia="Times New Roman" w:hAnsi="Times New Roman" w:cs="Times New Roman"/>
        </w:rPr>
        <w:t xml:space="preserve"> </w:t>
      </w:r>
    </w:p>
    <w:p w14:paraId="2950406F" w14:textId="3326D179"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rPr>
          <w:rFonts w:ascii="Times New Roman" w:eastAsia="Times New Roman" w:hAnsi="Times New Roman" w:cs="Times New Roman"/>
          <w:i/>
          <w:color w:val="000000"/>
        </w:rPr>
        <w:id w:val="378438435"/>
        <w:placeholder>
          <w:docPart w:val="D21DA6956FBA4EAF81BD40101B59A311"/>
        </w:placeholder>
      </w:sdtPr>
      <w:sdtEndPr/>
      <w:sdtContent>
        <w:p w14:paraId="733EEE43" w14:textId="56C97758" w:rsidR="00A9630C" w:rsidRDefault="00465D5E"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 xml:space="preserve">Notices for the </w:t>
          </w:r>
          <w:r w:rsidR="009F7D9E">
            <w:t>workshops</w:t>
          </w:r>
          <w:r>
            <w:t xml:space="preserve"> will be sent out to biomedically relevant departments and programs</w:t>
          </w:r>
          <w:r w:rsidR="006B7E16">
            <w:t xml:space="preserve"> from 2020 to 2021</w:t>
          </w:r>
          <w:r>
            <w:t xml:space="preserve">. </w:t>
          </w:r>
          <w:r w:rsidR="006B7E16">
            <w:t xml:space="preserve">This will follow a snowball sampling method to screen for participants, where workshops will serve as the basis to find more interested participants. </w:t>
          </w:r>
          <w:r>
            <w:t xml:space="preserve">Anyone who identifies as being in the biomedical community as a student, researcher, </w:t>
          </w:r>
          <w:r w:rsidR="006B7E16">
            <w:t xml:space="preserve">staff, </w:t>
          </w:r>
          <w:r>
            <w:t>or practitioner qualifies to be in the study.</w:t>
          </w:r>
        </w:p>
      </w:sdtContent>
    </w:sdt>
    <w:p w14:paraId="3422B1A8" w14:textId="77777777" w:rsidR="00A9630C" w:rsidRDefault="00A9630C" w:rsidP="00A9630C">
      <w:pPr>
        <w:pBdr>
          <w:top w:val="nil"/>
          <w:left w:val="nil"/>
          <w:bottom w:val="nil"/>
          <w:right w:val="nil"/>
          <w:between w:val="nil"/>
        </w:pBdr>
        <w:spacing w:before="120" w:after="120"/>
        <w:ind w:left="1260" w:right="180"/>
      </w:pPr>
    </w:p>
    <w:p w14:paraId="73A0FBBD" w14:textId="568A8C13" w:rsidR="00826215"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2.2"/>
          <w:tag w:val="12.2"/>
          <w:id w:val="527219003"/>
          <w:lock w:val="sdtContentLocked"/>
          <w:placeholder>
            <w:docPart w:val="DefaultPlaceholder_-1854013440"/>
          </w:placeholder>
        </w:sdtPr>
        <w:sdtEndPr>
          <w:rPr>
            <w:color w:val="auto"/>
          </w:rPr>
        </w:sdtEndPr>
        <w:sdtContent>
          <w:r w:rsidR="00C72AB1">
            <w:rPr>
              <w:rFonts w:ascii="Times New Roman" w:eastAsia="Times New Roman" w:hAnsi="Times New Roman" w:cs="Times New Roman"/>
              <w:i/>
              <w:color w:val="000000"/>
            </w:rPr>
            <w:t xml:space="preserve">Describe the eligibility criteria that define who will be </w:t>
          </w:r>
          <w:r w:rsidR="00D16157">
            <w:rPr>
              <w:rFonts w:ascii="Times New Roman" w:eastAsia="Times New Roman" w:hAnsi="Times New Roman" w:cs="Times New Roman"/>
              <w:i/>
            </w:rPr>
            <w:t>included and who will be</w:t>
          </w:r>
          <w:r w:rsidR="00C72AB1">
            <w:rPr>
              <w:rFonts w:ascii="Times New Roman" w:eastAsia="Times New Roman" w:hAnsi="Times New Roman" w:cs="Times New Roman"/>
              <w:i/>
              <w:color w:val="000000"/>
            </w:rPr>
            <w:t xml:space="preserve"> excluded from enrollment </w:t>
          </w:r>
          <w:r w:rsidR="00C72AB1" w:rsidRPr="00853D7A">
            <w:rPr>
              <w:rFonts w:ascii="Times New Roman" w:eastAsia="Times New Roman" w:hAnsi="Times New Roman" w:cs="Times New Roman"/>
              <w:i/>
            </w:rPr>
            <w:t>for</w:t>
          </w:r>
          <w:r w:rsidR="00C72AB1">
            <w:rPr>
              <w:rFonts w:ascii="Times New Roman" w:eastAsia="Times New Roman" w:hAnsi="Times New Roman" w:cs="Times New Roman"/>
              <w:i/>
              <w:color w:val="000000"/>
            </w:rPr>
            <w:t xml:space="preserve"> each p</w:t>
          </w:r>
          <w:r w:rsidR="00C72AB1" w:rsidRPr="00853D7A">
            <w:rPr>
              <w:rFonts w:ascii="Times New Roman" w:eastAsia="Times New Roman" w:hAnsi="Times New Roman" w:cs="Times New Roman"/>
              <w:i/>
            </w:rPr>
            <w:t>rocedure</w:t>
          </w:r>
          <w:r w:rsidR="00C72AB1">
            <w:rPr>
              <w:rFonts w:ascii="Times New Roman" w:eastAsia="Times New Roman" w:hAnsi="Times New Roman" w:cs="Times New Roman"/>
              <w:i/>
              <w:color w:val="000000"/>
            </w:rPr>
            <w:t xml:space="preserve"> of your</w:t>
          </w:r>
          <w:r w:rsidR="00853D7A">
            <w:rPr>
              <w:rFonts w:ascii="Times New Roman" w:eastAsia="Times New Roman" w:hAnsi="Times New Roman" w:cs="Times New Roman"/>
              <w:i/>
              <w:color w:val="000000"/>
            </w:rPr>
            <w:t xml:space="preserve"> </w:t>
          </w:r>
          <w:r w:rsidR="00C72AB1">
            <w:rPr>
              <w:rFonts w:ascii="Times New Roman" w:eastAsia="Times New Roman" w:hAnsi="Times New Roman" w:cs="Times New Roman"/>
              <w:i/>
              <w:color w:val="000000"/>
            </w:rPr>
            <w:t>study. Include any ge</w:t>
          </w:r>
          <w:r w:rsidR="00C72AB1">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sdtContent>
      </w:sdt>
      <w:r w:rsidR="00D34863" w:rsidRPr="000A5474">
        <w:rPr>
          <w:rFonts w:ascii="Times New Roman" w:eastAsia="Times New Roman" w:hAnsi="Times New Roman" w:cs="Times New Roman"/>
        </w:rPr>
        <w:t>:</w:t>
      </w:r>
    </w:p>
    <w:p w14:paraId="1C2CA586" w14:textId="1E011D21"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370414077"/>
        <w:placeholder>
          <w:docPart w:val="12246CDD77C14E20B7B518323AAC69A7"/>
        </w:placeholder>
      </w:sdtPr>
      <w:sdtEndPr/>
      <w:sdtContent>
        <w:p w14:paraId="2BC74073" w14:textId="514EC66C" w:rsidR="00A9630C" w:rsidRDefault="00F71678" w:rsidP="00A9630C">
          <w:pPr>
            <w:pBdr>
              <w:top w:val="nil"/>
              <w:left w:val="nil"/>
              <w:bottom w:val="nil"/>
              <w:right w:val="nil"/>
              <w:between w:val="nil"/>
            </w:pBdr>
            <w:spacing w:before="120" w:after="120"/>
            <w:ind w:left="1260" w:right="180"/>
          </w:pPr>
          <w:r>
            <w:t xml:space="preserve">Any adult (18+ years old) </w:t>
          </w:r>
          <w:r w:rsidR="006B7E16">
            <w:t xml:space="preserve">who </w:t>
          </w:r>
          <w:r w:rsidR="00363726">
            <w:t xml:space="preserve">fills out the survey </w:t>
          </w:r>
          <w:r w:rsidR="00893F03">
            <w:t xml:space="preserve">(phase 1) </w:t>
          </w:r>
          <w:r w:rsidR="00363726">
            <w:t>and</w:t>
          </w:r>
          <w:r w:rsidR="00893F03">
            <w:t>/or</w:t>
          </w:r>
          <w:r w:rsidR="00363726">
            <w:t xml:space="preserve"> attends the workshop</w:t>
          </w:r>
          <w:r w:rsidR="00893F03">
            <w:t xml:space="preserve">s (phase 2/3) </w:t>
          </w:r>
          <w:r w:rsidR="006B7E16">
            <w:t>qualifies to be in the study.</w:t>
          </w:r>
        </w:p>
      </w:sdtContent>
    </w:sdt>
    <w:p w14:paraId="7FBE6005" w14:textId="77777777" w:rsidR="00A9630C" w:rsidRDefault="00A9630C"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2.3"/>
        <w:tag w:val="12.3"/>
        <w:id w:val="754165995"/>
        <w:lock w:val="sdtContentLocked"/>
        <w:placeholder>
          <w:docPart w:val="DefaultPlaceholder_-1854013440"/>
        </w:placeholder>
      </w:sdtPr>
      <w:sdtEndPr>
        <w:rPr>
          <w:color w:val="auto"/>
        </w:rPr>
      </w:sdtEndPr>
      <w:sdtContent>
        <w:p w14:paraId="01E682C4" w14:textId="6234965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specifically whether you will include or exclude each of the following special populations: (You may not include members of these populations as subjects in your research unless you indicate them in the description of your subject population.)</w:t>
          </w:r>
        </w:p>
        <w:p w14:paraId="03334B7C" w14:textId="77777777" w:rsidR="00826215" w:rsidRPr="00853D7A" w:rsidRDefault="00C72AB1" w:rsidP="00E85F75">
          <w:pPr>
            <w:numPr>
              <w:ilvl w:val="2"/>
              <w:numId w:val="4"/>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Minors</w:t>
          </w:r>
          <w:r w:rsidR="00D16157">
            <w:rPr>
              <w:rFonts w:ascii="Times New Roman" w:eastAsia="Times New Roman" w:hAnsi="Times New Roman" w:cs="Times New Roman"/>
              <w:i/>
            </w:rPr>
            <w:t>,</w:t>
          </w:r>
          <w:r w:rsidRPr="00853D7A">
            <w:rPr>
              <w:rFonts w:ascii="Times New Roman" w:eastAsia="Times New Roman" w:hAnsi="Times New Roman" w:cs="Times New Roman"/>
              <w:i/>
            </w:rPr>
            <w:t xml:space="preserve"> as defined by state law where the study is performed (infants, children, teenagers)</w:t>
          </w:r>
        </w:p>
        <w:p w14:paraId="61E382F4" w14:textId="653A5F1D"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w:t>
          </w:r>
          <w:r w:rsidR="00CF54D6">
            <w:rPr>
              <w:rFonts w:ascii="Times New Roman" w:eastAsia="Times New Roman" w:hAnsi="Times New Roman" w:cs="Times New Roman"/>
              <w:i/>
              <w:color w:val="000000"/>
            </w:rPr>
            <w:t xml:space="preserve"> (can be included in minimal risk studies by mentioning in </w:t>
          </w:r>
          <w:r w:rsidR="00D16157">
            <w:rPr>
              <w:rFonts w:ascii="Times New Roman" w:eastAsia="Times New Roman" w:hAnsi="Times New Roman" w:cs="Times New Roman"/>
              <w:i/>
              <w:color w:val="000000"/>
            </w:rPr>
            <w:t xml:space="preserve">section </w:t>
          </w:r>
          <w:r w:rsidR="002D6CC6">
            <w:rPr>
              <w:rFonts w:ascii="Times New Roman" w:eastAsia="Times New Roman" w:hAnsi="Times New Roman" w:cs="Times New Roman"/>
              <w:i/>
              <w:color w:val="000000"/>
            </w:rPr>
            <w:t>13.1</w:t>
          </w:r>
          <w:r w:rsidR="00CF54D6">
            <w:rPr>
              <w:rFonts w:ascii="Times New Roman" w:eastAsia="Times New Roman" w:hAnsi="Times New Roman" w:cs="Times New Roman"/>
              <w:i/>
              <w:color w:val="000000"/>
            </w:rPr>
            <w:t>)</w:t>
          </w:r>
        </w:p>
        <w:p w14:paraId="7023B03C" w14:textId="77777777" w:rsidR="0082621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w:t>
          </w:r>
          <w:r w:rsidR="00D16157">
            <w:rPr>
              <w:rFonts w:ascii="Times New Roman" w:eastAsia="Times New Roman" w:hAnsi="Times New Roman" w:cs="Times New Roman"/>
              <w:i/>
              <w:color w:val="000000"/>
            </w:rPr>
            <w:t xml:space="preserve"> (including all incarcerated individuals)</w:t>
          </w:r>
        </w:p>
        <w:p w14:paraId="242CF20C" w14:textId="173187D4" w:rsidR="00826215" w:rsidRDefault="00C72AB1" w:rsidP="00E85F75">
          <w:pPr>
            <w:numPr>
              <w:ilvl w:val="2"/>
              <w:numId w:val="4"/>
            </w:numPr>
            <w:pBdr>
              <w:top w:val="nil"/>
              <w:left w:val="nil"/>
              <w:bottom w:val="nil"/>
              <w:right w:val="nil"/>
              <w:between w:val="nil"/>
            </w:pBdr>
            <w:tabs>
              <w:tab w:val="left" w:pos="1800"/>
            </w:tabs>
            <w:ind w:left="1814" w:right="180" w:hanging="547"/>
          </w:pPr>
          <w:r w:rsidRPr="00853D7A">
            <w:rPr>
              <w:rFonts w:ascii="Times New Roman" w:eastAsia="Times New Roman" w:hAnsi="Times New Roman" w:cs="Times New Roman"/>
              <w:i/>
            </w:rPr>
            <w:lastRenderedPageBreak/>
            <w:t>Adults not capable to consent on their own behalf</w:t>
          </w:r>
        </w:p>
      </w:sdtContent>
    </w:sdt>
    <w:p w14:paraId="770AAD74" w14:textId="191DCF64" w:rsidR="004F06B9" w:rsidRDefault="004F06B9" w:rsidP="009F0A2D">
      <w:pPr>
        <w:pBdr>
          <w:top w:val="nil"/>
          <w:left w:val="nil"/>
          <w:bottom w:val="nil"/>
          <w:right w:val="nil"/>
          <w:between w:val="nil"/>
        </w:pBdr>
        <w:tabs>
          <w:tab w:val="left" w:pos="1800"/>
        </w:tabs>
        <w:spacing w:after="120"/>
        <w:ind w:left="720" w:right="720"/>
      </w:pPr>
    </w:p>
    <w:p w14:paraId="27A9DB8A" w14:textId="77777777" w:rsidR="00F74AEA" w:rsidRPr="002F2451" w:rsidRDefault="00F74AEA"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p>
    <w:sdt>
      <w:sdtPr>
        <w:rPr>
          <w:rFonts w:ascii="Times New Roman" w:eastAsia="Arial" w:hAnsi="Times New Roman" w:cs="Times New Roman"/>
          <w:color w:val="000000"/>
        </w:rPr>
        <w:id w:val="549200115"/>
        <w:placeholder>
          <w:docPart w:val="849EFFC4B67B4370849D98F52B3BFC6C"/>
        </w:placeholder>
      </w:sdtPr>
      <w:sdtEndPr/>
      <w:sdtContent>
        <w:p w14:paraId="62D49C5E" w14:textId="4C29D13A" w:rsidR="006B7E16" w:rsidRDefault="006B7E16" w:rsidP="007C03AB">
          <w:pPr>
            <w:pBdr>
              <w:top w:val="nil"/>
              <w:left w:val="nil"/>
              <w:bottom w:val="nil"/>
              <w:right w:val="nil"/>
              <w:between w:val="nil"/>
            </w:pBdr>
            <w:tabs>
              <w:tab w:val="left" w:pos="1800"/>
            </w:tabs>
            <w:spacing w:after="120"/>
            <w:ind w:left="720" w:right="720"/>
          </w:pPr>
          <w:r>
            <w:t>Minors, prisoners, and adults not capable to consent on their own behalf are excluded from this study.</w:t>
          </w:r>
        </w:p>
        <w:p w14:paraId="280F9ACC" w14:textId="6E38DD04" w:rsidR="004F06B9" w:rsidRDefault="006B7E16" w:rsidP="009F0A2D">
          <w:pPr>
            <w:pBdr>
              <w:top w:val="nil"/>
              <w:left w:val="nil"/>
              <w:bottom w:val="nil"/>
              <w:right w:val="nil"/>
              <w:between w:val="nil"/>
            </w:pBdr>
            <w:tabs>
              <w:tab w:val="left" w:pos="1800"/>
            </w:tabs>
            <w:spacing w:after="120"/>
            <w:ind w:left="720" w:right="720"/>
            <w:rPr>
              <w:rFonts w:ascii="Times New Roman" w:eastAsia="Arial" w:hAnsi="Times New Roman" w:cs="Times New Roman"/>
              <w:color w:val="000000"/>
            </w:rPr>
          </w:pPr>
          <w:r>
            <w:t>Pregnant woman who also qualify in the inclusion criteria are eligible to be in the study since the study assumes minimal risk and no procedures and/or interventions will be performed in this study.</w:t>
          </w:r>
        </w:p>
      </w:sdtContent>
    </w:sdt>
    <w:p w14:paraId="3DAEA0D7" w14:textId="1B446FA7" w:rsidR="0088493F" w:rsidRDefault="0088493F">
      <w:bookmarkStart w:id="145" w:name="_Toc180561"/>
    </w:p>
    <w:p w14:paraId="2B7C1BD5" w14:textId="77777777" w:rsidR="007C03AB" w:rsidRDefault="007C03AB">
      <w:pPr>
        <w:rPr>
          <w:rFonts w:ascii="Times New Roman" w:eastAsia="Times New Roman" w:hAnsi="Times New Roman" w:cs="Times New Roman"/>
          <w:b/>
          <w:sz w:val="28"/>
          <w:szCs w:val="28"/>
        </w:rPr>
      </w:pPr>
    </w:p>
    <w:sdt>
      <w:sdtPr>
        <w:alias w:val="Vulnerable populations"/>
        <w:tag w:val="Vulnerable populations"/>
        <w:id w:val="-1128161282"/>
        <w:lock w:val="sdtContentLocked"/>
        <w:placeholder>
          <w:docPart w:val="DefaultPlaceholder_-1854013440"/>
        </w:placeholder>
      </w:sdtPr>
      <w:sdtEndPr/>
      <w:sdtContent>
        <w:p w14:paraId="6F5D3670" w14:textId="421F4F79" w:rsidR="00826215" w:rsidRDefault="00C72AB1">
          <w:pPr>
            <w:pStyle w:val="Heading1"/>
            <w:numPr>
              <w:ilvl w:val="0"/>
              <w:numId w:val="4"/>
            </w:numPr>
          </w:pPr>
          <w:r>
            <w:t>Vulnerable Populations</w:t>
          </w:r>
        </w:p>
        <w:bookmarkEnd w:id="145" w:displacedByCustomXml="next"/>
      </w:sdtContent>
    </w:sdt>
    <w:sdt>
      <w:sdtPr>
        <w:rPr>
          <w:rFonts w:ascii="Times New Roman" w:eastAsia="Times New Roman" w:hAnsi="Times New Roman" w:cs="Times New Roman"/>
          <w:i/>
          <w:color w:val="000000"/>
        </w:rPr>
        <w:alias w:val="13.1"/>
        <w:tag w:val="13.1"/>
        <w:id w:val="2087266345"/>
        <w:lock w:val="sdtContentLocked"/>
        <w:placeholder>
          <w:docPart w:val="DefaultPlaceholder_-1854013440"/>
        </w:placeholder>
      </w:sdtPr>
      <w:sdtEndPr/>
      <w:sdtContent>
        <w:p w14:paraId="65FE5AD3" w14:textId="22C57B0F"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If the research involves individuals who are vulnerable to coercion or undue influence, </w:t>
          </w:r>
          <w:r w:rsidR="00D16157">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additional safeguards </w:t>
          </w:r>
          <w:r w:rsidR="00012CDB">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include to protect their rights and welfare.</w:t>
          </w:r>
          <w:r w:rsidR="009036A6">
            <w:rPr>
              <w:rFonts w:ascii="Times New Roman" w:eastAsia="Times New Roman" w:hAnsi="Times New Roman" w:cs="Times New Roman"/>
              <w:i/>
              <w:color w:val="000000"/>
            </w:rPr>
            <w:t xml:space="preserve"> Consider the applicable items listed below:</w:t>
          </w:r>
        </w:p>
        <w:p w14:paraId="69EF3F78"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Virginia Tech students, indicate whether these are students of </w:t>
          </w:r>
          <w:r w:rsidR="00194272">
            <w:rPr>
              <w:rFonts w:ascii="Times New Roman" w:eastAsia="Times New Roman" w:hAnsi="Times New Roman" w:cs="Times New Roman"/>
              <w:i/>
            </w:rPr>
            <w:t xml:space="preserve">any of </w:t>
          </w:r>
          <w:r w:rsidRPr="00853D7A">
            <w:rPr>
              <w:rFonts w:ascii="Times New Roman" w:eastAsia="Times New Roman" w:hAnsi="Times New Roman" w:cs="Times New Roman"/>
              <w:i/>
            </w:rPr>
            <w:t>the investigator</w:t>
          </w:r>
          <w:r w:rsidR="00194272">
            <w:rPr>
              <w:rFonts w:ascii="Times New Roman" w:eastAsia="Times New Roman" w:hAnsi="Times New Roman" w:cs="Times New Roman"/>
              <w:i/>
            </w:rPr>
            <w:t>s</w:t>
          </w:r>
          <w:r w:rsidRPr="00853D7A">
            <w:rPr>
              <w:rFonts w:ascii="Times New Roman" w:eastAsia="Times New Roman" w:hAnsi="Times New Roman" w:cs="Times New Roman"/>
              <w:i/>
            </w:rPr>
            <w:t xml:space="preserve">. If so, describe whether the activities will take place </w:t>
          </w:r>
          <w:r>
            <w:rPr>
              <w:rFonts w:ascii="Times New Roman" w:eastAsia="Times New Roman" w:hAnsi="Times New Roman" w:cs="Times New Roman"/>
              <w:i/>
            </w:rPr>
            <w:t>during</w:t>
          </w:r>
          <w:r w:rsidRPr="00853D7A">
            <w:rPr>
              <w:rFonts w:ascii="Times New Roman" w:eastAsia="Times New Roman" w:hAnsi="Times New Roman" w:cs="Times New Roman"/>
              <w:i/>
            </w:rPr>
            <w:t xml:space="preserve"> class time as part of the </w:t>
          </w:r>
          <w:r>
            <w:rPr>
              <w:rFonts w:ascii="Times New Roman" w:eastAsia="Times New Roman" w:hAnsi="Times New Roman" w:cs="Times New Roman"/>
              <w:i/>
            </w:rPr>
            <w:t xml:space="preserve">curriculum and </w:t>
          </w:r>
          <w:r w:rsidR="00012CDB">
            <w:rPr>
              <w:rFonts w:ascii="Times New Roman" w:eastAsia="Times New Roman" w:hAnsi="Times New Roman" w:cs="Times New Roman"/>
              <w:i/>
            </w:rPr>
            <w:t xml:space="preserve">the </w:t>
          </w:r>
          <w:r>
            <w:rPr>
              <w:rFonts w:ascii="Times New Roman" w:eastAsia="Times New Roman" w:hAnsi="Times New Roman" w:cs="Times New Roman"/>
              <w:i/>
            </w:rPr>
            <w:t>steps</w:t>
          </w:r>
          <w:r w:rsidR="00012CDB">
            <w:rPr>
              <w:rFonts w:ascii="Times New Roman" w:eastAsia="Times New Roman" w:hAnsi="Times New Roman" w:cs="Times New Roman"/>
              <w:i/>
            </w:rPr>
            <w:t xml:space="preserve"> you will</w:t>
          </w:r>
          <w:r>
            <w:rPr>
              <w:rFonts w:ascii="Times New Roman" w:eastAsia="Times New Roman" w:hAnsi="Times New Roman" w:cs="Times New Roman"/>
              <w:i/>
            </w:rPr>
            <w:t xml:space="preserve"> </w:t>
          </w:r>
          <w:r w:rsidR="00012CDB">
            <w:rPr>
              <w:rFonts w:ascii="Times New Roman" w:eastAsia="Times New Roman" w:hAnsi="Times New Roman" w:cs="Times New Roman"/>
              <w:i/>
            </w:rPr>
            <w:t>take</w:t>
          </w:r>
          <w:r>
            <w:rPr>
              <w:rFonts w:ascii="Times New Roman" w:eastAsia="Times New Roman" w:hAnsi="Times New Roman" w:cs="Times New Roman"/>
              <w:i/>
            </w:rPr>
            <w:t xml:space="preserve"> to reduce the possibility that student</w:t>
          </w:r>
          <w:r w:rsidR="00CF54D6">
            <w:rPr>
              <w:rFonts w:ascii="Times New Roman" w:eastAsia="Times New Roman" w:hAnsi="Times New Roman" w:cs="Times New Roman"/>
              <w:i/>
            </w:rPr>
            <w:t>s feel obliged</w:t>
          </w:r>
          <w:r>
            <w:rPr>
              <w:rFonts w:ascii="Times New Roman" w:eastAsia="Times New Roman" w:hAnsi="Times New Roman" w:cs="Times New Roman"/>
              <w:i/>
            </w:rPr>
            <w:t xml:space="preserve"> to participate in order to improve their course grade. The HRPP can provide further guidance as needed.</w:t>
          </w:r>
          <w:r w:rsidR="00714B12">
            <w:rPr>
              <w:rFonts w:ascii="Times New Roman" w:eastAsia="Times New Roman" w:hAnsi="Times New Roman" w:cs="Times New Roman"/>
              <w:i/>
            </w:rPr>
            <w:t xml:space="preserve"> Describe whether you will request access to student records (e.g., SAT, GPA, GRE scores).</w:t>
          </w:r>
        </w:p>
        <w:p w14:paraId="1A62D13D" w14:textId="77777777" w:rsidR="00826215" w:rsidRDefault="00C72AB1" w:rsidP="000F7B98">
          <w:pPr>
            <w:numPr>
              <w:ilvl w:val="2"/>
              <w:numId w:val="4"/>
            </w:numPr>
            <w:tabs>
              <w:tab w:val="left" w:pos="1800"/>
            </w:tabs>
            <w:ind w:left="1800" w:right="180" w:hanging="540"/>
            <w:rPr>
              <w:i/>
            </w:rPr>
          </w:pPr>
          <w:r w:rsidRPr="00853D7A">
            <w:rPr>
              <w:rFonts w:ascii="Times New Roman" w:eastAsia="Times New Roman" w:hAnsi="Times New Roman" w:cs="Times New Roman"/>
              <w:i/>
            </w:rPr>
            <w:t xml:space="preserve">If the research involves employees of Virginia Tech or </w:t>
          </w:r>
          <w:r w:rsidR="00C47305">
            <w:rPr>
              <w:rFonts w:ascii="Times New Roman" w:eastAsia="Times New Roman" w:hAnsi="Times New Roman" w:cs="Times New Roman"/>
              <w:i/>
            </w:rPr>
            <w:t xml:space="preserve">the research </w:t>
          </w:r>
          <w:r w:rsidRPr="00853D7A">
            <w:rPr>
              <w:rFonts w:ascii="Times New Roman" w:eastAsia="Times New Roman" w:hAnsi="Times New Roman" w:cs="Times New Roman"/>
              <w:i/>
            </w:rPr>
            <w:t xml:space="preserve">sponsor, describe steps </w:t>
          </w:r>
          <w:r w:rsidR="00012CDB">
            <w:rPr>
              <w:rFonts w:ascii="Times New Roman" w:eastAsia="Times New Roman" w:hAnsi="Times New Roman" w:cs="Times New Roman"/>
              <w:i/>
            </w:rPr>
            <w:t xml:space="preserve">you will </w:t>
          </w:r>
          <w:r w:rsidRPr="00853D7A">
            <w:rPr>
              <w:rFonts w:ascii="Times New Roman" w:eastAsia="Times New Roman" w:hAnsi="Times New Roman" w:cs="Times New Roman"/>
              <w:i/>
            </w:rPr>
            <w:t xml:space="preserve">take to ensure that the employees are freely participating and </w:t>
          </w:r>
          <w:r w:rsidR="00CF54D6">
            <w:rPr>
              <w:rFonts w:ascii="Times New Roman" w:eastAsia="Times New Roman" w:hAnsi="Times New Roman" w:cs="Times New Roman"/>
              <w:i/>
            </w:rPr>
            <w:t xml:space="preserve">describe </w:t>
          </w:r>
          <w:r w:rsidRPr="00853D7A">
            <w:rPr>
              <w:rFonts w:ascii="Times New Roman" w:eastAsia="Times New Roman" w:hAnsi="Times New Roman" w:cs="Times New Roman"/>
              <w:i/>
            </w:rPr>
            <w:t xml:space="preserve">how their data will be protected from inspection by </w:t>
          </w:r>
          <w:r>
            <w:rPr>
              <w:rFonts w:ascii="Times New Roman" w:eastAsia="Times New Roman" w:hAnsi="Times New Roman" w:cs="Times New Roman"/>
              <w:i/>
            </w:rPr>
            <w:t>their</w:t>
          </w:r>
          <w:r w:rsidRPr="00853D7A">
            <w:rPr>
              <w:rFonts w:ascii="Times New Roman" w:eastAsia="Times New Roman" w:hAnsi="Times New Roman" w:cs="Times New Roman"/>
              <w:i/>
            </w:rPr>
            <w:t xml:space="preserve"> supervisors. </w:t>
          </w:r>
        </w:p>
        <w:p w14:paraId="5C01C130" w14:textId="77777777" w:rsidR="00826215" w:rsidRDefault="00C72AB1" w:rsidP="000F7B98">
          <w:pPr>
            <w:numPr>
              <w:ilvl w:val="2"/>
              <w:numId w:val="4"/>
            </w:numPr>
            <w:tabs>
              <w:tab w:val="left" w:pos="1800"/>
            </w:tabs>
            <w:ind w:left="1800" w:right="180" w:hanging="540"/>
            <w:rPr>
              <w:rFonts w:ascii="Times New Roman" w:eastAsia="Times New Roman" w:hAnsi="Times New Roman" w:cs="Times New Roman"/>
              <w:i/>
            </w:rPr>
          </w:pPr>
          <w:r w:rsidRPr="00853D7A">
            <w:rPr>
              <w:rFonts w:ascii="Times New Roman" w:eastAsia="Times New Roman" w:hAnsi="Times New Roman" w:cs="Times New Roman"/>
              <w:i/>
            </w:rPr>
            <w:t xml:space="preserve">If the research involves Virginia Tech </w:t>
          </w:r>
          <w:r w:rsidR="00194272">
            <w:rPr>
              <w:rFonts w:ascii="Times New Roman" w:eastAsia="Times New Roman" w:hAnsi="Times New Roman" w:cs="Times New Roman"/>
              <w:i/>
            </w:rPr>
            <w:t xml:space="preserve">NCAA </w:t>
          </w:r>
          <w:r w:rsidRPr="00853D7A">
            <w:rPr>
              <w:rFonts w:ascii="Times New Roman" w:eastAsia="Times New Roman" w:hAnsi="Times New Roman" w:cs="Times New Roman"/>
              <w:i/>
            </w:rPr>
            <w:t xml:space="preserve">athletes, </w:t>
          </w:r>
          <w:r w:rsidR="00012CDB">
            <w:rPr>
              <w:rFonts w:ascii="Times New Roman" w:eastAsia="Times New Roman" w:hAnsi="Times New Roman" w:cs="Times New Roman"/>
              <w:i/>
            </w:rPr>
            <w:t xml:space="preserve">you must obtain </w:t>
          </w:r>
          <w:r w:rsidRPr="00853D7A">
            <w:rPr>
              <w:rFonts w:ascii="Times New Roman" w:eastAsia="Times New Roman" w:hAnsi="Times New Roman" w:cs="Times New Roman"/>
              <w:i/>
            </w:rPr>
            <w:t xml:space="preserve">approval from the athletic department. </w:t>
          </w:r>
        </w:p>
        <w:p w14:paraId="4A5D38D6" w14:textId="77777777" w:rsidR="00826215" w:rsidRDefault="00C72AB1" w:rsidP="00E85F75">
          <w:pPr>
            <w:numPr>
              <w:ilvl w:val="2"/>
              <w:numId w:val="4"/>
            </w:numPr>
            <w:tabs>
              <w:tab w:val="left" w:pos="1800"/>
            </w:tabs>
            <w:ind w:left="1800" w:right="180" w:hanging="540"/>
          </w:pPr>
          <w:r>
            <w:rPr>
              <w:rFonts w:ascii="Times New Roman" w:eastAsia="Times New Roman" w:hAnsi="Times New Roman" w:cs="Times New Roman"/>
              <w:i/>
            </w:rPr>
            <w:t xml:space="preserve">For research involving Montgomery County Public Schools, </w:t>
          </w:r>
          <w:r w:rsidR="00012CDB">
            <w:rPr>
              <w:rFonts w:ascii="Times New Roman" w:eastAsia="Times New Roman" w:hAnsi="Times New Roman" w:cs="Times New Roman"/>
              <w:i/>
            </w:rPr>
            <w:t xml:space="preserve">you must obtain </w:t>
          </w:r>
          <w:r>
            <w:rPr>
              <w:rFonts w:ascii="Times New Roman" w:eastAsia="Times New Roman" w:hAnsi="Times New Roman" w:cs="Times New Roman"/>
              <w:i/>
            </w:rPr>
            <w:t>county approval (after obtaining contingent Virginia Tech approval). Other locales have different requirements</w:t>
          </w:r>
          <w:r w:rsidR="00012CDB">
            <w:rPr>
              <w:rFonts w:ascii="Times New Roman" w:eastAsia="Times New Roman" w:hAnsi="Times New Roman" w:cs="Times New Roman"/>
              <w:i/>
            </w:rPr>
            <w:t>;</w:t>
          </w:r>
          <w:r>
            <w:rPr>
              <w:rFonts w:ascii="Times New Roman" w:eastAsia="Times New Roman" w:hAnsi="Times New Roman" w:cs="Times New Roman"/>
              <w:i/>
            </w:rPr>
            <w:t xml:space="preserve"> please check on these and describe here.</w:t>
          </w:r>
          <w:r w:rsidR="004206CE">
            <w:rPr>
              <w:rFonts w:ascii="Times New Roman" w:eastAsia="Times New Roman" w:hAnsi="Times New Roman" w:cs="Times New Roman"/>
              <w:i/>
            </w:rPr>
            <w:t xml:space="preserve"> </w:t>
          </w:r>
          <w:r w:rsidR="004206CE" w:rsidRPr="0088493F">
            <w:rPr>
              <w:i/>
            </w:rPr>
            <w:t xml:space="preserve">Approval is typically granted by the superintendent, principal, and classroom teacher (in that order). Approval by an individual teacher is insufficient. School approval, in the form of a letter or a memorandum should </w:t>
          </w:r>
          <w:r w:rsidR="00194272">
            <w:rPr>
              <w:i/>
            </w:rPr>
            <w:t>be uploaded as a supporting document</w:t>
          </w:r>
          <w:r w:rsidR="004206CE" w:rsidRPr="0088493F">
            <w:rPr>
              <w:i/>
            </w:rPr>
            <w:t>.</w:t>
          </w:r>
        </w:p>
        <w:p w14:paraId="755A40E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w:t>
          </w:r>
          <w:r w:rsidR="00012CDB">
            <w:rPr>
              <w:rFonts w:ascii="Times New Roman" w:eastAsia="Times New Roman" w:hAnsi="Times New Roman" w:cs="Times New Roman"/>
              <w:i/>
              <w:color w:val="000000"/>
            </w:rPr>
            <w:t xml:space="preserve"> </w:t>
          </w:r>
          <w:r w:rsidR="00C47305">
            <w:rPr>
              <w:rFonts w:ascii="Times New Roman" w:eastAsia="Times New Roman" w:hAnsi="Times New Roman" w:cs="Times New Roman"/>
              <w:i/>
              <w:color w:val="000000"/>
            </w:rPr>
            <w:t>in this protocol</w:t>
          </w:r>
          <w:r>
            <w:rPr>
              <w:rFonts w:ascii="Times New Roman" w:eastAsia="Times New Roman" w:hAnsi="Times New Roman" w:cs="Times New Roman"/>
              <w:i/>
              <w:color w:val="000000"/>
            </w:rPr>
            <w:t>.</w:t>
          </w:r>
        </w:p>
        <w:p w14:paraId="2278017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sidRPr="000F7B98">
            <w:rPr>
              <w:rFonts w:ascii="Times New Roman" w:eastAsia="Times New Roman" w:hAnsi="Times New Roman" w:cs="Times New Roman"/>
              <w:i/>
              <w:color w:val="000000"/>
            </w:rPr>
            <w:t xml:space="preserve">If the research involves prisoners, review “CHECKLIST: Prisoners (HRP-415)” to ensure that </w:t>
          </w:r>
          <w:r w:rsidR="00012CDB" w:rsidRPr="000F7B98">
            <w:rPr>
              <w:rFonts w:ascii="Times New Roman" w:eastAsia="Times New Roman" w:hAnsi="Times New Roman" w:cs="Times New Roman"/>
              <w:i/>
              <w:color w:val="000000"/>
            </w:rPr>
            <w:t>you have provided sufficient information in this protocol.</w:t>
          </w:r>
        </w:p>
        <w:p w14:paraId="70DCB9F2" w14:textId="77777777" w:rsidR="00012CDB"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If the research involves persons who have not attained the legal age for consent to treatments or proced</w:t>
          </w:r>
          <w:r w:rsidR="00215F17">
            <w:rPr>
              <w:rFonts w:ascii="Times New Roman" w:eastAsia="Times New Roman" w:hAnsi="Times New Roman" w:cs="Times New Roman"/>
              <w:i/>
              <w:color w:val="000000"/>
            </w:rPr>
            <w:t>ures involved in the research (</w:t>
          </w:r>
          <w:r w:rsidRPr="00853D7A">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sidRPr="00853D7A">
            <w:rPr>
              <w:rFonts w:ascii="Times New Roman" w:eastAsia="Times New Roman" w:hAnsi="Times New Roman" w:cs="Times New Roman"/>
              <w:i/>
            </w:rPr>
            <w:t>Minors</w:t>
          </w:r>
          <w:r w:rsidR="00194272">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(HRP-416)” to ensure that </w:t>
          </w:r>
          <w:r w:rsidR="00012CDB">
            <w:rPr>
              <w:rFonts w:ascii="Times New Roman" w:eastAsia="Times New Roman" w:hAnsi="Times New Roman" w:cs="Times New Roman"/>
              <w:i/>
              <w:color w:val="000000"/>
            </w:rPr>
            <w:t>you have provided sufficient information in this protocol.</w:t>
          </w:r>
        </w:p>
        <w:p w14:paraId="5ED66DF3" w14:textId="37E6F365" w:rsidR="00012CDB" w:rsidRPr="0008006D" w:rsidRDefault="00C72AB1" w:rsidP="00E85F75">
          <w:pPr>
            <w:numPr>
              <w:ilvl w:val="2"/>
              <w:numId w:val="4"/>
            </w:numPr>
            <w:pBdr>
              <w:top w:val="nil"/>
              <w:left w:val="nil"/>
              <w:bottom w:val="nil"/>
              <w:right w:val="nil"/>
              <w:between w:val="nil"/>
            </w:pBdr>
            <w:tabs>
              <w:tab w:val="left" w:pos="1800"/>
            </w:tabs>
            <w:ind w:left="1800" w:right="180" w:hanging="540"/>
          </w:pPr>
          <w:r w:rsidRPr="00C47305">
            <w:rPr>
              <w:rFonts w:ascii="Times New Roman" w:eastAsia="Times New Roman" w:hAnsi="Times New Roman" w:cs="Times New Roman"/>
              <w:i/>
              <w:color w:val="000000"/>
            </w:rPr>
            <w:t xml:space="preserve">If the research involves cognitively impaired adults, review “CHECKLIST: Cognitively Impaired Adults (HRP-417)” to ensure that </w:t>
          </w:r>
          <w:r w:rsidR="00012CDB">
            <w:rPr>
              <w:rFonts w:ascii="Times New Roman" w:eastAsia="Times New Roman" w:hAnsi="Times New Roman" w:cs="Times New Roman"/>
              <w:i/>
              <w:color w:val="000000"/>
            </w:rPr>
            <w:t>you have provided sufficient information in this protocol.</w:t>
          </w:r>
        </w:p>
      </w:sdtContent>
    </w:sdt>
    <w:p w14:paraId="6344F8FD" w14:textId="361A37FF" w:rsidR="00E85F75" w:rsidRDefault="00E85F75">
      <w:pPr>
        <w:rPr>
          <w:rFonts w:ascii="Times New Roman" w:eastAsia="Times New Roman" w:hAnsi="Times New Roman" w:cs="Times New Roman"/>
          <w:color w:val="000000"/>
        </w:rPr>
      </w:pPr>
      <w:bookmarkStart w:id="146" w:name="_Toc180562"/>
    </w:p>
    <w:p w14:paraId="26E30230" w14:textId="6A88F3CC" w:rsidR="000A5474" w:rsidRDefault="000A5474" w:rsidP="00466E8B">
      <w:pPr>
        <w:ind w:left="810"/>
        <w:rPr>
          <w:rFonts w:ascii="Times New Roman" w:eastAsia="Times New Roman" w:hAnsi="Times New Roman" w:cs="Times New Roman"/>
          <w:color w:val="000000"/>
        </w:rPr>
      </w:pPr>
    </w:p>
    <w:sdt>
      <w:sdtPr>
        <w:rPr>
          <w:rFonts w:ascii="Times New Roman" w:eastAsia="Times New Roman" w:hAnsi="Times New Roman" w:cs="Times New Roman"/>
          <w:color w:val="000000"/>
        </w:rPr>
        <w:id w:val="302510370"/>
        <w:placeholder>
          <w:docPart w:val="A901678CDA0C49B2925629E7EACF9427"/>
        </w:placeholder>
      </w:sdtPr>
      <w:sdtEndPr/>
      <w:sdtContent>
        <w:p w14:paraId="276CB328" w14:textId="193C30AD" w:rsidR="009D4E35" w:rsidRDefault="00D55AED" w:rsidP="009F0A2D">
          <w:pPr>
            <w:ind w:left="720"/>
          </w:pPr>
          <w:r>
            <w:t xml:space="preserve">The study can include VT students, VT employees, pregnant women or NCAA athletes if </w:t>
          </w:r>
          <w:r w:rsidR="009F7D9E">
            <w:t>they meet the inclusion criteria (age 18+)</w:t>
          </w:r>
          <w:r>
            <w:t>.</w:t>
          </w:r>
        </w:p>
        <w:p w14:paraId="7AF3DA2D" w14:textId="77777777" w:rsidR="009D4E35" w:rsidRDefault="009D4E35" w:rsidP="009F0A2D">
          <w:pPr>
            <w:ind w:left="720"/>
          </w:pPr>
        </w:p>
        <w:p w14:paraId="22FDC2E9" w14:textId="4D7F02D6" w:rsidR="000A5474" w:rsidRDefault="009D4E35" w:rsidP="009F0A2D">
          <w:pPr>
            <w:ind w:left="720"/>
            <w:rPr>
              <w:rFonts w:ascii="Times New Roman" w:eastAsia="Times New Roman" w:hAnsi="Times New Roman" w:cs="Times New Roman"/>
              <w:color w:val="000000"/>
            </w:rPr>
          </w:pPr>
          <w:r>
            <w:t>The workshop dates will be scheduled in advance to work with participants' schedules and they are free to leave the study at any point of the study. No student records or data outside those asked in the surveys, registration, and sign-in will be requested. The study and workshops will be advertised and participants can choose to opt-in the study on their own free will.</w:t>
          </w:r>
          <w:r w:rsidR="009F7D9E">
            <w:t xml:space="preserve"> </w:t>
          </w:r>
          <w:r>
            <w:t xml:space="preserve"> The study and accompanying workshop </w:t>
          </w:r>
          <w:proofErr w:type="gramStart"/>
          <w:r>
            <w:t>is</w:t>
          </w:r>
          <w:proofErr w:type="gramEnd"/>
          <w:r>
            <w:t xml:space="preserve"> low-risk and participants can leave the study at any point.</w:t>
          </w:r>
        </w:p>
      </w:sdtContent>
    </w:sdt>
    <w:p w14:paraId="30AEC1BC" w14:textId="600F4FE6" w:rsidR="000A5474" w:rsidRDefault="000A5474" w:rsidP="009F0A2D">
      <w:pPr>
        <w:ind w:left="720"/>
        <w:rPr>
          <w:rFonts w:ascii="Times New Roman" w:eastAsia="Times New Roman" w:hAnsi="Times New Roman" w:cs="Times New Roman"/>
          <w:color w:val="000000"/>
        </w:rPr>
      </w:pPr>
    </w:p>
    <w:p w14:paraId="3370C1F5" w14:textId="244C88B4" w:rsidR="000A5474" w:rsidRDefault="000A5474">
      <w:pPr>
        <w:rPr>
          <w:rFonts w:ascii="Times New Roman" w:eastAsia="Times New Roman" w:hAnsi="Times New Roman" w:cs="Times New Roman"/>
          <w:b/>
          <w:sz w:val="28"/>
          <w:szCs w:val="28"/>
        </w:rPr>
      </w:pPr>
    </w:p>
    <w:p w14:paraId="2725352A" w14:textId="77777777" w:rsidR="002D6CC6" w:rsidRDefault="002D6CC6">
      <w:pPr>
        <w:rPr>
          <w:rFonts w:ascii="Times New Roman" w:eastAsia="Times New Roman" w:hAnsi="Times New Roman" w:cs="Times New Roman"/>
          <w:b/>
          <w:sz w:val="28"/>
          <w:szCs w:val="28"/>
        </w:rPr>
      </w:pPr>
    </w:p>
    <w:sdt>
      <w:sdtPr>
        <w:alias w:val="Number of subjects"/>
        <w:tag w:val="Number of subjects"/>
        <w:id w:val="758872397"/>
        <w:lock w:val="sdtContentLocked"/>
        <w:placeholder>
          <w:docPart w:val="DefaultPlaceholder_-1854013440"/>
        </w:placeholder>
      </w:sdtPr>
      <w:sdtEndPr/>
      <w:sdtContent>
        <w:p w14:paraId="6810E975" w14:textId="50D480B8" w:rsidR="00826215" w:rsidRDefault="00C72AB1">
          <w:pPr>
            <w:pStyle w:val="Heading1"/>
            <w:numPr>
              <w:ilvl w:val="0"/>
              <w:numId w:val="4"/>
            </w:numPr>
          </w:pPr>
          <w:r>
            <w:t>Number of Subjects</w:t>
          </w:r>
        </w:p>
        <w:bookmarkEnd w:id="146" w:displacedByCustomXml="next"/>
      </w:sdtContent>
    </w:sdt>
    <w:p w14:paraId="6BD92EC1" w14:textId="407EF924" w:rsidR="00985AD6"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1"/>
          <w:tag w:val="14.1"/>
          <w:id w:val="1072247431"/>
          <w:lock w:val="sdtContentLocked"/>
          <w:placeholder>
            <w:docPart w:val="DefaultPlaceholder_-1854013440"/>
          </w:placeholder>
        </w:sdtPr>
        <w:sdtEndPr/>
        <w:sdtContent>
          <w:r w:rsidR="00C72AB1">
            <w:rPr>
              <w:rFonts w:ascii="Times New Roman" w:eastAsia="Times New Roman" w:hAnsi="Times New Roman" w:cs="Times New Roman"/>
              <w:i/>
              <w:color w:val="000000"/>
            </w:rPr>
            <w:t>Indicate the total number of subjects to be enrolled</w:t>
          </w:r>
          <w:r w:rsidR="00985AD6">
            <w:rPr>
              <w:rFonts w:ascii="Times New Roman" w:eastAsia="Times New Roman" w:hAnsi="Times New Roman" w:cs="Times New Roman"/>
              <w:i/>
              <w:color w:val="000000"/>
            </w:rPr>
            <w:t xml:space="preserve"> and how this number was determined (e.g., sample size calculation [show], number of available subjects in a finite pool, number of tests funding award would allow)</w:t>
          </w:r>
        </w:sdtContent>
      </w:sdt>
      <w:r w:rsidR="00D34863" w:rsidRPr="000A5474">
        <w:rPr>
          <w:rFonts w:ascii="Times New Roman" w:eastAsia="Times New Roman" w:hAnsi="Times New Roman" w:cs="Times New Roman"/>
          <w:color w:val="000000"/>
        </w:rPr>
        <w:t>:</w:t>
      </w:r>
      <w:r w:rsidR="00C72AB1" w:rsidRPr="000A5474">
        <w:rPr>
          <w:rFonts w:ascii="Times New Roman" w:eastAsia="Times New Roman" w:hAnsi="Times New Roman" w:cs="Times New Roman"/>
          <w:color w:val="000000"/>
        </w:rPr>
        <w:t xml:space="preserve"> </w:t>
      </w:r>
    </w:p>
    <w:p w14:paraId="6228B45D" w14:textId="3DC60885"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076322881"/>
        <w:placeholder>
          <w:docPart w:val="A139314FD1844E71924CBCE42E69C6DF"/>
        </w:placeholder>
      </w:sdtPr>
      <w:sdtEndPr/>
      <w:sdtContent>
        <w:p w14:paraId="2DAF3ED2" w14:textId="2022B133" w:rsidR="009D4E35" w:rsidRDefault="009D4E35" w:rsidP="00A9630C">
          <w:pPr>
            <w:pBdr>
              <w:top w:val="nil"/>
              <w:left w:val="nil"/>
              <w:bottom w:val="nil"/>
              <w:right w:val="nil"/>
              <w:between w:val="nil"/>
            </w:pBdr>
            <w:spacing w:before="120" w:after="120"/>
            <w:ind w:left="1260" w:right="180"/>
          </w:pPr>
          <w:r>
            <w:t xml:space="preserve">Virginia tech software-carpentry workshops tend to be between 20 to 30 participants. This study plans to run about 4 to </w:t>
          </w:r>
          <w:r w:rsidR="009F7D9E">
            <w:t>7</w:t>
          </w:r>
          <w:r>
            <w:t xml:space="preserve"> workshops for a total of </w:t>
          </w:r>
          <w:r w:rsidR="00893F03">
            <w:t>~</w:t>
          </w:r>
          <w:r>
            <w:t>100</w:t>
          </w:r>
          <w:r w:rsidR="00893F03">
            <w:t>-150</w:t>
          </w:r>
          <w:r>
            <w:t xml:space="preserve"> participants in the study</w:t>
          </w:r>
          <w:r w:rsidR="007C03AB">
            <w:t xml:space="preserve"> based on past workshop sizes.</w:t>
          </w:r>
        </w:p>
        <w:p w14:paraId="46E69995" w14:textId="04590AD4" w:rsidR="000E2D58" w:rsidRDefault="000E2D58" w:rsidP="00A9630C">
          <w:pPr>
            <w:pBdr>
              <w:top w:val="nil"/>
              <w:left w:val="nil"/>
              <w:bottom w:val="nil"/>
              <w:right w:val="nil"/>
              <w:between w:val="nil"/>
            </w:pBdr>
            <w:spacing w:before="120" w:after="120"/>
            <w:ind w:left="1260" w:right="180"/>
          </w:pPr>
        </w:p>
        <w:p w14:paraId="67012B93" w14:textId="39FBE833" w:rsidR="000E2D58" w:rsidRDefault="000E2D58" w:rsidP="00A9630C">
          <w:pPr>
            <w:pBdr>
              <w:top w:val="nil"/>
              <w:left w:val="nil"/>
              <w:bottom w:val="nil"/>
              <w:right w:val="nil"/>
              <w:between w:val="nil"/>
            </w:pBdr>
            <w:spacing w:before="120" w:after="120"/>
            <w:ind w:left="1260" w:right="180"/>
          </w:pPr>
          <w:r>
            <w:t>The survey can go to anyone at Virginia Tech (about n=~38K), but we expect to only market to biomed/health listservs</w:t>
          </w:r>
          <w:r w:rsidR="00893F03">
            <w:t xml:space="preserve"> and attract those interested in data science workshops. </w:t>
          </w:r>
        </w:p>
        <w:p w14:paraId="7141A823" w14:textId="5FEC5222" w:rsidR="00A9630C" w:rsidRDefault="009D6010" w:rsidP="009F7D9E">
          <w:pPr>
            <w:pBdr>
              <w:top w:val="nil"/>
              <w:left w:val="nil"/>
              <w:bottom w:val="nil"/>
              <w:right w:val="nil"/>
              <w:between w:val="nil"/>
            </w:pBdr>
            <w:spacing w:before="120" w:after="120"/>
            <w:ind w:right="180"/>
          </w:pPr>
        </w:p>
      </w:sdtContent>
    </w:sdt>
    <w:p w14:paraId="7498B34B" w14:textId="77777777" w:rsidR="00A9630C" w:rsidRPr="00012CDB" w:rsidRDefault="00A9630C" w:rsidP="00A9630C">
      <w:pPr>
        <w:pBdr>
          <w:top w:val="nil"/>
          <w:left w:val="nil"/>
          <w:bottom w:val="nil"/>
          <w:right w:val="nil"/>
          <w:between w:val="nil"/>
        </w:pBdr>
        <w:spacing w:before="120" w:after="120"/>
        <w:ind w:left="1260" w:right="180"/>
      </w:pPr>
    </w:p>
    <w:p w14:paraId="05E3889E" w14:textId="0168DC12" w:rsidR="00826215" w:rsidRPr="00A9630C"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2"/>
          <w:tag w:val="14.2"/>
          <w:id w:val="-535966342"/>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this is a multi-site study, indicate the number of subjects to be enrolled at this site and the total </w:t>
          </w:r>
          <w:r w:rsidR="00985AD6">
            <w:rPr>
              <w:rFonts w:ascii="Times New Roman" w:eastAsia="Times New Roman" w:hAnsi="Times New Roman" w:cs="Times New Roman"/>
              <w:i/>
              <w:color w:val="000000"/>
            </w:rPr>
            <w:t xml:space="preserve">to be enrolled </w:t>
          </w:r>
          <w:r w:rsidR="00C72AB1">
            <w:rPr>
              <w:rFonts w:ascii="Times New Roman" w:eastAsia="Times New Roman" w:hAnsi="Times New Roman" w:cs="Times New Roman"/>
              <w:i/>
              <w:color w:val="000000"/>
            </w:rPr>
            <w:t>from all sites</w:t>
          </w:r>
        </w:sdtContent>
      </w:sdt>
      <w:r w:rsidR="00D34863" w:rsidRPr="000A5474">
        <w:rPr>
          <w:rFonts w:ascii="Times New Roman" w:eastAsia="Times New Roman" w:hAnsi="Times New Roman" w:cs="Times New Roman"/>
          <w:color w:val="000000"/>
        </w:rPr>
        <w:t>:</w:t>
      </w:r>
    </w:p>
    <w:p w14:paraId="2ECF3C83" w14:textId="21976706"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sdt>
      <w:sdtPr>
        <w:id w:val="1126666452"/>
        <w:placeholder>
          <w:docPart w:val="F435B6246B0C4D629A07F0725796864E"/>
        </w:placeholder>
      </w:sdtPr>
      <w:sdtEndPr/>
      <w:sdtContent>
        <w:p w14:paraId="48581E6E" w14:textId="30139109" w:rsidR="00A9630C" w:rsidRDefault="00675F52" w:rsidP="00A9630C">
          <w:pPr>
            <w:pBdr>
              <w:top w:val="nil"/>
              <w:left w:val="nil"/>
              <w:bottom w:val="nil"/>
              <w:right w:val="nil"/>
              <w:between w:val="nil"/>
            </w:pBdr>
            <w:spacing w:before="120" w:after="120"/>
            <w:ind w:left="1260" w:right="180"/>
          </w:pPr>
          <w:r>
            <w:t>This is not a multi-site study</w:t>
          </w:r>
        </w:p>
      </w:sdtContent>
    </w:sdt>
    <w:p w14:paraId="4D9AAEF6" w14:textId="77777777" w:rsidR="00A9630C" w:rsidRDefault="00A9630C" w:rsidP="00A9630C">
      <w:pPr>
        <w:pBdr>
          <w:top w:val="nil"/>
          <w:left w:val="nil"/>
          <w:bottom w:val="nil"/>
          <w:right w:val="nil"/>
          <w:between w:val="nil"/>
        </w:pBdr>
        <w:spacing w:before="120" w:after="120"/>
        <w:ind w:left="1260" w:right="180"/>
      </w:pPr>
    </w:p>
    <w:p w14:paraId="04FCDB76" w14:textId="59C327EB"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4.3"/>
          <w:tag w:val="14.3"/>
          <w:id w:val="1073631446"/>
          <w:lock w:val="sdtContentLocked"/>
          <w:placeholder>
            <w:docPart w:val="DefaultPlaceholder_-1854013440"/>
          </w:placeholder>
        </w:sdtPr>
        <w:sdtEndPr/>
        <w:sdtContent>
          <w:r w:rsidR="00C72AB1">
            <w:rPr>
              <w:rFonts w:ascii="Times New Roman" w:eastAsia="Times New Roman" w:hAnsi="Times New Roman" w:cs="Times New Roman"/>
              <w:i/>
              <w:color w:val="000000"/>
            </w:rPr>
            <w:t>If applicable,</w:t>
          </w:r>
          <w:r w:rsidR="00C47305">
            <w:rPr>
              <w:rFonts w:ascii="Times New Roman" w:eastAsia="Times New Roman" w:hAnsi="Times New Roman" w:cs="Times New Roman"/>
              <w:i/>
              <w:color w:val="000000"/>
            </w:rPr>
            <w:t xml:space="preserve"> indicate the</w:t>
          </w:r>
          <w:r w:rsidR="00C72AB1">
            <w:rPr>
              <w:rFonts w:ascii="Times New Roman" w:eastAsia="Times New Roman" w:hAnsi="Times New Roman" w:cs="Times New Roman"/>
              <w:i/>
              <w:color w:val="000000"/>
            </w:rPr>
            <w:t xml:space="preserve"> number of </w:t>
          </w:r>
          <w:r w:rsidR="00C47305">
            <w:rPr>
              <w:rFonts w:ascii="Times New Roman" w:eastAsia="Times New Roman" w:hAnsi="Times New Roman" w:cs="Times New Roman"/>
              <w:i/>
              <w:color w:val="000000"/>
            </w:rPr>
            <w:t xml:space="preserve">potential </w:t>
          </w:r>
          <w:r w:rsidR="00C72AB1">
            <w:rPr>
              <w:rFonts w:ascii="Times New Roman" w:eastAsia="Times New Roman" w:hAnsi="Times New Roman" w:cs="Times New Roman"/>
              <w:i/>
              <w:color w:val="000000"/>
            </w:rPr>
            <w:t xml:space="preserve">subjects </w:t>
          </w:r>
          <w:r w:rsidR="00012CDB">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expect to screen</w:t>
          </w:r>
          <w:r w:rsidR="00C47305">
            <w:rPr>
              <w:rFonts w:ascii="Times New Roman" w:eastAsia="Times New Roman" w:hAnsi="Times New Roman" w:cs="Times New Roman"/>
              <w:i/>
              <w:color w:val="000000"/>
            </w:rPr>
            <w:t xml:space="preserve"> for enrollment</w:t>
          </w:r>
          <w:r w:rsidR="00C72AB1">
            <w:rPr>
              <w:rFonts w:ascii="Times New Roman" w:eastAsia="Times New Roman" w:hAnsi="Times New Roman" w:cs="Times New Roman"/>
              <w:i/>
              <w:color w:val="000000"/>
            </w:rPr>
            <w:t xml:space="preserve">, and the number of subjects </w:t>
          </w:r>
          <w:r w:rsidR="00323D45">
            <w:rPr>
              <w:rFonts w:ascii="Times New Roman" w:eastAsia="Times New Roman" w:hAnsi="Times New Roman" w:cs="Times New Roman"/>
              <w:i/>
              <w:color w:val="000000"/>
            </w:rPr>
            <w:t xml:space="preserve">you will </w:t>
          </w:r>
          <w:r w:rsidR="00C72AB1">
            <w:rPr>
              <w:rFonts w:ascii="Times New Roman" w:eastAsia="Times New Roman" w:hAnsi="Times New Roman" w:cs="Times New Roman"/>
              <w:i/>
              <w:color w:val="000000"/>
            </w:rPr>
            <w:t>need to complete the research procedures</w:t>
          </w:r>
        </w:sdtContent>
      </w:sdt>
      <w:r w:rsidR="00D34863" w:rsidRPr="000A5474">
        <w:rPr>
          <w:rFonts w:ascii="Times New Roman" w:eastAsia="Times New Roman" w:hAnsi="Times New Roman" w:cs="Times New Roman"/>
          <w:color w:val="000000"/>
        </w:rPr>
        <w:t>:</w:t>
      </w:r>
    </w:p>
    <w:p w14:paraId="2EDF44C1" w14:textId="77777777" w:rsidR="00F74AEA" w:rsidRPr="00A9630C" w:rsidRDefault="00F74AEA" w:rsidP="00F74AEA">
      <w:pPr>
        <w:pBdr>
          <w:top w:val="nil"/>
          <w:left w:val="nil"/>
          <w:bottom w:val="nil"/>
          <w:right w:val="nil"/>
          <w:between w:val="nil"/>
        </w:pBdr>
        <w:spacing w:before="120" w:after="120"/>
        <w:ind w:left="1260" w:right="180"/>
      </w:pPr>
    </w:p>
    <w:sdt>
      <w:sdtPr>
        <w:id w:val="-1798437747"/>
        <w:placeholder>
          <w:docPart w:val="554237FF025648EEA884D97F0E4EE797"/>
        </w:placeholder>
      </w:sdtPr>
      <w:sdtEndPr/>
      <w:sdtContent>
        <w:p w14:paraId="4C896249" w14:textId="0F098F23" w:rsidR="00A9630C" w:rsidRDefault="005050EB" w:rsidP="00A9630C">
          <w:pPr>
            <w:pBdr>
              <w:top w:val="nil"/>
              <w:left w:val="nil"/>
              <w:bottom w:val="nil"/>
              <w:right w:val="nil"/>
              <w:between w:val="nil"/>
            </w:pBdr>
            <w:spacing w:before="120" w:after="120"/>
            <w:ind w:left="1260" w:right="180"/>
          </w:pPr>
          <w:r>
            <w:t xml:space="preserve">We </w:t>
          </w:r>
          <w:r w:rsidR="009F7D9E">
            <w:t xml:space="preserve">plan to distribute the learner persona survey to all relevant biomedical/health listservs at Virginia Tech. We expect a total of 100 </w:t>
          </w:r>
          <w:r w:rsidR="00F22BC0">
            <w:t xml:space="preserve">-150 </w:t>
          </w:r>
          <w:r w:rsidR="009F7D9E">
            <w:t xml:space="preserve">survey participants based on known interest and request for such workshops. </w:t>
          </w:r>
        </w:p>
      </w:sdtContent>
    </w:sdt>
    <w:p w14:paraId="12EB3A7F" w14:textId="77777777" w:rsidR="00A9630C" w:rsidRDefault="00A9630C" w:rsidP="00A9630C">
      <w:pPr>
        <w:pBdr>
          <w:top w:val="nil"/>
          <w:left w:val="nil"/>
          <w:bottom w:val="nil"/>
          <w:right w:val="nil"/>
          <w:between w:val="nil"/>
        </w:pBdr>
        <w:spacing w:before="120" w:after="120"/>
        <w:ind w:left="1260" w:right="180"/>
      </w:pPr>
    </w:p>
    <w:p w14:paraId="737BEAF9" w14:textId="7188C627" w:rsidR="00826215" w:rsidRPr="00A9630C" w:rsidRDefault="009D6010"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rPr>
      </w:pPr>
      <w:sdt>
        <w:sdtPr>
          <w:rPr>
            <w:rFonts w:ascii="Times New Roman" w:eastAsia="Times New Roman" w:hAnsi="Times New Roman" w:cs="Times New Roman"/>
            <w:i/>
          </w:rPr>
          <w:alias w:val="14.4"/>
          <w:tag w:val="14.4"/>
          <w:id w:val="1257862271"/>
          <w:lock w:val="sdtContentLocked"/>
          <w:placeholder>
            <w:docPart w:val="DefaultPlaceholder_-1854013440"/>
          </w:placeholder>
        </w:sdtPr>
        <w:sdtEndPr/>
        <w:sdtContent>
          <w:r w:rsidR="00C72AB1" w:rsidRPr="00CF54D6">
            <w:rPr>
              <w:rFonts w:ascii="Times New Roman" w:eastAsia="Times New Roman" w:hAnsi="Times New Roman" w:cs="Times New Roman"/>
              <w:i/>
            </w:rPr>
            <w:t xml:space="preserve">If </w:t>
          </w:r>
          <w:r w:rsidR="00323D45">
            <w:rPr>
              <w:rFonts w:ascii="Times New Roman" w:eastAsia="Times New Roman" w:hAnsi="Times New Roman" w:cs="Times New Roman"/>
              <w:i/>
            </w:rPr>
            <w:t xml:space="preserve">the </w:t>
          </w:r>
          <w:r w:rsidR="00C72AB1" w:rsidRPr="00CF54D6">
            <w:rPr>
              <w:rFonts w:ascii="Times New Roman" w:eastAsia="Times New Roman" w:hAnsi="Times New Roman" w:cs="Times New Roman"/>
              <w:i/>
            </w:rPr>
            <w:t xml:space="preserve">study has more than one procedure, indicate the total number of subjects to </w:t>
          </w:r>
          <w:r w:rsidR="00C47305">
            <w:rPr>
              <w:rFonts w:ascii="Times New Roman" w:eastAsia="Times New Roman" w:hAnsi="Times New Roman" w:cs="Times New Roman"/>
              <w:i/>
            </w:rPr>
            <w:t>undergo</w:t>
          </w:r>
          <w:r w:rsidR="00C72AB1" w:rsidRPr="00CF54D6">
            <w:rPr>
              <w:rFonts w:ascii="Times New Roman" w:eastAsia="Times New Roman" w:hAnsi="Times New Roman" w:cs="Times New Roman"/>
              <w:i/>
            </w:rPr>
            <w:t xml:space="preserve"> each procedure separately</w:t>
          </w:r>
        </w:sdtContent>
      </w:sdt>
      <w:r w:rsidR="00D34863" w:rsidRPr="000A5474">
        <w:rPr>
          <w:rFonts w:ascii="Times New Roman" w:eastAsia="Times New Roman" w:hAnsi="Times New Roman" w:cs="Times New Roman"/>
        </w:rPr>
        <w:t>:</w:t>
      </w:r>
    </w:p>
    <w:p w14:paraId="2726BE21" w14:textId="75C15507" w:rsidR="00A9630C" w:rsidRDefault="00A9630C" w:rsidP="00A9630C">
      <w:pPr>
        <w:pBdr>
          <w:top w:val="nil"/>
          <w:left w:val="nil"/>
          <w:bottom w:val="nil"/>
          <w:right w:val="nil"/>
          <w:between w:val="nil"/>
        </w:pBdr>
        <w:spacing w:before="120" w:after="120"/>
        <w:ind w:left="1260" w:right="180"/>
        <w:rPr>
          <w:rFonts w:ascii="Times New Roman" w:eastAsia="Times New Roman" w:hAnsi="Times New Roman" w:cs="Times New Roman"/>
          <w:i/>
        </w:rPr>
      </w:pPr>
    </w:p>
    <w:sdt>
      <w:sdtPr>
        <w:rPr>
          <w:rFonts w:ascii="Times New Roman" w:eastAsia="Times New Roman" w:hAnsi="Times New Roman" w:cs="Times New Roman"/>
          <w:i/>
        </w:rPr>
        <w:id w:val="1070918253"/>
        <w:placeholder>
          <w:docPart w:val="B3C30BA55C6C451EB11FB11AE3840C71"/>
        </w:placeholder>
      </w:sdtPr>
      <w:sdtEndPr/>
      <w:sdtContent>
        <w:p w14:paraId="14E7DBFE" w14:textId="75477509" w:rsidR="00A9630C" w:rsidRDefault="009D4E35" w:rsidP="00A9630C">
          <w:pPr>
            <w:pBdr>
              <w:top w:val="nil"/>
              <w:left w:val="nil"/>
              <w:bottom w:val="nil"/>
              <w:right w:val="nil"/>
              <w:between w:val="nil"/>
            </w:pBdr>
            <w:spacing w:before="120" w:after="120"/>
            <w:ind w:left="1260" w:right="180"/>
            <w:rPr>
              <w:rFonts w:ascii="Times New Roman" w:eastAsia="Times New Roman" w:hAnsi="Times New Roman" w:cs="Times New Roman"/>
              <w:i/>
            </w:rPr>
          </w:pPr>
          <w:r>
            <w:t>No procedures in this study.</w:t>
          </w:r>
        </w:p>
      </w:sdtContent>
    </w:sdt>
    <w:p w14:paraId="681F4FDE" w14:textId="33AD9497" w:rsidR="009E5A67" w:rsidRPr="00EE1484" w:rsidRDefault="009E5A67" w:rsidP="009E5A67">
      <w:pPr>
        <w:pBdr>
          <w:top w:val="nil"/>
          <w:left w:val="nil"/>
          <w:bottom w:val="nil"/>
          <w:right w:val="nil"/>
          <w:between w:val="nil"/>
        </w:pBdr>
        <w:spacing w:before="120" w:after="120"/>
        <w:ind w:left="1260" w:right="180"/>
        <w:rPr>
          <w:rFonts w:ascii="Times New Roman" w:eastAsia="Times New Roman" w:hAnsi="Times New Roman" w:cs="Times New Roman"/>
        </w:rPr>
      </w:pPr>
    </w:p>
    <w:bookmarkStart w:id="147" w:name="_Toc180563" w:displacedByCustomXml="next"/>
    <w:sdt>
      <w:sdtPr>
        <w:alias w:val="Recruitment methods"/>
        <w:tag w:val="Recruitment methods"/>
        <w:id w:val="1034235165"/>
        <w:lock w:val="sdtContentLocked"/>
        <w:placeholder>
          <w:docPart w:val="DefaultPlaceholder_-1854013440"/>
        </w:placeholder>
      </w:sdtPr>
      <w:sdtEndPr/>
      <w:sdtContent>
        <w:p w14:paraId="73F239A1" w14:textId="230F41FD" w:rsidR="00826215" w:rsidRDefault="00C72AB1" w:rsidP="00215F17">
          <w:pPr>
            <w:pStyle w:val="Heading1"/>
            <w:numPr>
              <w:ilvl w:val="0"/>
              <w:numId w:val="4"/>
            </w:numPr>
            <w:spacing w:before="240"/>
          </w:pPr>
          <w:r>
            <w:t>Recruitment Methods</w:t>
          </w:r>
        </w:p>
        <w:bookmarkEnd w:id="147" w:displacedByCustomXml="next"/>
      </w:sdtContent>
    </w:sdt>
    <w:p w14:paraId="364D91EC" w14:textId="6211E7E6" w:rsidR="00A9630C" w:rsidRPr="005409CD" w:rsidRDefault="009D6010"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1"/>
          <w:tag w:val="15.1"/>
          <w:id w:val="-77532017"/>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when, where, and how </w:t>
          </w:r>
          <w:r w:rsidR="00323D45">
            <w:rPr>
              <w:rFonts w:ascii="Times New Roman" w:eastAsia="Times New Roman" w:hAnsi="Times New Roman" w:cs="Times New Roman"/>
              <w:i/>
              <w:color w:val="000000"/>
            </w:rPr>
            <w:t xml:space="preserve">you will recruit </w:t>
          </w:r>
          <w:r w:rsidR="00C72AB1">
            <w:rPr>
              <w:rFonts w:ascii="Times New Roman" w:eastAsia="Times New Roman" w:hAnsi="Times New Roman" w:cs="Times New Roman"/>
              <w:i/>
              <w:color w:val="000000"/>
            </w:rPr>
            <w:t>potential subjects</w:t>
          </w:r>
        </w:sdtContent>
      </w:sdt>
      <w:r w:rsidR="00D34863" w:rsidRPr="000A5474">
        <w:rPr>
          <w:rFonts w:ascii="Times New Roman" w:eastAsia="Times New Roman" w:hAnsi="Times New Roman" w:cs="Times New Roman"/>
          <w:color w:val="000000"/>
        </w:rPr>
        <w:t>:</w:t>
      </w:r>
    </w:p>
    <w:p w14:paraId="63FA5172" w14:textId="77777777" w:rsidR="005409CD" w:rsidRPr="00A9630C" w:rsidRDefault="005409CD" w:rsidP="005409CD">
      <w:pPr>
        <w:pBdr>
          <w:top w:val="nil"/>
          <w:left w:val="nil"/>
          <w:bottom w:val="nil"/>
          <w:right w:val="nil"/>
          <w:between w:val="nil"/>
        </w:pBdr>
        <w:spacing w:before="120" w:after="120"/>
        <w:ind w:left="1260" w:right="180"/>
      </w:pPr>
    </w:p>
    <w:sdt>
      <w:sdtPr>
        <w:id w:val="35401833"/>
        <w:placeholder>
          <w:docPart w:val="FBC346CC284C49F79994013DFA42C64C"/>
        </w:placeholder>
      </w:sdtPr>
      <w:sdtEndPr/>
      <w:sdtContent>
        <w:p w14:paraId="22485A9A" w14:textId="3D536441" w:rsidR="004140A9" w:rsidRDefault="009D4E35" w:rsidP="00A9630C">
          <w:pPr>
            <w:pBdr>
              <w:top w:val="nil"/>
              <w:left w:val="nil"/>
              <w:bottom w:val="nil"/>
              <w:right w:val="nil"/>
              <w:between w:val="nil"/>
            </w:pBdr>
            <w:spacing w:before="120" w:after="120"/>
            <w:ind w:left="1260" w:right="180"/>
          </w:pPr>
          <w:r>
            <w:t>Subjects will be recruited through word-of-mouth snowball sampling.</w:t>
          </w:r>
        </w:p>
        <w:p w14:paraId="1D58B1DA" w14:textId="4BAD477C" w:rsidR="009F7D9E" w:rsidRDefault="004140A9" w:rsidP="00A9630C">
          <w:pPr>
            <w:pBdr>
              <w:top w:val="nil"/>
              <w:left w:val="nil"/>
              <w:bottom w:val="nil"/>
              <w:right w:val="nil"/>
              <w:between w:val="nil"/>
            </w:pBdr>
            <w:spacing w:before="120" w:after="120"/>
            <w:ind w:left="1260" w:right="180"/>
          </w:pPr>
          <w:r w:rsidRPr="004140A9">
            <w:t>We will reach out to representatives of populations pools through Virginia Tech list servs (mailing list) such as academic and organizational list servs for undergraduate students, graduate students, faculty and staff</w:t>
          </w:r>
          <w:r w:rsidR="00F22BC0">
            <w:t xml:space="preserve"> in the biomedical sciences</w:t>
          </w:r>
          <w:r w:rsidRPr="004140A9">
            <w:t>.</w:t>
          </w:r>
        </w:p>
        <w:p w14:paraId="2CA72C61" w14:textId="77777777" w:rsidR="009F7D9E" w:rsidRDefault="009F7D9E" w:rsidP="009F7D9E">
          <w:pPr>
            <w:pBdr>
              <w:top w:val="nil"/>
              <w:left w:val="nil"/>
              <w:bottom w:val="nil"/>
              <w:right w:val="nil"/>
              <w:between w:val="nil"/>
            </w:pBdr>
            <w:spacing w:before="120" w:after="120"/>
            <w:ind w:right="180"/>
          </w:pPr>
        </w:p>
        <w:p w14:paraId="28A97369" w14:textId="345010CC" w:rsidR="00A9630C" w:rsidRDefault="009F7D9E" w:rsidP="009F7D9E">
          <w:pPr>
            <w:pBdr>
              <w:top w:val="nil"/>
              <w:left w:val="nil"/>
              <w:bottom w:val="nil"/>
              <w:right w:val="nil"/>
              <w:between w:val="nil"/>
            </w:pBdr>
            <w:spacing w:before="120" w:after="120"/>
            <w:ind w:right="180"/>
          </w:pPr>
          <w:r>
            <w:tab/>
          </w:r>
          <w:r>
            <w:tab/>
            <w:t xml:space="preserve">Recruitment for the learner personal survey will be distributed after IRB approval and be live for 2-weeks. </w:t>
          </w:r>
        </w:p>
      </w:sdtContent>
    </w:sdt>
    <w:p w14:paraId="6D563572" w14:textId="77777777" w:rsidR="005409CD" w:rsidRDefault="005409CD" w:rsidP="00A9630C">
      <w:pPr>
        <w:pBdr>
          <w:top w:val="nil"/>
          <w:left w:val="nil"/>
          <w:bottom w:val="nil"/>
          <w:right w:val="nil"/>
          <w:between w:val="nil"/>
        </w:pBdr>
        <w:spacing w:before="120" w:after="120"/>
        <w:ind w:left="1260" w:right="180"/>
      </w:pPr>
    </w:p>
    <w:p w14:paraId="5F59F107" w14:textId="60D06A17" w:rsidR="00826215" w:rsidRPr="005409CD"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2"/>
          <w:tag w:val="15.2"/>
          <w:id w:val="1647780301"/>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the source of subjects</w:t>
          </w:r>
          <w:r w:rsidR="00C47305">
            <w:rPr>
              <w:rFonts w:ascii="Times New Roman" w:eastAsia="Times New Roman" w:hAnsi="Times New Roman" w:cs="Times New Roman"/>
              <w:i/>
              <w:color w:val="000000"/>
            </w:rPr>
            <w:t xml:space="preserve"> (for example, clinic patients with specific conditions, students in the library, community members at a gathering, </w:t>
          </w:r>
          <w:r w:rsidR="00C63A21">
            <w:rPr>
              <w:rFonts w:ascii="Times New Roman" w:eastAsia="Times New Roman" w:hAnsi="Times New Roman" w:cs="Times New Roman"/>
              <w:i/>
              <w:color w:val="000000"/>
            </w:rPr>
            <w:t>or members of a local gym)</w:t>
          </w:r>
        </w:sdtContent>
      </w:sdt>
      <w:r w:rsidR="00D34863" w:rsidRPr="000A5474">
        <w:rPr>
          <w:rFonts w:ascii="Times New Roman" w:eastAsia="Times New Roman" w:hAnsi="Times New Roman" w:cs="Times New Roman"/>
          <w:color w:val="000000"/>
        </w:rPr>
        <w:t>:</w:t>
      </w:r>
    </w:p>
    <w:p w14:paraId="3682E9D8" w14:textId="77777777" w:rsidR="005409CD" w:rsidRPr="00A9630C" w:rsidRDefault="005409CD" w:rsidP="005409CD">
      <w:pPr>
        <w:pBdr>
          <w:top w:val="nil"/>
          <w:left w:val="nil"/>
          <w:bottom w:val="nil"/>
          <w:right w:val="nil"/>
          <w:between w:val="nil"/>
        </w:pBdr>
        <w:spacing w:before="120" w:after="120"/>
        <w:ind w:left="1260" w:right="180"/>
      </w:pPr>
    </w:p>
    <w:sdt>
      <w:sdtPr>
        <w:id w:val="-1069425862"/>
        <w:placeholder>
          <w:docPart w:val="5C5A68481F754BDEA7AC1671CCCA8F46"/>
        </w:placeholder>
      </w:sdtPr>
      <w:sdtEndPr/>
      <w:sdtContent>
        <w:p w14:paraId="2951367B" w14:textId="6343055B" w:rsidR="00A9630C" w:rsidRDefault="004A4A4F" w:rsidP="00A9630C">
          <w:pPr>
            <w:pBdr>
              <w:top w:val="nil"/>
              <w:left w:val="nil"/>
              <w:bottom w:val="nil"/>
              <w:right w:val="nil"/>
              <w:between w:val="nil"/>
            </w:pBdr>
            <w:spacing w:before="120" w:after="120"/>
            <w:ind w:left="1260" w:right="180"/>
          </w:pPr>
          <w:r>
            <w:t xml:space="preserve">Anyone </w:t>
          </w:r>
          <w:r w:rsidR="009F7D9E">
            <w:t>over age 18 is included in this work</w:t>
          </w:r>
          <w:r>
            <w:t>. This includes students, faculty, staff, practitioners, and community members.</w:t>
          </w:r>
        </w:p>
      </w:sdtContent>
    </w:sdt>
    <w:p w14:paraId="0B146899" w14:textId="77777777" w:rsidR="005409CD" w:rsidRDefault="005409CD" w:rsidP="00A9630C">
      <w:pPr>
        <w:pBdr>
          <w:top w:val="nil"/>
          <w:left w:val="nil"/>
          <w:bottom w:val="nil"/>
          <w:right w:val="nil"/>
          <w:between w:val="nil"/>
        </w:pBdr>
        <w:spacing w:before="120" w:after="120"/>
        <w:ind w:left="1260" w:right="180"/>
      </w:pPr>
    </w:p>
    <w:p w14:paraId="188086F1" w14:textId="62B7EC3C" w:rsidR="00826215" w:rsidRPr="005409CD"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5.3"/>
          <w:tag w:val="15.3"/>
          <w:id w:val="-210078412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methods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will use to identify potential subjects</w:t>
          </w:r>
        </w:sdtContent>
      </w:sdt>
      <w:r w:rsidR="00D34863" w:rsidRPr="000A5474">
        <w:rPr>
          <w:rFonts w:ascii="Times New Roman" w:eastAsia="Times New Roman" w:hAnsi="Times New Roman" w:cs="Times New Roman"/>
          <w:color w:val="000000"/>
        </w:rPr>
        <w:t>:</w:t>
      </w:r>
    </w:p>
    <w:p w14:paraId="44EEA671" w14:textId="77777777" w:rsidR="005409CD" w:rsidRPr="00A9630C" w:rsidRDefault="005409CD" w:rsidP="005409CD">
      <w:pPr>
        <w:pBdr>
          <w:top w:val="nil"/>
          <w:left w:val="nil"/>
          <w:bottom w:val="nil"/>
          <w:right w:val="nil"/>
          <w:between w:val="nil"/>
        </w:pBdr>
        <w:spacing w:before="120" w:after="120"/>
        <w:ind w:left="1260" w:right="180"/>
      </w:pPr>
    </w:p>
    <w:sdt>
      <w:sdtPr>
        <w:id w:val="-2042508149"/>
        <w:placeholder>
          <w:docPart w:val="3D22E25C50B1497D92FBF1E68EFFFE17"/>
        </w:placeholder>
      </w:sdtPr>
      <w:sdtEndPr/>
      <w:sdtContent>
        <w:p w14:paraId="4A372060" w14:textId="0462E327" w:rsidR="00A9630C" w:rsidRDefault="004A4A4F" w:rsidP="00A9630C">
          <w:pPr>
            <w:pBdr>
              <w:top w:val="nil"/>
              <w:left w:val="nil"/>
              <w:bottom w:val="nil"/>
              <w:right w:val="nil"/>
              <w:between w:val="nil"/>
            </w:pBdr>
            <w:spacing w:before="120" w:after="120"/>
            <w:ind w:left="1260" w:right="180"/>
          </w:pPr>
          <w:r>
            <w:t xml:space="preserve">We will work with </w:t>
          </w:r>
          <w:r w:rsidR="00F22BC0">
            <w:t>biomedical departments</w:t>
          </w:r>
          <w:r>
            <w:t xml:space="preserve"> to conduct and plan the workshops. Those who sign up for the study and workshop should meet the inclusion criteria</w:t>
          </w:r>
          <w:r w:rsidR="00F22BC0">
            <w:t xml:space="preserve"> (aged 18+)</w:t>
          </w:r>
          <w:r>
            <w:t xml:space="preserve">. The pre-workshop student </w:t>
          </w:r>
          <w:r w:rsidR="00F22BC0">
            <w:t>self-assessment</w:t>
          </w:r>
          <w:r w:rsidR="009F7D9E">
            <w:t xml:space="preserve"> (learner persona)</w:t>
          </w:r>
          <w:r>
            <w:t xml:space="preserve"> has a question about what part of the biomedical field the participant is in.</w:t>
          </w:r>
        </w:p>
      </w:sdtContent>
    </w:sdt>
    <w:p w14:paraId="10F47FB3" w14:textId="77777777" w:rsidR="005409CD" w:rsidRDefault="005409CD"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sz w:val="20"/>
          <w:szCs w:val="20"/>
        </w:rPr>
        <w:alias w:val="15.4"/>
        <w:tag w:val="15.4"/>
        <w:id w:val="2084790761"/>
        <w:lock w:val="sdtContentLocked"/>
        <w:placeholder>
          <w:docPart w:val="DefaultPlaceholder_-1854013440"/>
        </w:placeholder>
      </w:sdtPr>
      <w:sdtEndPr>
        <w:rPr>
          <w:rFonts w:ascii="Times" w:eastAsia="Times" w:hAnsi="Times" w:cs="Times"/>
          <w:color w:val="auto"/>
        </w:rPr>
      </w:sdtEndPr>
      <w:sdtContent>
        <w:p w14:paraId="15C58686" w14:textId="6E07D921"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w:t>
          </w:r>
          <w:r w:rsidR="00323D45">
            <w:rPr>
              <w:rFonts w:ascii="Times New Roman" w:eastAsia="Times New Roman" w:hAnsi="Times New Roman" w:cs="Times New Roman"/>
              <w:i/>
              <w:color w:val="000000"/>
            </w:rPr>
            <w:t xml:space="preserve">you </w:t>
          </w:r>
          <w:r>
            <w:rPr>
              <w:rFonts w:ascii="Times New Roman" w:eastAsia="Times New Roman" w:hAnsi="Times New Roman" w:cs="Times New Roman"/>
              <w:i/>
              <w:color w:val="000000"/>
            </w:rPr>
            <w:t>will be use to recruit subjects. Attach copies of these documents with th</w:t>
          </w:r>
          <w:r w:rsidR="00C63A21">
            <w:rPr>
              <w:rFonts w:ascii="Times New Roman" w:eastAsia="Times New Roman" w:hAnsi="Times New Roman" w:cs="Times New Roman"/>
              <w:i/>
              <w:color w:val="000000"/>
            </w:rPr>
            <w:t>is</w:t>
          </w:r>
          <w:r>
            <w:rPr>
              <w:rFonts w:ascii="Times New Roman" w:eastAsia="Times New Roman" w:hAnsi="Times New Roman" w:cs="Times New Roman"/>
              <w:i/>
              <w:color w:val="000000"/>
            </w:rPr>
            <w:t xml:space="preserve"> </w:t>
          </w:r>
          <w:r w:rsidR="00C63A21">
            <w:rPr>
              <w:rFonts w:ascii="Times New Roman" w:eastAsia="Times New Roman" w:hAnsi="Times New Roman" w:cs="Times New Roman"/>
              <w:i/>
              <w:color w:val="000000"/>
            </w:rPr>
            <w:t xml:space="preserve">protocol </w:t>
          </w:r>
          <w:r>
            <w:rPr>
              <w:rFonts w:ascii="Times New Roman" w:eastAsia="Times New Roman" w:hAnsi="Times New Roman" w:cs="Times New Roman"/>
              <w:i/>
              <w:color w:val="000000"/>
            </w:rPr>
            <w:t xml:space="preserve">in Protocol Management and be sure </w:t>
          </w:r>
          <w:r w:rsidR="00C63A21">
            <w:rPr>
              <w:rFonts w:ascii="Times New Roman" w:eastAsia="Times New Roman" w:hAnsi="Times New Roman" w:cs="Times New Roman"/>
              <w:i/>
              <w:color w:val="000000"/>
            </w:rPr>
            <w:t>to include</w:t>
          </w:r>
          <w:r>
            <w:rPr>
              <w:rFonts w:ascii="Times New Roman" w:eastAsia="Times New Roman" w:hAnsi="Times New Roman" w:cs="Times New Roman"/>
              <w:i/>
              <w:color w:val="000000"/>
            </w:rPr>
            <w:t xml:space="preserve"> the IRB </w:t>
          </w:r>
          <w:r w:rsidR="00C63A21">
            <w:rPr>
              <w:rFonts w:ascii="Times New Roman" w:eastAsia="Times New Roman" w:hAnsi="Times New Roman" w:cs="Times New Roman"/>
              <w:i/>
              <w:color w:val="000000"/>
            </w:rPr>
            <w:t>protocol n</w:t>
          </w:r>
          <w:r>
            <w:rPr>
              <w:rFonts w:ascii="Times New Roman" w:eastAsia="Times New Roman" w:hAnsi="Times New Roman" w:cs="Times New Roman"/>
              <w:i/>
              <w:color w:val="000000"/>
            </w:rPr>
            <w:t xml:space="preserve">umber </w:t>
          </w:r>
          <w:r w:rsidR="00C63A21">
            <w:rPr>
              <w:rFonts w:ascii="Times New Roman" w:eastAsia="Times New Roman" w:hAnsi="Times New Roman" w:cs="Times New Roman"/>
              <w:i/>
              <w:color w:val="000000"/>
            </w:rPr>
            <w:t>on each document</w:t>
          </w:r>
          <w:r>
            <w:rPr>
              <w:rFonts w:ascii="Times New Roman" w:eastAsia="Times New Roman" w:hAnsi="Times New Roman" w:cs="Times New Roman"/>
              <w:i/>
              <w:color w:val="000000"/>
            </w:rPr>
            <w:t xml:space="preserve">. </w:t>
          </w:r>
        </w:p>
        <w:p w14:paraId="55C67448" w14:textId="77777777" w:rsidR="00826215" w:rsidRDefault="00C72AB1" w:rsidP="000F7B98">
          <w:pPr>
            <w:numPr>
              <w:ilvl w:val="0"/>
              <w:numId w:val="5"/>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14:paraId="3967D170" w14:textId="77777777" w:rsidR="00826215" w:rsidRDefault="00C72AB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sidRPr="00CF54D6">
            <w:rPr>
              <w:rFonts w:ascii="Times New Roman" w:eastAsia="Times New Roman" w:hAnsi="Times New Roman" w:cs="Times New Roman"/>
              <w:i/>
            </w:rPr>
            <w:t>bsites, MTurk/SONA/online survey systems</w:t>
          </w:r>
          <w:r w:rsidR="00C63A21">
            <w:rPr>
              <w:rFonts w:ascii="Times New Roman" w:eastAsia="Times New Roman" w:hAnsi="Times New Roman" w:cs="Times New Roman"/>
              <w:i/>
            </w:rPr>
            <w:t>,</w:t>
          </w:r>
          <w:r w:rsidRPr="00CF54D6">
            <w:rPr>
              <w:rFonts w:ascii="Times New Roman" w:eastAsia="Times New Roman" w:hAnsi="Times New Roman" w:cs="Times New Roman"/>
              <w:i/>
            </w:rPr>
            <w:t xml:space="preserve"> </w:t>
          </w:r>
          <w:r>
            <w:rPr>
              <w:rFonts w:ascii="Times New Roman" w:eastAsia="Times New Roman" w:hAnsi="Times New Roman" w:cs="Times New Roman"/>
              <w:i/>
              <w:color w:val="000000"/>
            </w:rPr>
            <w:t xml:space="preserve">etc., attach the final wording and graphics to be used. </w:t>
          </w:r>
        </w:p>
        <w:p w14:paraId="5EDA8303"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e</w:t>
          </w:r>
          <w:r w:rsidR="00C72AB1">
            <w:rPr>
              <w:rFonts w:ascii="Times New Roman" w:eastAsia="Times New Roman" w:hAnsi="Times New Roman" w:cs="Times New Roman"/>
              <w:i/>
              <w:color w:val="000000"/>
            </w:rPr>
            <w:t>mail</w:t>
          </w:r>
          <w:r>
            <w:rPr>
              <w:rFonts w:ascii="Times New Roman" w:eastAsia="Times New Roman" w:hAnsi="Times New Roman" w:cs="Times New Roman"/>
              <w:i/>
              <w:color w:val="000000"/>
            </w:rPr>
            <w:t xml:space="preserve"> recruitments, please </w:t>
          </w:r>
          <w:r w:rsidR="00C72AB1">
            <w:rPr>
              <w:rFonts w:ascii="Times New Roman" w:eastAsia="Times New Roman" w:hAnsi="Times New Roman" w:cs="Times New Roman"/>
              <w:i/>
              <w:color w:val="000000"/>
            </w:rPr>
            <w:t xml:space="preserve">include the subject line. </w:t>
          </w:r>
        </w:p>
        <w:p w14:paraId="7FE0F54F" w14:textId="77777777" w:rsidR="00826215" w:rsidRDefault="00C63A21" w:rsidP="000F7B98">
          <w:pPr>
            <w:numPr>
              <w:ilvl w:val="0"/>
              <w:numId w:val="5"/>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w:t>
          </w:r>
          <w:r w:rsidR="00C72AB1">
            <w:rPr>
              <w:rFonts w:ascii="Times New Roman" w:eastAsia="Times New Roman" w:hAnsi="Times New Roman" w:cs="Times New Roman"/>
              <w:i/>
            </w:rPr>
            <w:t>advertisements meant for</w:t>
          </w:r>
          <w:r>
            <w:rPr>
              <w:rFonts w:ascii="Times New Roman" w:eastAsia="Times New Roman" w:hAnsi="Times New Roman" w:cs="Times New Roman"/>
              <w:i/>
            </w:rPr>
            <w:t xml:space="preserve"> audio</w:t>
          </w:r>
          <w:r w:rsidR="00C72AB1">
            <w:rPr>
              <w:rFonts w:ascii="Times New Roman" w:eastAsia="Times New Roman" w:hAnsi="Times New Roman" w:cs="Times New Roman"/>
              <w:i/>
            </w:rPr>
            <w:t xml:space="preserve"> broadcast, </w:t>
          </w:r>
          <w:r>
            <w:rPr>
              <w:rFonts w:ascii="Times New Roman" w:eastAsia="Times New Roman" w:hAnsi="Times New Roman" w:cs="Times New Roman"/>
              <w:i/>
            </w:rPr>
            <w:t>please</w:t>
          </w:r>
          <w:r w:rsidR="00C72AB1">
            <w:rPr>
              <w:rFonts w:ascii="Times New Roman" w:eastAsia="Times New Roman" w:hAnsi="Times New Roman" w:cs="Times New Roman"/>
              <w:i/>
            </w:rPr>
            <w:t xml:space="preserve"> submit the wording of the advertisement prior to taping </w:t>
          </w:r>
          <w:r>
            <w:rPr>
              <w:rFonts w:ascii="Times New Roman" w:eastAsia="Times New Roman" w:hAnsi="Times New Roman" w:cs="Times New Roman"/>
              <w:i/>
            </w:rPr>
            <w:t>(</w:t>
          </w:r>
          <w:r w:rsidR="00C72AB1">
            <w:rPr>
              <w:rFonts w:ascii="Times New Roman" w:eastAsia="Times New Roman" w:hAnsi="Times New Roman" w:cs="Times New Roman"/>
              <w:i/>
            </w:rPr>
            <w:t xml:space="preserve">to </w:t>
          </w:r>
          <w:r>
            <w:rPr>
              <w:rFonts w:ascii="Times New Roman" w:eastAsia="Times New Roman" w:hAnsi="Times New Roman" w:cs="Times New Roman"/>
              <w:i/>
            </w:rPr>
            <w:t xml:space="preserve">avoid having to </w:t>
          </w:r>
          <w:r w:rsidR="00C72AB1">
            <w:rPr>
              <w:rFonts w:ascii="Times New Roman" w:eastAsia="Times New Roman" w:hAnsi="Times New Roman" w:cs="Times New Roman"/>
              <w:i/>
            </w:rPr>
            <w:t>re-</w:t>
          </w:r>
          <w:r>
            <w:rPr>
              <w:rFonts w:ascii="Times New Roman" w:eastAsia="Times New Roman" w:hAnsi="Times New Roman" w:cs="Times New Roman"/>
              <w:i/>
            </w:rPr>
            <w:t>record with approved</w:t>
          </w:r>
          <w:r w:rsidR="00C72AB1">
            <w:rPr>
              <w:rFonts w:ascii="Times New Roman" w:eastAsia="Times New Roman" w:hAnsi="Times New Roman" w:cs="Times New Roman"/>
              <w:i/>
            </w:rPr>
            <w:t xml:space="preserve"> </w:t>
          </w:r>
          <w:r>
            <w:rPr>
              <w:rFonts w:ascii="Times New Roman" w:eastAsia="Times New Roman" w:hAnsi="Times New Roman" w:cs="Times New Roman"/>
              <w:i/>
            </w:rPr>
            <w:t>language) and submit the final recorded version for IRB review before use.</w:t>
          </w:r>
          <w:r w:rsidR="00C72AB1">
            <w:rPr>
              <w:rFonts w:ascii="Times New Roman" w:eastAsia="Times New Roman" w:hAnsi="Times New Roman" w:cs="Times New Roman"/>
              <w:i/>
            </w:rPr>
            <w:t xml:space="preserve"> </w:t>
          </w:r>
        </w:p>
        <w:p w14:paraId="742FD520" w14:textId="431321CC" w:rsidR="00976CAD" w:rsidRDefault="00976CAD" w:rsidP="00976CAD">
          <w:pPr>
            <w:pStyle w:val="CommentText"/>
            <w:numPr>
              <w:ilvl w:val="0"/>
              <w:numId w:val="5"/>
            </w:numPr>
            <w:rPr>
              <w:i/>
              <w:sz w:val="24"/>
            </w:rPr>
          </w:pPr>
          <w:r w:rsidRPr="00976CAD">
            <w:rPr>
              <w:i/>
              <w:sz w:val="24"/>
            </w:rPr>
            <w:t>Describe any compensation to subjects. Separate compensation in</w:t>
          </w:r>
          <w:r>
            <w:rPr>
              <w:i/>
              <w:sz w:val="24"/>
            </w:rPr>
            <w:t>to</w:t>
          </w:r>
          <w:r w:rsidRPr="00976CAD">
            <w:rPr>
              <w:i/>
              <w:sz w:val="24"/>
            </w:rPr>
            <w:t xml:space="preserve"> appropriate categories, such as: reimbursement for expenses, time and effort, and additional incentives for study participation.  For each category, specify the amount (including any pro-rated amount), schedule, and method of payment.</w:t>
          </w:r>
        </w:p>
      </w:sdtContent>
    </w:sdt>
    <w:p w14:paraId="6A102F86" w14:textId="774FB5E0" w:rsidR="000F7B98" w:rsidRDefault="000F7B98" w:rsidP="00466E8B">
      <w:pPr>
        <w:ind w:left="810"/>
        <w:rPr>
          <w:szCs w:val="20"/>
        </w:rPr>
      </w:pPr>
    </w:p>
    <w:sdt>
      <w:sdtPr>
        <w:rPr>
          <w:szCs w:val="20"/>
        </w:rPr>
        <w:id w:val="-1198010977"/>
        <w:placeholder>
          <w:docPart w:val="9DEBE40C46D548A1B92E9BE1A378DD3A"/>
        </w:placeholder>
      </w:sdtPr>
      <w:sdtEndPr/>
      <w:sdtContent>
        <w:p w14:paraId="7E1EC15D" w14:textId="653A10D1" w:rsidR="00DD186C" w:rsidRDefault="009F7D9E" w:rsidP="00F22BC0">
          <w:r>
            <w:t>E</w:t>
          </w:r>
          <w:r w:rsidR="005050EB">
            <w:t>mails will be used to recruit subjects.</w:t>
          </w:r>
          <w:r w:rsidR="00500875">
            <w:t xml:space="preserve"> Email subject would be "</w:t>
          </w:r>
          <w:r w:rsidR="00F22BC0" w:rsidRPr="00F22BC0">
            <w:t xml:space="preserve"> Participants needed for survey on data science workshops for the biomedical science</w:t>
          </w:r>
          <w:r w:rsidR="00500875">
            <w:t>s"</w:t>
          </w:r>
          <w:r>
            <w:t>. The contents of the email to send to listserv managers is included as file</w:t>
          </w:r>
          <w:r w:rsidR="005F72C2">
            <w:t>:</w:t>
          </w:r>
        </w:p>
        <w:p w14:paraId="48014D1B" w14:textId="2B9AFEC0" w:rsidR="000A5474" w:rsidRDefault="00DD186C" w:rsidP="00466E8B">
          <w:pPr>
            <w:ind w:left="810"/>
            <w:rPr>
              <w:szCs w:val="20"/>
            </w:rPr>
          </w:pPr>
          <w:r>
            <w:t>"</w:t>
          </w:r>
          <w:r w:rsidR="007A1AA2">
            <w:t>email-survey-01-p</w:t>
          </w:r>
          <w:r w:rsidR="007A1AA2" w:rsidRPr="007A1AA2">
            <w:t>re_workshop_self_assessment</w:t>
          </w:r>
          <w:r w:rsidR="003B662E">
            <w:t>.</w:t>
          </w:r>
          <w:r w:rsidR="00F22BC0">
            <w:t>docx</w:t>
          </w:r>
          <w:r>
            <w:t>"</w:t>
          </w:r>
        </w:p>
      </w:sdtContent>
    </w:sdt>
    <w:p w14:paraId="123401C7" w14:textId="6DF559EB" w:rsidR="000A5474" w:rsidRPr="001A11B2" w:rsidRDefault="000A5474" w:rsidP="00A9630C">
      <w:pPr>
        <w:rPr>
          <w:rFonts w:ascii="Times New Roman" w:eastAsia="Times New Roman" w:hAnsi="Times New Roman" w:cs="Times New Roman"/>
          <w:b/>
          <w:sz w:val="28"/>
          <w:szCs w:val="28"/>
        </w:rPr>
      </w:pPr>
    </w:p>
    <w:p w14:paraId="7D0EC83F" w14:textId="77777777" w:rsidR="00130538" w:rsidRDefault="00130538">
      <w:pPr>
        <w:rPr>
          <w:rFonts w:ascii="Times New Roman" w:eastAsia="Times New Roman" w:hAnsi="Times New Roman" w:cs="Times New Roman"/>
          <w:b/>
          <w:sz w:val="28"/>
          <w:szCs w:val="28"/>
        </w:rPr>
      </w:pPr>
    </w:p>
    <w:bookmarkStart w:id="148" w:name="_Toc180564" w:displacedByCustomXml="next"/>
    <w:sdt>
      <w:sdtPr>
        <w:alias w:val="Withdrawal of subjects"/>
        <w:tag w:val="Withdrawal of subjects"/>
        <w:id w:val="338434355"/>
        <w:lock w:val="sdtContentLocked"/>
        <w:placeholder>
          <w:docPart w:val="DefaultPlaceholder_-1854013440"/>
        </w:placeholder>
      </w:sdtPr>
      <w:sdtEndPr/>
      <w:sdtContent>
        <w:p w14:paraId="09FC0E1C" w14:textId="6CCADB38" w:rsidR="00826215" w:rsidRDefault="00C72AB1">
          <w:pPr>
            <w:pStyle w:val="Heading1"/>
            <w:numPr>
              <w:ilvl w:val="0"/>
              <w:numId w:val="4"/>
            </w:numPr>
          </w:pPr>
          <w:r>
            <w:t>Withdrawal of Subjects</w:t>
          </w:r>
        </w:p>
        <w:bookmarkEnd w:id="148" w:displacedByCustomXml="next"/>
      </w:sdtContent>
    </w:sdt>
    <w:p w14:paraId="25B60743" w14:textId="6672E5B8"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1"/>
          <w:tag w:val="16.1"/>
          <w:id w:val="494772185"/>
          <w:lock w:val="sdtContentLocked"/>
          <w:placeholder>
            <w:docPart w:val="DefaultPlaceholder_-1854013440"/>
          </w:placeholder>
        </w:sdtPr>
        <w:sdtEndPr/>
        <w:sdtContent>
          <w:r w:rsidR="00C72AB1">
            <w:rPr>
              <w:rFonts w:ascii="Times New Roman" w:eastAsia="Times New Roman" w:hAnsi="Times New Roman" w:cs="Times New Roman"/>
              <w:i/>
              <w:color w:val="000000"/>
            </w:rPr>
            <w:t>Describe circumstances under which</w:t>
          </w:r>
          <w:r w:rsidR="00323D45">
            <w:rPr>
              <w:rFonts w:ascii="Times New Roman" w:eastAsia="Times New Roman" w:hAnsi="Times New Roman" w:cs="Times New Roman"/>
              <w:i/>
              <w:color w:val="000000"/>
            </w:rPr>
            <w:t xml:space="preserve"> you anticipate</w:t>
          </w:r>
          <w:r w:rsidR="00C72AB1">
            <w:rPr>
              <w:rFonts w:ascii="Times New Roman" w:eastAsia="Times New Roman" w:hAnsi="Times New Roman" w:cs="Times New Roman"/>
              <w:i/>
              <w:color w:val="000000"/>
            </w:rPr>
            <w:t xml:space="preserve"> subjects </w:t>
          </w:r>
          <w:r w:rsidR="00323D45">
            <w:rPr>
              <w:rFonts w:ascii="Times New Roman" w:eastAsia="Times New Roman" w:hAnsi="Times New Roman" w:cs="Times New Roman"/>
              <w:i/>
              <w:color w:val="000000"/>
            </w:rPr>
            <w:t xml:space="preserve">could </w:t>
          </w:r>
          <w:r w:rsidR="00C72AB1">
            <w:rPr>
              <w:rFonts w:ascii="Times New Roman" w:eastAsia="Times New Roman" w:hAnsi="Times New Roman" w:cs="Times New Roman"/>
              <w:i/>
              <w:color w:val="000000"/>
            </w:rPr>
            <w:t>be withdrawn from the research without their consent</w:t>
          </w:r>
        </w:sdtContent>
      </w:sdt>
      <w:r w:rsidR="00D34863" w:rsidRPr="000A5474">
        <w:rPr>
          <w:rFonts w:ascii="Times New Roman" w:eastAsia="Times New Roman" w:hAnsi="Times New Roman" w:cs="Times New Roman"/>
          <w:color w:val="000000"/>
        </w:rPr>
        <w:t>:</w:t>
      </w:r>
    </w:p>
    <w:p w14:paraId="60E3B030" w14:textId="77777777" w:rsidR="002F21AA" w:rsidRPr="00A9630C" w:rsidRDefault="002F21AA" w:rsidP="002F21AA">
      <w:pPr>
        <w:pBdr>
          <w:top w:val="nil"/>
          <w:left w:val="nil"/>
          <w:bottom w:val="nil"/>
          <w:right w:val="nil"/>
          <w:between w:val="nil"/>
        </w:pBdr>
        <w:spacing w:before="120" w:after="120"/>
        <w:ind w:left="1260" w:right="180"/>
      </w:pPr>
    </w:p>
    <w:sdt>
      <w:sdtPr>
        <w:id w:val="1736894021"/>
        <w:placeholder>
          <w:docPart w:val="1241E398FDDC47009B866040C94A1EE6"/>
        </w:placeholder>
      </w:sdtPr>
      <w:sdtEndPr/>
      <w:sdtContent>
        <w:p w14:paraId="59657F0C" w14:textId="5936926D" w:rsidR="00A9630C" w:rsidRDefault="00500875" w:rsidP="00A9630C">
          <w:pPr>
            <w:pBdr>
              <w:top w:val="nil"/>
              <w:left w:val="nil"/>
              <w:bottom w:val="nil"/>
              <w:right w:val="nil"/>
              <w:between w:val="nil"/>
            </w:pBdr>
            <w:spacing w:before="120" w:after="120"/>
            <w:ind w:left="1260" w:right="180"/>
          </w:pPr>
          <w:r>
            <w:t>Subjects could be withdrawn from the study if their survey results are incomplete</w:t>
          </w:r>
          <w:r w:rsidR="009F7D9E">
            <w:t>.</w:t>
          </w:r>
        </w:p>
      </w:sdtContent>
    </w:sdt>
    <w:p w14:paraId="3E4A1915" w14:textId="77777777" w:rsidR="002F21AA" w:rsidRDefault="002F21AA" w:rsidP="00A9630C">
      <w:pPr>
        <w:pBdr>
          <w:top w:val="nil"/>
          <w:left w:val="nil"/>
          <w:bottom w:val="nil"/>
          <w:right w:val="nil"/>
          <w:between w:val="nil"/>
        </w:pBdr>
        <w:spacing w:before="120" w:after="120"/>
        <w:ind w:left="1260" w:right="180"/>
      </w:pPr>
    </w:p>
    <w:p w14:paraId="53416CEE" w14:textId="3051C7B0"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2"/>
          <w:tag w:val="16.2"/>
          <w:id w:val="1996840710"/>
          <w:lock w:val="sdtContentLocked"/>
          <w:placeholder>
            <w:docPart w:val="DefaultPlaceholder_-1854013440"/>
          </w:placeholder>
        </w:sdtPr>
        <w:sdtEndPr/>
        <w:sdtContent>
          <w:r w:rsidR="00C63A21">
            <w:rPr>
              <w:rFonts w:ascii="Times New Roman" w:eastAsia="Times New Roman" w:hAnsi="Times New Roman" w:cs="Times New Roman"/>
              <w:i/>
              <w:color w:val="000000"/>
            </w:rPr>
            <w:t xml:space="preserve">If applicable, describe </w:t>
          </w:r>
          <w:r w:rsidR="00C72AB1">
            <w:rPr>
              <w:rFonts w:ascii="Times New Roman" w:eastAsia="Times New Roman" w:hAnsi="Times New Roman" w:cs="Times New Roman"/>
              <w:i/>
              <w:color w:val="000000"/>
            </w:rPr>
            <w:t>any procedures for orderly termination</w:t>
          </w:r>
          <w:r w:rsidR="00C63A21">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e.g.</w:t>
          </w:r>
          <w:r w:rsidR="00C63A21">
            <w:rPr>
              <w:rFonts w:ascii="Times New Roman" w:eastAsia="Times New Roman" w:hAnsi="Times New Roman" w:cs="Times New Roman"/>
              <w:i/>
              <w:color w:val="000000"/>
            </w:rPr>
            <w:t>, discontinuation of a study drug or debriefing after a behavioral intervention)</w:t>
          </w:r>
        </w:sdtContent>
      </w:sdt>
      <w:r w:rsidR="00D34863" w:rsidRPr="000A5474">
        <w:rPr>
          <w:rFonts w:ascii="Times New Roman" w:eastAsia="Times New Roman" w:hAnsi="Times New Roman" w:cs="Times New Roman"/>
          <w:color w:val="000000"/>
        </w:rPr>
        <w:t>:</w:t>
      </w:r>
    </w:p>
    <w:p w14:paraId="4C66853A" w14:textId="77777777" w:rsidR="002F21AA" w:rsidRPr="00A9630C" w:rsidRDefault="002F21AA" w:rsidP="002F21AA">
      <w:pPr>
        <w:pBdr>
          <w:top w:val="nil"/>
          <w:left w:val="nil"/>
          <w:bottom w:val="nil"/>
          <w:right w:val="nil"/>
          <w:between w:val="nil"/>
        </w:pBdr>
        <w:spacing w:before="120" w:after="120"/>
        <w:ind w:left="1260" w:right="180"/>
      </w:pPr>
    </w:p>
    <w:sdt>
      <w:sdtPr>
        <w:id w:val="484138368"/>
        <w:placeholder>
          <w:docPart w:val="A5AE008949F3446B83EC236FE5E7BAD9"/>
        </w:placeholder>
      </w:sdtPr>
      <w:sdtEndPr/>
      <w:sdtContent>
        <w:p w14:paraId="59566A0E" w14:textId="7438ECBF" w:rsidR="00A9630C" w:rsidRDefault="00407EA9" w:rsidP="00A9630C">
          <w:pPr>
            <w:pBdr>
              <w:top w:val="nil"/>
              <w:left w:val="nil"/>
              <w:bottom w:val="nil"/>
              <w:right w:val="nil"/>
              <w:between w:val="nil"/>
            </w:pBdr>
            <w:spacing w:before="120" w:after="120"/>
            <w:ind w:left="1260" w:right="180"/>
          </w:pPr>
          <w:r>
            <w:t xml:space="preserve">There is no procedure, drug, or intervention in this study. If the participant would like to withdraw from the </w:t>
          </w:r>
          <w:proofErr w:type="gramStart"/>
          <w:r>
            <w:t>study</w:t>
          </w:r>
          <w:proofErr w:type="gramEnd"/>
          <w:r>
            <w:t xml:space="preserve"> they</w:t>
          </w:r>
          <w:r w:rsidR="00500875">
            <w:t xml:space="preserve"> </w:t>
          </w:r>
          <w:r>
            <w:t>can contact the study PI</w:t>
          </w:r>
          <w:r w:rsidR="009F7D9E">
            <w:t xml:space="preserve"> or personnel</w:t>
          </w:r>
          <w:r>
            <w:t xml:space="preserve"> and their data will be removed from the study.</w:t>
          </w:r>
        </w:p>
      </w:sdtContent>
    </w:sdt>
    <w:p w14:paraId="7240A28E" w14:textId="77777777" w:rsidR="002F21AA" w:rsidRDefault="002F21AA" w:rsidP="00A9630C">
      <w:pPr>
        <w:pBdr>
          <w:top w:val="nil"/>
          <w:left w:val="nil"/>
          <w:bottom w:val="nil"/>
          <w:right w:val="nil"/>
          <w:between w:val="nil"/>
        </w:pBdr>
        <w:spacing w:before="120" w:after="120"/>
        <w:ind w:left="1260" w:right="180"/>
      </w:pPr>
    </w:p>
    <w:p w14:paraId="0FFCCD44" w14:textId="59998D1E"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6.3"/>
          <w:tag w:val="16.3"/>
          <w:id w:val="-1101785973"/>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procedures </w:t>
          </w:r>
          <w:r w:rsidR="00323D45">
            <w:rPr>
              <w:rFonts w:ascii="Times New Roman" w:eastAsia="Times New Roman" w:hAnsi="Times New Roman" w:cs="Times New Roman"/>
              <w:i/>
              <w:color w:val="000000"/>
            </w:rPr>
            <w:t>that you will follow</w:t>
          </w:r>
          <w:r w:rsidR="00C72AB1">
            <w:rPr>
              <w:rFonts w:ascii="Times New Roman" w:eastAsia="Times New Roman" w:hAnsi="Times New Roman" w:cs="Times New Roman"/>
              <w:i/>
              <w:color w:val="000000"/>
            </w:rPr>
            <w:t xml:space="preserve"> when subjects withdraw from the research, including partial withdrawal from procedures with continued data collection (e.g., participant </w:t>
          </w:r>
          <w:r w:rsidR="008D0AA4">
            <w:rPr>
              <w:rFonts w:ascii="Times New Roman" w:eastAsia="Times New Roman" w:hAnsi="Times New Roman" w:cs="Times New Roman"/>
              <w:i/>
              <w:color w:val="000000"/>
            </w:rPr>
            <w:t>declines to continue with regular blood draws,</w:t>
          </w:r>
          <w:r w:rsidR="00C72AB1">
            <w:rPr>
              <w:rFonts w:ascii="Times New Roman" w:eastAsia="Times New Roman" w:hAnsi="Times New Roman" w:cs="Times New Roman"/>
              <w:i/>
              <w:color w:val="000000"/>
            </w:rPr>
            <w:t xml:space="preserve"> but continues with </w:t>
          </w:r>
          <w:r w:rsidR="008D0AA4">
            <w:rPr>
              <w:rFonts w:ascii="Times New Roman" w:eastAsia="Times New Roman" w:hAnsi="Times New Roman" w:cs="Times New Roman"/>
              <w:i/>
              <w:color w:val="000000"/>
            </w:rPr>
            <w:t xml:space="preserve">periodic behavioral </w:t>
          </w:r>
          <w:r w:rsidR="00C72AB1">
            <w:rPr>
              <w:rFonts w:ascii="Times New Roman" w:eastAsia="Times New Roman" w:hAnsi="Times New Roman" w:cs="Times New Roman"/>
              <w:i/>
              <w:color w:val="000000"/>
            </w:rPr>
            <w:t>questionnaires)</w:t>
          </w:r>
        </w:sdtContent>
      </w:sdt>
      <w:r w:rsidR="00D34863" w:rsidRPr="000A5474">
        <w:rPr>
          <w:rFonts w:ascii="Times New Roman" w:eastAsia="Times New Roman" w:hAnsi="Times New Roman" w:cs="Times New Roman"/>
          <w:color w:val="000000"/>
        </w:rPr>
        <w:t>:</w:t>
      </w:r>
    </w:p>
    <w:p w14:paraId="72C7B0C1" w14:textId="77777777" w:rsidR="002F21AA" w:rsidRPr="00A9630C" w:rsidRDefault="002F21AA" w:rsidP="002F21AA">
      <w:pPr>
        <w:pBdr>
          <w:top w:val="nil"/>
          <w:left w:val="nil"/>
          <w:bottom w:val="nil"/>
          <w:right w:val="nil"/>
          <w:between w:val="nil"/>
        </w:pBdr>
        <w:spacing w:before="120" w:after="120"/>
        <w:ind w:left="1260" w:right="180"/>
      </w:pPr>
    </w:p>
    <w:sdt>
      <w:sdtPr>
        <w:id w:val="-1927422199"/>
        <w:placeholder>
          <w:docPart w:val="71FBBDE2F0194734B585764361D2560C"/>
        </w:placeholder>
      </w:sdtPr>
      <w:sdtEndPr/>
      <w:sdtContent>
        <w:p w14:paraId="36751E3D" w14:textId="5499C6AD" w:rsidR="00A9630C" w:rsidRPr="00D94535" w:rsidRDefault="00407EA9" w:rsidP="00A9630C">
          <w:pPr>
            <w:pBdr>
              <w:top w:val="nil"/>
              <w:left w:val="nil"/>
              <w:bottom w:val="nil"/>
              <w:right w:val="nil"/>
              <w:between w:val="nil"/>
            </w:pBdr>
            <w:spacing w:before="120" w:after="120"/>
            <w:ind w:left="1260" w:right="180"/>
          </w:pPr>
          <w:r>
            <w:t>If the study participant would like to withdraw from the study, can contact the study PI and their data will be removed from the study.</w:t>
          </w:r>
        </w:p>
      </w:sdtContent>
    </w:sdt>
    <w:p w14:paraId="4E29FD17" w14:textId="1C86801C" w:rsidR="002D6CC6" w:rsidRDefault="002D6CC6" w:rsidP="00D94535">
      <w:pPr>
        <w:pBdr>
          <w:top w:val="nil"/>
          <w:left w:val="nil"/>
          <w:bottom w:val="nil"/>
          <w:right w:val="nil"/>
          <w:between w:val="nil"/>
        </w:pBdr>
        <w:spacing w:before="120" w:after="120"/>
        <w:ind w:left="1260" w:right="180"/>
      </w:pPr>
    </w:p>
    <w:p w14:paraId="6EED7275" w14:textId="77777777" w:rsidR="00247B6C" w:rsidRPr="00D94535" w:rsidRDefault="00247B6C" w:rsidP="00D94535">
      <w:pPr>
        <w:pBdr>
          <w:top w:val="nil"/>
          <w:left w:val="nil"/>
          <w:bottom w:val="nil"/>
          <w:right w:val="nil"/>
          <w:between w:val="nil"/>
        </w:pBdr>
        <w:spacing w:before="120" w:after="120"/>
        <w:ind w:left="1260" w:right="180"/>
      </w:pPr>
    </w:p>
    <w:bookmarkStart w:id="149" w:name="_Toc180565" w:displacedByCustomXml="next"/>
    <w:sdt>
      <w:sdtPr>
        <w:alias w:val="Risks to subjects"/>
        <w:tag w:val="Risks to subjects"/>
        <w:id w:val="-1686977592"/>
        <w:lock w:val="sdtContentLocked"/>
        <w:placeholder>
          <w:docPart w:val="DefaultPlaceholder_-1854013440"/>
        </w:placeholder>
      </w:sdtPr>
      <w:sdtEndPr/>
      <w:sdtContent>
        <w:p w14:paraId="705B6545" w14:textId="4DA5D0E2" w:rsidR="00826215" w:rsidRDefault="00C72AB1">
          <w:pPr>
            <w:pStyle w:val="Heading1"/>
            <w:numPr>
              <w:ilvl w:val="0"/>
              <w:numId w:val="4"/>
            </w:numPr>
          </w:pPr>
          <w:r>
            <w:t>Risks to Subjects</w:t>
          </w:r>
        </w:p>
        <w:bookmarkEnd w:id="149" w:displacedByCustomXml="next"/>
      </w:sdtContent>
    </w:sdt>
    <w:sdt>
      <w:sdtPr>
        <w:rPr>
          <w:rFonts w:ascii="Times New Roman" w:eastAsia="Times New Roman" w:hAnsi="Times New Roman" w:cs="Times New Roman"/>
          <w:i/>
          <w:color w:val="000000"/>
        </w:rPr>
        <w:alias w:val="17.1"/>
        <w:tag w:val="17.1"/>
        <w:id w:val="324710753"/>
        <w:lock w:val="sdtContentLocked"/>
        <w:placeholder>
          <w:docPart w:val="DefaultPlaceholder_-1854013440"/>
        </w:placeholder>
      </w:sdtPr>
      <w:sdtEndPr>
        <w:rPr>
          <w:color w:val="auto"/>
        </w:rPr>
      </w:sdtEndPr>
      <w:sdtContent>
        <w:p w14:paraId="7D48F16A" w14:textId="317FAA19" w:rsidR="00826215" w:rsidRDefault="00C72AB1"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“No risk” or “N</w:t>
          </w:r>
          <w:r w:rsidR="008D0AA4">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A.” Instead, for studies with very low risk (e.g., anonymous online questionnaire on a mundane topic) </w:t>
          </w:r>
          <w:r w:rsidR="008D0AA4">
            <w:rPr>
              <w:rFonts w:ascii="Times New Roman" w:eastAsia="Times New Roman" w:hAnsi="Times New Roman" w:cs="Times New Roman"/>
              <w:i/>
              <w:color w:val="000000"/>
            </w:rPr>
            <w:t>indicate</w:t>
          </w:r>
          <w:r>
            <w:rPr>
              <w:rFonts w:ascii="Times New Roman" w:eastAsia="Times New Roman" w:hAnsi="Times New Roman" w:cs="Times New Roman"/>
              <w:i/>
              <w:color w:val="000000"/>
            </w:rPr>
            <w:t xml:space="preserve"> “The investigators are not aware of any risks from participation in this study.” or </w:t>
          </w:r>
          <w:r w:rsidRPr="00CF54D6">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w:t>
          </w:r>
          <w:r w:rsidR="00215F17">
            <w:rPr>
              <w:rFonts w:ascii="Times New Roman" w:eastAsia="Times New Roman" w:hAnsi="Times New Roman" w:cs="Times New Roman"/>
              <w:i/>
            </w:rPr>
            <w:t>,</w:t>
          </w:r>
          <w:r>
            <w:rPr>
              <w:rFonts w:ascii="Times New Roman" w:eastAsia="Times New Roman" w:hAnsi="Times New Roman" w:cs="Times New Roman"/>
              <w:i/>
            </w:rPr>
            <w:t xml:space="preserve"> </w:t>
          </w:r>
          <w:r w:rsidR="008D0AA4">
            <w:rPr>
              <w:rFonts w:ascii="Times New Roman" w:eastAsia="Times New Roman" w:hAnsi="Times New Roman" w:cs="Times New Roman"/>
              <w:i/>
            </w:rPr>
            <w:t xml:space="preserve">which </w:t>
          </w:r>
          <w:r w:rsidR="00215F17">
            <w:rPr>
              <w:rFonts w:ascii="Times New Roman" w:eastAsia="Times New Roman" w:hAnsi="Times New Roman" w:cs="Times New Roman"/>
              <w:i/>
            </w:rPr>
            <w:t xml:space="preserve">you </w:t>
          </w:r>
          <w:r w:rsidR="008D0AA4">
            <w:rPr>
              <w:rFonts w:ascii="Times New Roman" w:eastAsia="Times New Roman" w:hAnsi="Times New Roman" w:cs="Times New Roman"/>
              <w:i/>
            </w:rPr>
            <w:t>can also use here</w:t>
          </w:r>
          <w:r>
            <w:rPr>
              <w:rFonts w:ascii="Times New Roman" w:eastAsia="Times New Roman" w:hAnsi="Times New Roman" w:cs="Times New Roman"/>
              <w:i/>
            </w:rPr>
            <w:t>. Common risk types include:</w:t>
          </w:r>
        </w:p>
        <w:p w14:paraId="72625854" w14:textId="77777777" w:rsidR="00826215" w:rsidRPr="003066B4" w:rsidRDefault="00C72AB1" w:rsidP="000F7B98">
          <w:pPr>
            <w:numPr>
              <w:ilvl w:val="0"/>
              <w:numId w:val="2"/>
            </w:numPr>
            <w:pBdr>
              <w:top w:val="nil"/>
              <w:left w:val="nil"/>
              <w:bottom w:val="nil"/>
              <w:right w:val="nil"/>
              <w:between w:val="nil"/>
            </w:pBdr>
            <w:spacing w:before="120"/>
            <w:ind w:right="180"/>
            <w:rPr>
              <w:rFonts w:ascii="Times New Roman" w:eastAsia="Times New Roman" w:hAnsi="Times New Roman" w:cs="Times New Roman"/>
              <w:i/>
            </w:rPr>
          </w:pPr>
          <w:r w:rsidRPr="003066B4">
            <w:rPr>
              <w:rFonts w:ascii="Times New Roman" w:eastAsia="Times New Roman" w:hAnsi="Times New Roman" w:cs="Times New Roman"/>
              <w:i/>
            </w:rPr>
            <w:t>Physical (e.g., potential for pain, discomfort, infection)</w:t>
          </w:r>
        </w:p>
        <w:p w14:paraId="41E39337"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Psychological (e.g., potential for stress, discomfort, and/or embarrassment)</w:t>
          </w:r>
        </w:p>
        <w:p w14:paraId="529372D5"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Social (e.g., potential for discrimination or stigmatization and disruption of personal and family relationships)</w:t>
          </w:r>
        </w:p>
        <w:p w14:paraId="7DA924A6"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Legal (e.g., potential for disclosure of illegal activity, negligence)</w:t>
          </w:r>
        </w:p>
        <w:p w14:paraId="5CEFFB40" w14:textId="77777777" w:rsidR="00826215" w:rsidRPr="003066B4" w:rsidRDefault="00C72AB1" w:rsidP="000F7B98">
          <w:pPr>
            <w:numPr>
              <w:ilvl w:val="0"/>
              <w:numId w:val="2"/>
            </w:numPr>
            <w:pBdr>
              <w:top w:val="nil"/>
              <w:left w:val="nil"/>
              <w:bottom w:val="nil"/>
              <w:right w:val="nil"/>
              <w:between w:val="nil"/>
            </w:pBdr>
            <w:ind w:right="180"/>
            <w:rPr>
              <w:rFonts w:ascii="Times New Roman" w:eastAsia="Times New Roman" w:hAnsi="Times New Roman" w:cs="Times New Roman"/>
              <w:i/>
            </w:rPr>
          </w:pPr>
          <w:r w:rsidRPr="003066B4">
            <w:rPr>
              <w:rFonts w:ascii="Times New Roman" w:eastAsia="Times New Roman" w:hAnsi="Times New Roman" w:cs="Times New Roman"/>
              <w:i/>
            </w:rPr>
            <w:t>Privacy (e.g., potential for personal information being accessed, used, or disclosed without the subjects’ knowledge or consent, breach of confidentiality/security)</w:t>
          </w:r>
        </w:p>
        <w:p w14:paraId="7D86A555" w14:textId="0897F492" w:rsidR="00826215" w:rsidRDefault="00C72AB1" w:rsidP="000F7B98">
          <w:pPr>
            <w:numPr>
              <w:ilvl w:val="0"/>
              <w:numId w:val="2"/>
            </w:numPr>
            <w:pBdr>
              <w:top w:val="nil"/>
              <w:left w:val="nil"/>
              <w:bottom w:val="nil"/>
              <w:right w:val="nil"/>
              <w:between w:val="nil"/>
            </w:pBdr>
            <w:spacing w:after="120"/>
            <w:ind w:right="180"/>
            <w:rPr>
              <w:rFonts w:ascii="Times New Roman" w:eastAsia="Times New Roman" w:hAnsi="Times New Roman" w:cs="Times New Roman"/>
              <w:i/>
            </w:rPr>
          </w:pPr>
          <w:r w:rsidRPr="003066B4">
            <w:rPr>
              <w:rFonts w:ascii="Times New Roman" w:eastAsia="Times New Roman" w:hAnsi="Times New Roman" w:cs="Times New Roman"/>
              <w:i/>
            </w:rPr>
            <w:t>Economic (e.g., potential for individuals to lose access to economic services, employment, insurability)</w:t>
          </w:r>
        </w:p>
      </w:sdtContent>
    </w:sdt>
    <w:p w14:paraId="67D6C60B" w14:textId="38662B81" w:rsidR="00130538" w:rsidRDefault="00130538" w:rsidP="00A9630C">
      <w:pPr>
        <w:pBdr>
          <w:top w:val="nil"/>
          <w:left w:val="nil"/>
          <w:bottom w:val="nil"/>
          <w:right w:val="nil"/>
          <w:between w:val="nil"/>
        </w:pBdr>
        <w:spacing w:after="120"/>
        <w:ind w:right="180"/>
        <w:rPr>
          <w:rFonts w:ascii="Times New Roman" w:eastAsia="Times New Roman" w:hAnsi="Times New Roman" w:cs="Times New Roman"/>
        </w:rPr>
      </w:pPr>
    </w:p>
    <w:sdt>
      <w:sdtPr>
        <w:rPr>
          <w:rFonts w:ascii="Times" w:eastAsia="Times" w:hAnsi="Times" w:cs="Times"/>
        </w:rPr>
        <w:id w:val="-1063630459"/>
        <w:placeholder>
          <w:docPart w:val="5EA529B077824D7D954A9D28EECEEF25"/>
        </w:placeholder>
      </w:sdtPr>
      <w:sdtEndPr/>
      <w:sdtContent>
        <w:p w14:paraId="76C91923" w14:textId="51F39FB0" w:rsidR="00407EA9" w:rsidRPr="00407EA9" w:rsidRDefault="00407EA9" w:rsidP="00407EA9">
          <w:pPr>
            <w:pStyle w:val="NormalWeb"/>
          </w:pPr>
          <w:r w:rsidRPr="00407EA9">
            <w:t xml:space="preserve">During the process of completing the survey, </w:t>
          </w:r>
          <w:r>
            <w:t>participants</w:t>
          </w:r>
          <w:r w:rsidRPr="00407EA9">
            <w:t xml:space="preserve"> will be asked questions about programming experience and </w:t>
          </w:r>
          <w:r>
            <w:t>their</w:t>
          </w:r>
          <w:r w:rsidRPr="00407EA9">
            <w:t xml:space="preserve"> thoughts and attitudes surrounding the subject of statistics and data management. If there are any questions participants would rather not answer or that </w:t>
          </w:r>
          <w:r>
            <w:t xml:space="preserve">they </w:t>
          </w:r>
          <w:r w:rsidRPr="00407EA9">
            <w:t xml:space="preserve">do not feel comfortable answering, </w:t>
          </w:r>
          <w:r>
            <w:t>they</w:t>
          </w:r>
          <w:r w:rsidRPr="00407EA9">
            <w:t xml:space="preserve"> can move on to the next question.</w:t>
          </w:r>
        </w:p>
        <w:p w14:paraId="1BD64529" w14:textId="61BDA5BC" w:rsidR="00407EA9" w:rsidRPr="00407EA9" w:rsidRDefault="00407EA9" w:rsidP="00407EA9">
          <w:pPr>
            <w:pStyle w:val="NormalWeb"/>
          </w:pPr>
          <w:r w:rsidRPr="00407EA9">
            <w:lastRenderedPageBreak/>
            <w:t xml:space="preserve">There is minimal risk the by being a part of this study </w:t>
          </w:r>
          <w:r>
            <w:t>they</w:t>
          </w:r>
          <w:r w:rsidRPr="00407EA9">
            <w:t xml:space="preserve"> could experience physical, psychological, privacy, legal, social, economic, or emotional distress given the subject of the survey.</w:t>
          </w:r>
        </w:p>
        <w:p w14:paraId="0DA25514" w14:textId="438BFA5C" w:rsidR="00407EA9" w:rsidRDefault="00407EA9" w:rsidP="00407EA9">
          <w:pPr>
            <w:pStyle w:val="NormalWeb"/>
          </w:pPr>
          <w:r w:rsidRPr="00407EA9">
            <w:t>This study is not meant to gather information about specific individuals, and the information you provide will be combined with that of other survey participants to gather information.</w:t>
          </w:r>
        </w:p>
        <w:p w14:paraId="3D1142B3" w14:textId="172F537B" w:rsidR="000A5474" w:rsidRDefault="00407EA9" w:rsidP="00F22BC0">
          <w:pPr>
            <w:pBdr>
              <w:top w:val="nil"/>
              <w:left w:val="nil"/>
              <w:bottom w:val="nil"/>
              <w:right w:val="nil"/>
              <w:between w:val="nil"/>
            </w:pBdr>
            <w:spacing w:after="120"/>
            <w:ind w:right="180"/>
            <w:rPr>
              <w:rFonts w:ascii="Times New Roman" w:eastAsia="Times New Roman" w:hAnsi="Times New Roman" w:cs="Times New Roman"/>
            </w:rPr>
          </w:pPr>
          <w:r>
            <w:t>Outside this, the investigators are not aware of any other risks from participation in this study and expect no more than risks found in everyday life.</w:t>
          </w:r>
        </w:p>
      </w:sdtContent>
    </w:sdt>
    <w:p w14:paraId="6B61E8C3" w14:textId="77777777" w:rsidR="005409CD" w:rsidRDefault="005409CD" w:rsidP="00466E8B">
      <w:pPr>
        <w:pBdr>
          <w:top w:val="nil"/>
          <w:left w:val="nil"/>
          <w:bottom w:val="nil"/>
          <w:right w:val="nil"/>
          <w:between w:val="nil"/>
        </w:pBdr>
        <w:spacing w:after="120"/>
        <w:ind w:left="720" w:right="180"/>
        <w:rPr>
          <w:rFonts w:ascii="Times New Roman" w:eastAsia="Times New Roman" w:hAnsi="Times New Roman" w:cs="Times New Roman"/>
        </w:rPr>
      </w:pPr>
    </w:p>
    <w:sdt>
      <w:sdtPr>
        <w:rPr>
          <w:i/>
        </w:rPr>
        <w:alias w:val="17.2"/>
        <w:tag w:val="17.2"/>
        <w:id w:val="716861263"/>
        <w:lock w:val="sdtContentLocked"/>
        <w:placeholder>
          <w:docPart w:val="DefaultPlaceholder_-1854013440"/>
        </w:placeholder>
        <w:text/>
      </w:sdtPr>
      <w:sdtEndPr/>
      <w:sdtContent>
        <w:p w14:paraId="43D866CB" w14:textId="0D383075" w:rsidR="003E6E1E" w:rsidRPr="003E6E1E" w:rsidRDefault="003E6E1E" w:rsidP="001B15C1">
          <w:pPr>
            <w:numPr>
              <w:ilvl w:val="1"/>
              <w:numId w:val="4"/>
            </w:numPr>
            <w:pBdr>
              <w:top w:val="nil"/>
              <w:left w:val="nil"/>
              <w:bottom w:val="nil"/>
              <w:right w:val="nil"/>
              <w:between w:val="nil"/>
            </w:pBdr>
            <w:spacing w:before="120" w:after="120"/>
            <w:ind w:right="180" w:hanging="540"/>
          </w:pPr>
          <w:r w:rsidRPr="001B15C1">
            <w:rPr>
              <w:i/>
            </w:rPr>
            <w:t xml:space="preserve"> Indicate the measures you will use to minimize risks and monitor subjects for safety. (e.g., asking a subject at regular intervals to rate how they are feeling from 1 to 10, or to slowly crouch in order to check their balance.)</w:t>
          </w:r>
        </w:p>
      </w:sdtContent>
    </w:sdt>
    <w:p w14:paraId="09B19F1D" w14:textId="0B794A0D" w:rsidR="003E6E1E" w:rsidRDefault="003E6E1E" w:rsidP="003E6E1E">
      <w:pPr>
        <w:pBdr>
          <w:top w:val="nil"/>
          <w:left w:val="nil"/>
          <w:bottom w:val="nil"/>
          <w:right w:val="nil"/>
          <w:between w:val="nil"/>
        </w:pBdr>
        <w:spacing w:before="120" w:after="120"/>
        <w:ind w:left="1260" w:right="180"/>
        <w:rPr>
          <w:i/>
        </w:rPr>
      </w:pPr>
    </w:p>
    <w:sdt>
      <w:sdtPr>
        <w:id w:val="-325130432"/>
        <w:placeholder>
          <w:docPart w:val="D6497EA706EA43798C832CEEF47EF400"/>
        </w:placeholder>
      </w:sdtPr>
      <w:sdtEndPr/>
      <w:sdtContent>
        <w:p w14:paraId="471A82F4" w14:textId="45D70ECC" w:rsidR="003E6E1E" w:rsidRPr="003E6E1E" w:rsidRDefault="00407EA9" w:rsidP="003E6E1E">
          <w:pPr>
            <w:pBdr>
              <w:top w:val="nil"/>
              <w:left w:val="nil"/>
              <w:bottom w:val="nil"/>
              <w:right w:val="nil"/>
              <w:between w:val="nil"/>
            </w:pBdr>
            <w:spacing w:before="120" w:after="120"/>
            <w:ind w:left="1260" w:right="180"/>
          </w:pPr>
          <w:r>
            <w:t>Participants can choose to skip questions they are not comfortable responding to and can leave the study at any point.</w:t>
          </w:r>
        </w:p>
      </w:sdtContent>
    </w:sdt>
    <w:p w14:paraId="622B3854" w14:textId="19F1A50C" w:rsidR="003E6E1E" w:rsidRPr="001B15C1" w:rsidRDefault="003E6E1E" w:rsidP="001B15C1">
      <w:pPr>
        <w:pBdr>
          <w:top w:val="nil"/>
          <w:left w:val="nil"/>
          <w:bottom w:val="nil"/>
          <w:right w:val="nil"/>
          <w:between w:val="nil"/>
        </w:pBdr>
        <w:spacing w:before="120" w:after="120"/>
        <w:ind w:right="180"/>
      </w:pPr>
    </w:p>
    <w:p w14:paraId="31819AFA" w14:textId="0CEFAF78"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3"/>
          <w:tag w:val="17.3"/>
          <w:id w:val="-17923593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the subjects that are currently unforeseeable. This will be rare, and usually applicable when testing a new drug or device or a new use of an existing drug or device</w:t>
          </w:r>
        </w:sdtContent>
      </w:sdt>
      <w:r w:rsidR="00D34863" w:rsidRPr="000A5474">
        <w:rPr>
          <w:rFonts w:ascii="Times New Roman" w:eastAsia="Times New Roman" w:hAnsi="Times New Roman" w:cs="Times New Roman"/>
          <w:color w:val="000000"/>
        </w:rPr>
        <w:t>:</w:t>
      </w:r>
    </w:p>
    <w:p w14:paraId="45F1A725" w14:textId="77777777" w:rsidR="002F21AA" w:rsidRPr="00A9630C" w:rsidRDefault="002F21AA" w:rsidP="002F21AA">
      <w:pPr>
        <w:pBdr>
          <w:top w:val="nil"/>
          <w:left w:val="nil"/>
          <w:bottom w:val="nil"/>
          <w:right w:val="nil"/>
          <w:between w:val="nil"/>
        </w:pBdr>
        <w:spacing w:before="120" w:after="120"/>
        <w:ind w:left="1260" w:right="180"/>
      </w:pPr>
    </w:p>
    <w:sdt>
      <w:sdtPr>
        <w:id w:val="329023785"/>
        <w:placeholder>
          <w:docPart w:val="A334A992D61D4EAD9CD9BCF69CBA47B2"/>
        </w:placeholder>
      </w:sdtPr>
      <w:sdtEndPr/>
      <w:sdtContent>
        <w:p w14:paraId="11D87942" w14:textId="1BD384DC" w:rsidR="00A9630C" w:rsidRDefault="00407EA9" w:rsidP="00A9630C">
          <w:pPr>
            <w:pBdr>
              <w:top w:val="nil"/>
              <w:left w:val="nil"/>
              <w:bottom w:val="nil"/>
              <w:right w:val="nil"/>
              <w:between w:val="nil"/>
            </w:pBdr>
            <w:spacing w:before="120" w:after="120"/>
            <w:ind w:left="1260" w:right="180"/>
          </w:pPr>
          <w:r>
            <w:t>There are no procedures or drugs in this study.</w:t>
          </w:r>
        </w:p>
      </w:sdtContent>
    </w:sdt>
    <w:p w14:paraId="6AF71D3E" w14:textId="77777777" w:rsidR="002F21AA" w:rsidRDefault="002F21AA" w:rsidP="00A9630C">
      <w:pPr>
        <w:pBdr>
          <w:top w:val="nil"/>
          <w:left w:val="nil"/>
          <w:bottom w:val="nil"/>
          <w:right w:val="nil"/>
          <w:between w:val="nil"/>
        </w:pBdr>
        <w:spacing w:before="120" w:after="120"/>
        <w:ind w:left="1260" w:right="180"/>
      </w:pPr>
    </w:p>
    <w:p w14:paraId="54232E47" w14:textId="1E4A7F5A"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4"/>
          <w:tag w:val="17.4"/>
          <w:id w:val="1907262641"/>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indicate which procedures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have risks to an embryo or fetus should the subject be or become pregnant</w:t>
          </w:r>
        </w:sdtContent>
      </w:sdt>
      <w:r w:rsidR="00D34863" w:rsidRPr="000A5474">
        <w:rPr>
          <w:rFonts w:ascii="Times New Roman" w:eastAsia="Times New Roman" w:hAnsi="Times New Roman" w:cs="Times New Roman"/>
          <w:color w:val="000000"/>
        </w:rPr>
        <w:t>:</w:t>
      </w:r>
    </w:p>
    <w:p w14:paraId="2B0466BB" w14:textId="77777777" w:rsidR="002F21AA" w:rsidRPr="00A9630C" w:rsidRDefault="002F21AA" w:rsidP="002F21AA">
      <w:pPr>
        <w:pBdr>
          <w:top w:val="nil"/>
          <w:left w:val="nil"/>
          <w:bottom w:val="nil"/>
          <w:right w:val="nil"/>
          <w:between w:val="nil"/>
        </w:pBdr>
        <w:spacing w:before="120" w:after="120"/>
        <w:ind w:left="1260" w:right="180"/>
      </w:pPr>
    </w:p>
    <w:sdt>
      <w:sdtPr>
        <w:id w:val="-1756823780"/>
        <w:placeholder>
          <w:docPart w:val="4DFC468D6D6C436784CA1792B4945B03"/>
        </w:placeholder>
      </w:sdtPr>
      <w:sdtEndPr/>
      <w:sdtContent>
        <w:sdt>
          <w:sdtPr>
            <w:id w:val="1289786336"/>
            <w:placeholder>
              <w:docPart w:val="A5B4315CE2A249E4AC5778F0AF64FAE7"/>
            </w:placeholder>
          </w:sdtPr>
          <w:sdtEndPr/>
          <w:sdtContent>
            <w:p w14:paraId="49481A16" w14:textId="5867E9E1" w:rsidR="00A9630C" w:rsidRDefault="00407EA9" w:rsidP="00407EA9">
              <w:r w:rsidRPr="00407EA9">
                <w:t>There are no procedures or drugs in this study.</w:t>
              </w:r>
            </w:p>
          </w:sdtContent>
        </w:sdt>
      </w:sdtContent>
    </w:sdt>
    <w:p w14:paraId="29B6E59C" w14:textId="77777777" w:rsidR="002F21AA" w:rsidRDefault="002F21AA" w:rsidP="00A9630C">
      <w:pPr>
        <w:pBdr>
          <w:top w:val="nil"/>
          <w:left w:val="nil"/>
          <w:bottom w:val="nil"/>
          <w:right w:val="nil"/>
          <w:between w:val="nil"/>
        </w:pBdr>
        <w:spacing w:before="120" w:after="120"/>
        <w:ind w:left="1260" w:right="180"/>
      </w:pPr>
    </w:p>
    <w:p w14:paraId="1CA3D4F3" w14:textId="0F6D3071" w:rsidR="00C857AB" w:rsidRDefault="009D6010" w:rsidP="00A9630C">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7.5"/>
          <w:tag w:val="17.5"/>
          <w:id w:val="-1359190299"/>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applicable, describe risks to others who are not subjects (e.g., collection of sensitive health data that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affect sexual partners if disclosed, mandatory reporting of abuse, DNA testing that </w:t>
          </w:r>
          <w:r w:rsidR="000F7B98">
            <w:rPr>
              <w:rFonts w:ascii="Times New Roman" w:eastAsia="Times New Roman" w:hAnsi="Times New Roman" w:cs="Times New Roman"/>
              <w:i/>
              <w:color w:val="000000"/>
            </w:rPr>
            <w:t>mi</w:t>
          </w:r>
          <w:r w:rsidR="008D0AA4">
            <w:rPr>
              <w:rFonts w:ascii="Times New Roman" w:eastAsia="Times New Roman" w:hAnsi="Times New Roman" w:cs="Times New Roman"/>
              <w:i/>
              <w:color w:val="000000"/>
            </w:rPr>
            <w:t xml:space="preserve">ght </w:t>
          </w:r>
          <w:r w:rsidR="00C72AB1">
            <w:rPr>
              <w:rFonts w:ascii="Times New Roman" w:eastAsia="Times New Roman" w:hAnsi="Times New Roman" w:cs="Times New Roman"/>
              <w:i/>
              <w:color w:val="000000"/>
            </w:rPr>
            <w:t>affect family members or relationships)</w:t>
          </w:r>
        </w:sdtContent>
      </w:sdt>
      <w:r w:rsidR="00D34863" w:rsidRPr="000A5474">
        <w:rPr>
          <w:rFonts w:ascii="Times New Roman" w:eastAsia="Times New Roman" w:hAnsi="Times New Roman" w:cs="Times New Roman"/>
          <w:color w:val="000000"/>
        </w:rPr>
        <w:t>:</w:t>
      </w:r>
    </w:p>
    <w:p w14:paraId="6AE8228F" w14:textId="77777777" w:rsidR="002F21AA" w:rsidRDefault="002F21AA" w:rsidP="002F21AA">
      <w:pPr>
        <w:pBdr>
          <w:top w:val="nil"/>
          <w:left w:val="nil"/>
          <w:bottom w:val="nil"/>
          <w:right w:val="nil"/>
          <w:between w:val="nil"/>
        </w:pBdr>
        <w:spacing w:before="120" w:after="120"/>
        <w:ind w:left="1260" w:right="180"/>
      </w:pPr>
    </w:p>
    <w:sdt>
      <w:sdtPr>
        <w:id w:val="846293228"/>
        <w:placeholder>
          <w:docPart w:val="A401C37DEBFC472A9CF15426C3211782"/>
        </w:placeholder>
      </w:sdtPr>
      <w:sdtEndPr/>
      <w:sdtContent>
        <w:p w14:paraId="28234C2E" w14:textId="6E66F472" w:rsidR="00A9630C" w:rsidRDefault="00407EA9" w:rsidP="00C857AB">
          <w:pPr>
            <w:pBdr>
              <w:top w:val="nil"/>
              <w:left w:val="nil"/>
              <w:bottom w:val="nil"/>
              <w:right w:val="nil"/>
              <w:between w:val="nil"/>
            </w:pBdr>
            <w:spacing w:before="120" w:after="120"/>
            <w:ind w:left="1260" w:right="180"/>
          </w:pPr>
          <w:r>
            <w:t>There is minimal risk to other who are not subjects in this study.</w:t>
          </w:r>
        </w:p>
      </w:sdtContent>
    </w:sdt>
    <w:p w14:paraId="17269F80" w14:textId="77777777" w:rsidR="002711A7" w:rsidRDefault="002711A7" w:rsidP="00C857AB">
      <w:pPr>
        <w:pBdr>
          <w:top w:val="nil"/>
          <w:left w:val="nil"/>
          <w:bottom w:val="nil"/>
          <w:right w:val="nil"/>
          <w:between w:val="nil"/>
        </w:pBdr>
        <w:spacing w:before="120" w:after="120"/>
        <w:ind w:left="1260" w:right="180"/>
      </w:pPr>
    </w:p>
    <w:bookmarkStart w:id="150" w:name="_Toc180566" w:displacedByCustomXml="next"/>
    <w:sdt>
      <w:sdtPr>
        <w:alias w:val="Potential benefits to subjects"/>
        <w:tag w:val="Potential benefits to subjects"/>
        <w:id w:val="830571681"/>
        <w:lock w:val="sdtContentLocked"/>
        <w:placeholder>
          <w:docPart w:val="DefaultPlaceholder_-1854013440"/>
        </w:placeholder>
      </w:sdtPr>
      <w:sdtEndPr/>
      <w:sdtContent>
        <w:p w14:paraId="4C01264E" w14:textId="7CC2F498" w:rsidR="00826215" w:rsidRDefault="00C72AB1" w:rsidP="00215F17">
          <w:pPr>
            <w:pStyle w:val="Heading1"/>
            <w:numPr>
              <w:ilvl w:val="0"/>
              <w:numId w:val="4"/>
            </w:numPr>
            <w:spacing w:before="240"/>
          </w:pPr>
          <w:r>
            <w:t>Potential Benefits to Subjects</w:t>
          </w:r>
        </w:p>
        <w:bookmarkEnd w:id="150" w:displacedByCustomXml="next"/>
      </w:sdtContent>
    </w:sdt>
    <w:p w14:paraId="632759BF" w14:textId="531B34D4"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1"/>
          <w:tag w:val="18.1"/>
          <w:id w:val="-88930400"/>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potential benefits that individual subjects </w:t>
          </w:r>
          <w:r w:rsidR="008D0AA4">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experience from </w:t>
          </w:r>
          <w:r w:rsidR="008D0AA4">
            <w:rPr>
              <w:rFonts w:ascii="Times New Roman" w:eastAsia="Times New Roman" w:hAnsi="Times New Roman" w:cs="Times New Roman"/>
              <w:i/>
              <w:color w:val="000000"/>
            </w:rPr>
            <w:t>participating</w:t>
          </w:r>
          <w:r w:rsidR="00C72AB1">
            <w:rPr>
              <w:rFonts w:ascii="Times New Roman" w:eastAsia="Times New Roman" w:hAnsi="Times New Roman" w:cs="Times New Roman"/>
              <w:i/>
              <w:color w:val="000000"/>
            </w:rPr>
            <w:t xml:space="preserve"> in the research. Include the probability, magnitude, and duration of the potential benefits</w:t>
          </w:r>
          <w:r w:rsidR="008D0AA4">
            <w:rPr>
              <w:rFonts w:ascii="Times New Roman" w:eastAsia="Times New Roman" w:hAnsi="Times New Roman" w:cs="Times New Roman"/>
              <w:i/>
              <w:color w:val="000000"/>
            </w:rPr>
            <w:t>, as this will be useful to the IRB’s risk:benefit analysis</w:t>
          </w:r>
          <w:r w:rsidR="00C72AB1">
            <w:rPr>
              <w:rFonts w:ascii="Times New Roman" w:eastAsia="Times New Roman" w:hAnsi="Times New Roman" w:cs="Times New Roman"/>
              <w:i/>
              <w:color w:val="000000"/>
            </w:rPr>
            <w:t>.</w:t>
          </w:r>
          <w:r w:rsidR="008D0AA4" w:rsidRPr="008D0AA4">
            <w:rPr>
              <w:rFonts w:ascii="Times New Roman" w:eastAsia="Times New Roman" w:hAnsi="Times New Roman" w:cs="Times New Roman"/>
              <w:i/>
              <w:color w:val="000000"/>
            </w:rPr>
            <w:t xml:space="preserve"> </w:t>
          </w:r>
          <w:r w:rsidR="008D0AA4">
            <w:rPr>
              <w:rFonts w:ascii="Times New Roman" w:eastAsia="Times New Roman" w:hAnsi="Times New Roman" w:cs="Times New Roman"/>
              <w:i/>
              <w:color w:val="000000"/>
            </w:rPr>
            <w:t>Do not include benefits to society or others.</w:t>
          </w:r>
          <w:r w:rsidR="00871C48">
            <w:rPr>
              <w:rFonts w:ascii="Times New Roman" w:eastAsia="Times New Roman" w:hAnsi="Times New Roman" w:cs="Times New Roman"/>
              <w:i/>
              <w:color w:val="000000"/>
            </w:rPr>
            <w:t xml:space="preserve"> Do not list monetary </w:t>
          </w:r>
          <w:r w:rsidR="009036A6">
            <w:rPr>
              <w:rFonts w:ascii="Times New Roman" w:eastAsia="Times New Roman" w:hAnsi="Times New Roman" w:cs="Times New Roman"/>
              <w:i/>
              <w:color w:val="000000"/>
            </w:rPr>
            <w:t>or non-monetary compensation</w:t>
          </w:r>
          <w:r w:rsidR="00871C48">
            <w:rPr>
              <w:rFonts w:ascii="Times New Roman" w:eastAsia="Times New Roman" w:hAnsi="Times New Roman" w:cs="Times New Roman"/>
              <w:i/>
              <w:color w:val="000000"/>
            </w:rPr>
            <w:t xml:space="preserve"> for participation, as this is not a benefit</w:t>
          </w:r>
          <w:r w:rsidR="008D0AA4">
            <w:rPr>
              <w:rFonts w:ascii="Times New Roman" w:eastAsia="Times New Roman" w:hAnsi="Times New Roman" w:cs="Times New Roman"/>
              <w:i/>
              <w:color w:val="000000"/>
            </w:rPr>
            <w:t xml:space="preserve"> These should be included in section 2 or 3</w:t>
          </w:r>
          <w:r w:rsidR="00215F17">
            <w:rPr>
              <w:rFonts w:ascii="Times New Roman" w:eastAsia="Times New Roman" w:hAnsi="Times New Roman" w:cs="Times New Roman"/>
              <w:i/>
              <w:color w:val="000000"/>
            </w:rPr>
            <w:t xml:space="preserve"> of this document</w:t>
          </w:r>
        </w:sdtContent>
      </w:sdt>
      <w:r w:rsidR="00D34863" w:rsidRPr="000A5474">
        <w:rPr>
          <w:rFonts w:ascii="Times New Roman" w:eastAsia="Times New Roman" w:hAnsi="Times New Roman" w:cs="Times New Roman"/>
          <w:color w:val="000000"/>
        </w:rPr>
        <w:t>:</w:t>
      </w:r>
    </w:p>
    <w:p w14:paraId="14BA5B12" w14:textId="77777777" w:rsidR="002F21AA" w:rsidRPr="00A9630C" w:rsidRDefault="002F21AA" w:rsidP="002F21AA">
      <w:pPr>
        <w:pBdr>
          <w:top w:val="nil"/>
          <w:left w:val="nil"/>
          <w:bottom w:val="nil"/>
          <w:right w:val="nil"/>
          <w:between w:val="nil"/>
        </w:pBdr>
        <w:spacing w:before="120" w:after="120"/>
        <w:ind w:left="1260" w:right="180"/>
      </w:pPr>
    </w:p>
    <w:sdt>
      <w:sdtPr>
        <w:id w:val="-1840846705"/>
        <w:placeholder>
          <w:docPart w:val="DAF459A87A9F4D288A8AFC7D67C1A12C"/>
        </w:placeholder>
      </w:sdtPr>
      <w:sdtEndPr/>
      <w:sdtContent>
        <w:p w14:paraId="214E983B" w14:textId="77777777" w:rsidR="005B37B7" w:rsidRDefault="005B37B7" w:rsidP="00A9630C">
          <w:pPr>
            <w:pBdr>
              <w:top w:val="nil"/>
              <w:left w:val="nil"/>
              <w:bottom w:val="nil"/>
              <w:right w:val="nil"/>
              <w:between w:val="nil"/>
            </w:pBdr>
            <w:spacing w:before="120" w:after="120"/>
            <w:ind w:left="1260" w:right="180"/>
          </w:pPr>
          <w:r>
            <w:t xml:space="preserve">The study questionnaires and surveys revolve around the creation and execution of a technical workshop. By participating in the </w:t>
          </w:r>
          <w:proofErr w:type="gramStart"/>
          <w:r>
            <w:t>study</w:t>
          </w:r>
          <w:proofErr w:type="gramEnd"/>
          <w:r>
            <w:t xml:space="preserve"> the subjects are also participating in the workshop to develop data science skills which may benefit their professional and/or personal development.</w:t>
          </w:r>
        </w:p>
        <w:p w14:paraId="39119DA4" w14:textId="6ED48698" w:rsidR="00A9630C" w:rsidRDefault="005B37B7" w:rsidP="00A9630C">
          <w:pPr>
            <w:pBdr>
              <w:top w:val="nil"/>
              <w:left w:val="nil"/>
              <w:bottom w:val="nil"/>
              <w:right w:val="nil"/>
              <w:between w:val="nil"/>
            </w:pBdr>
            <w:spacing w:before="120" w:after="120"/>
            <w:ind w:left="1260" w:right="180"/>
          </w:pPr>
          <w:r>
            <w:t>The workshop is of the same caliber of training workshops at conferences.</w:t>
          </w:r>
        </w:p>
      </w:sdtContent>
    </w:sdt>
    <w:p w14:paraId="338D65F7" w14:textId="77777777" w:rsidR="002F21AA" w:rsidRDefault="002F21AA" w:rsidP="00A9630C">
      <w:pPr>
        <w:pBdr>
          <w:top w:val="nil"/>
          <w:left w:val="nil"/>
          <w:bottom w:val="nil"/>
          <w:right w:val="nil"/>
          <w:between w:val="nil"/>
        </w:pBdr>
        <w:spacing w:before="120" w:after="120"/>
        <w:ind w:left="1260" w:right="180"/>
      </w:pPr>
    </w:p>
    <w:p w14:paraId="77AAE54D" w14:textId="733CAB89"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8.2"/>
          <w:tag w:val="18.2"/>
          <w:id w:val="-780255903"/>
          <w:lock w:val="sdtContentLocked"/>
          <w:placeholder>
            <w:docPart w:val="DefaultPlaceholder_-1854013440"/>
          </w:placeholder>
        </w:sdtPr>
        <w:sdtEndPr/>
        <w:sdtContent>
          <w:r w:rsidR="008D0AA4">
            <w:rPr>
              <w:rFonts w:ascii="Times New Roman" w:eastAsia="Times New Roman" w:hAnsi="Times New Roman" w:cs="Times New Roman"/>
              <w:i/>
              <w:color w:val="000000"/>
            </w:rPr>
            <w:t xml:space="preserve">If applicable, specify that there are </w:t>
          </w:r>
          <w:r w:rsidR="00C72AB1">
            <w:rPr>
              <w:rFonts w:ascii="Times New Roman" w:eastAsia="Times New Roman" w:hAnsi="Times New Roman" w:cs="Times New Roman"/>
              <w:i/>
              <w:color w:val="000000"/>
            </w:rPr>
            <w:t>no</w:t>
          </w:r>
          <w:r w:rsidR="008D0AA4">
            <w:rPr>
              <w:rFonts w:ascii="Times New Roman" w:eastAsia="Times New Roman" w:hAnsi="Times New Roman" w:cs="Times New Roman"/>
              <w:i/>
              <w:color w:val="000000"/>
            </w:rPr>
            <w:t xml:space="preserve"> anticipated</w:t>
          </w:r>
          <w:r w:rsidR="00C72AB1">
            <w:rPr>
              <w:rFonts w:ascii="Times New Roman" w:eastAsia="Times New Roman" w:hAnsi="Times New Roman" w:cs="Times New Roman"/>
              <w:i/>
              <w:color w:val="000000"/>
            </w:rPr>
            <w:t xml:space="preserve"> direct benefit</w:t>
          </w:r>
          <w:r w:rsidR="008D0AA4">
            <w:rPr>
              <w:rFonts w:ascii="Times New Roman" w:eastAsia="Times New Roman" w:hAnsi="Times New Roman" w:cs="Times New Roman"/>
              <w:i/>
              <w:color w:val="000000"/>
            </w:rPr>
            <w:t>s for participants</w:t>
          </w:r>
        </w:sdtContent>
      </w:sdt>
      <w:r w:rsidR="00D34863" w:rsidRPr="000A5474">
        <w:rPr>
          <w:rFonts w:ascii="Times New Roman" w:eastAsia="Times New Roman" w:hAnsi="Times New Roman" w:cs="Times New Roman"/>
          <w:color w:val="000000"/>
        </w:rPr>
        <w:t>:</w:t>
      </w:r>
      <w:r w:rsidR="00C857AB" w:rsidRPr="000A5474">
        <w:rPr>
          <w:rFonts w:ascii="Times New Roman" w:eastAsia="Times New Roman" w:hAnsi="Times New Roman" w:cs="Times New Roman"/>
          <w:color w:val="000000"/>
        </w:rPr>
        <w:t xml:space="preserve"> </w:t>
      </w:r>
    </w:p>
    <w:p w14:paraId="798DA791" w14:textId="77777777" w:rsidR="002F21AA" w:rsidRPr="00A9630C" w:rsidRDefault="002F21AA" w:rsidP="002F21AA">
      <w:pPr>
        <w:pBdr>
          <w:top w:val="nil"/>
          <w:left w:val="nil"/>
          <w:bottom w:val="nil"/>
          <w:right w:val="nil"/>
          <w:between w:val="nil"/>
        </w:pBdr>
        <w:spacing w:before="120" w:after="120"/>
        <w:ind w:left="1260" w:right="180"/>
      </w:pPr>
    </w:p>
    <w:sdt>
      <w:sdtPr>
        <w:id w:val="-986701031"/>
        <w:placeholder>
          <w:docPart w:val="C4EE772DD5F5494D9E0C725E0B096D2E"/>
        </w:placeholder>
      </w:sdtPr>
      <w:sdtEndPr/>
      <w:sdtContent>
        <w:p w14:paraId="37932BA6" w14:textId="55A9D25D" w:rsidR="006A3A99" w:rsidRDefault="004140A9" w:rsidP="009218D8">
          <w:pPr>
            <w:pBdr>
              <w:top w:val="nil"/>
              <w:left w:val="nil"/>
              <w:bottom w:val="nil"/>
              <w:right w:val="nil"/>
              <w:between w:val="nil"/>
            </w:pBdr>
            <w:spacing w:before="120" w:after="120"/>
            <w:ind w:left="1260" w:right="180"/>
          </w:pPr>
          <w:r>
            <w:t>N/A</w:t>
          </w:r>
        </w:p>
      </w:sdtContent>
    </w:sdt>
    <w:p w14:paraId="6683ECD4" w14:textId="7C87F115" w:rsidR="002F21AA" w:rsidRDefault="002F21AA" w:rsidP="009218D8">
      <w:pPr>
        <w:pBdr>
          <w:top w:val="nil"/>
          <w:left w:val="nil"/>
          <w:bottom w:val="nil"/>
          <w:right w:val="nil"/>
          <w:between w:val="nil"/>
        </w:pBdr>
        <w:spacing w:before="120" w:after="120"/>
        <w:ind w:left="1260" w:right="180"/>
      </w:pPr>
    </w:p>
    <w:p w14:paraId="0638AB0B" w14:textId="4C1F024B" w:rsidR="005409CD" w:rsidRDefault="005409CD" w:rsidP="009218D8">
      <w:pPr>
        <w:pBdr>
          <w:top w:val="nil"/>
          <w:left w:val="nil"/>
          <w:bottom w:val="nil"/>
          <w:right w:val="nil"/>
          <w:between w:val="nil"/>
        </w:pBdr>
        <w:spacing w:before="120" w:after="120"/>
        <w:ind w:left="1260" w:right="180"/>
      </w:pPr>
    </w:p>
    <w:p w14:paraId="5CA7C4B8" w14:textId="0439805A" w:rsidR="005409CD" w:rsidRDefault="005409CD" w:rsidP="009218D8">
      <w:pPr>
        <w:pBdr>
          <w:top w:val="nil"/>
          <w:left w:val="nil"/>
          <w:bottom w:val="nil"/>
          <w:right w:val="nil"/>
          <w:between w:val="nil"/>
        </w:pBdr>
        <w:spacing w:before="120" w:after="120"/>
        <w:ind w:left="1260" w:right="180"/>
      </w:pPr>
    </w:p>
    <w:p w14:paraId="2CFDB14C" w14:textId="77777777" w:rsidR="005409CD" w:rsidRDefault="005409CD" w:rsidP="009218D8">
      <w:pPr>
        <w:pBdr>
          <w:top w:val="nil"/>
          <w:left w:val="nil"/>
          <w:bottom w:val="nil"/>
          <w:right w:val="nil"/>
          <w:between w:val="nil"/>
        </w:pBdr>
        <w:spacing w:before="120" w:after="120"/>
        <w:ind w:left="1260" w:right="180"/>
      </w:pPr>
    </w:p>
    <w:bookmarkStart w:id="151" w:name="_Toc180567" w:displacedByCustomXml="next"/>
    <w:sdt>
      <w:sdtPr>
        <w:alias w:val="Data management and confidentiality"/>
        <w:tag w:val="Data management and confidentiality"/>
        <w:id w:val="-137800931"/>
        <w:lock w:val="sdtContentLocked"/>
        <w:placeholder>
          <w:docPart w:val="DefaultPlaceholder_-1854013440"/>
        </w:placeholder>
      </w:sdtPr>
      <w:sdtEndPr/>
      <w:sdtContent>
        <w:p w14:paraId="722BB0E8" w14:textId="0511B6F0" w:rsidR="00826215" w:rsidRDefault="00C72AB1" w:rsidP="00215F17">
          <w:pPr>
            <w:pStyle w:val="Heading1"/>
            <w:numPr>
              <w:ilvl w:val="0"/>
              <w:numId w:val="4"/>
            </w:numPr>
            <w:spacing w:before="240"/>
          </w:pPr>
          <w:r>
            <w:t>Data Management and Confidentiality</w:t>
          </w:r>
        </w:p>
        <w:bookmarkEnd w:id="151" w:displacedByCustomXml="next"/>
      </w:sdtContent>
    </w:sdt>
    <w:p w14:paraId="112EB0E4" w14:textId="4DD6BB2F" w:rsidR="005F1156"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1"/>
          <w:tag w:val="19.1"/>
          <w:id w:val="807675048"/>
          <w:lock w:val="sdtContentLocked"/>
          <w:placeholder>
            <w:docPart w:val="DefaultPlaceholder_-1854013440"/>
          </w:placeholder>
        </w:sdtPr>
        <w:sdtEndPr/>
        <w:sdtContent>
          <w:r w:rsidR="005F1156">
            <w:rPr>
              <w:rFonts w:ascii="Times New Roman" w:eastAsia="Times New Roman" w:hAnsi="Times New Roman" w:cs="Times New Roman"/>
              <w:i/>
              <w:color w:val="000000"/>
            </w:rPr>
            <w:t>Describe procedures that</w:t>
          </w:r>
          <w:r w:rsidR="00323D45">
            <w:rPr>
              <w:rFonts w:ascii="Times New Roman" w:eastAsia="Times New Roman" w:hAnsi="Times New Roman" w:cs="Times New Roman"/>
              <w:i/>
              <w:color w:val="000000"/>
            </w:rPr>
            <w:t xml:space="preserve"> you</w:t>
          </w:r>
          <w:r w:rsidR="005F1156">
            <w:rPr>
              <w:rFonts w:ascii="Times New Roman" w:eastAsia="Times New Roman" w:hAnsi="Times New Roman" w:cs="Times New Roman"/>
              <w:i/>
              <w:color w:val="000000"/>
            </w:rPr>
            <w:t xml:space="preserve"> will use for quality control</w:t>
          </w:r>
          <w:r w:rsidR="00126274">
            <w:rPr>
              <w:rFonts w:ascii="Times New Roman" w:eastAsia="Times New Roman" w:hAnsi="Times New Roman" w:cs="Times New Roman"/>
              <w:i/>
              <w:color w:val="000000"/>
            </w:rPr>
            <w:t xml:space="preserve"> to ensure validity</w:t>
          </w:r>
          <w:r w:rsidR="005F1156">
            <w:rPr>
              <w:rFonts w:ascii="Times New Roman" w:eastAsia="Times New Roman" w:hAnsi="Times New Roman" w:cs="Times New Roman"/>
              <w:i/>
              <w:color w:val="000000"/>
            </w:rPr>
            <w:t xml:space="preserve"> of collected data</w:t>
          </w:r>
        </w:sdtContent>
      </w:sdt>
      <w:r w:rsidR="00161AA6" w:rsidRPr="000A5474">
        <w:rPr>
          <w:rFonts w:ascii="Times New Roman" w:eastAsia="Times New Roman" w:hAnsi="Times New Roman" w:cs="Times New Roman"/>
          <w:color w:val="000000"/>
        </w:rPr>
        <w:t>:</w:t>
      </w:r>
    </w:p>
    <w:p w14:paraId="41D7CCF2" w14:textId="77777777" w:rsidR="002F21AA" w:rsidRPr="00A9630C" w:rsidRDefault="002F21AA" w:rsidP="002F21AA">
      <w:pPr>
        <w:pBdr>
          <w:top w:val="nil"/>
          <w:left w:val="nil"/>
          <w:bottom w:val="nil"/>
          <w:right w:val="nil"/>
          <w:between w:val="nil"/>
        </w:pBdr>
        <w:spacing w:before="120" w:after="120"/>
        <w:ind w:left="1260" w:right="180"/>
      </w:pPr>
    </w:p>
    <w:sdt>
      <w:sdtPr>
        <w:id w:val="858859325"/>
        <w:placeholder>
          <w:docPart w:val="7B2ED996CF3942E5B3E02C8085017B74"/>
        </w:placeholder>
      </w:sdtPr>
      <w:sdtEndPr/>
      <w:sdtContent>
        <w:p w14:paraId="692038C5" w14:textId="09919F34" w:rsidR="00A9630C" w:rsidRDefault="00B5321F" w:rsidP="00A9630C">
          <w:pPr>
            <w:pBdr>
              <w:top w:val="nil"/>
              <w:left w:val="nil"/>
              <w:bottom w:val="nil"/>
              <w:right w:val="nil"/>
              <w:between w:val="nil"/>
            </w:pBdr>
            <w:spacing w:before="120" w:after="120"/>
            <w:ind w:left="1260" w:right="180"/>
          </w:pPr>
          <w:r>
            <w:t xml:space="preserve">Survey validity will be checked using factor analysis to look for construct validity. </w:t>
          </w:r>
          <w:r w:rsidR="00EE681E">
            <w:t xml:space="preserve">Participant internal consistency will be checked within the questionnaire itself as multiple questions will be asked relating to a single dimension and looking at </w:t>
          </w:r>
          <w:r w:rsidR="00BB2395">
            <w:t>Cronbach's</w:t>
          </w:r>
          <w:r w:rsidR="00EE681E">
            <w:t xml:space="preserve"> alpha and intraclass correlation.</w:t>
          </w:r>
        </w:p>
      </w:sdtContent>
    </w:sdt>
    <w:p w14:paraId="6EEBD662" w14:textId="77777777" w:rsidR="002F21AA" w:rsidRDefault="002F21AA"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2"/>
        <w:tag w:val="19.2"/>
        <w:id w:val="-1439133625"/>
        <w:lock w:val="sdtContentLocked"/>
        <w:placeholder>
          <w:docPart w:val="DefaultPlaceholder_-1854013440"/>
        </w:placeholder>
      </w:sdtPr>
      <w:sdtEndPr/>
      <w:sdtContent>
        <w:p w14:paraId="4744D100" w14:textId="5BB54B75" w:rsidR="00701F0D" w:rsidRDefault="0088493F"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sidRPr="0088493F">
            <w:rPr>
              <w:rFonts w:ascii="Times New Roman" w:eastAsia="Times New Roman" w:hAnsi="Times New Roman" w:cs="Times New Roman"/>
              <w:i/>
              <w:color w:val="000000"/>
            </w:rPr>
            <w:t>Describe any existing data or biospecimens you will obtain as part of this study. Include</w:t>
          </w:r>
          <w:r w:rsidR="00701F0D">
            <w:rPr>
              <w:rFonts w:ascii="Times New Roman" w:eastAsia="Times New Roman" w:hAnsi="Times New Roman" w:cs="Times New Roman"/>
              <w:i/>
              <w:color w:val="000000"/>
            </w:rPr>
            <w:t>:</w:t>
          </w:r>
          <w:r w:rsidRPr="0088493F">
            <w:rPr>
              <w:rFonts w:ascii="Times New Roman" w:eastAsia="Times New Roman" w:hAnsi="Times New Roman" w:cs="Times New Roman"/>
              <w:i/>
              <w:color w:val="000000"/>
            </w:rPr>
            <w:t xml:space="preserve"> </w:t>
          </w:r>
        </w:p>
        <w:p w14:paraId="3612D35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V</w:t>
          </w:r>
          <w:r w:rsidR="0088493F" w:rsidRPr="0088493F">
            <w:rPr>
              <w:rFonts w:ascii="Times New Roman" w:eastAsia="Times New Roman" w:hAnsi="Times New Roman" w:cs="Times New Roman"/>
              <w:i/>
              <w:color w:val="000000"/>
            </w:rPr>
            <w:t xml:space="preserve">ariables or samples to be obtained </w:t>
          </w:r>
        </w:p>
        <w:p w14:paraId="0B43022F"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w:t>
          </w:r>
          <w:r w:rsidR="0088493F" w:rsidRPr="0088493F">
            <w:rPr>
              <w:rFonts w:ascii="Times New Roman" w:eastAsia="Times New Roman" w:hAnsi="Times New Roman" w:cs="Times New Roman"/>
              <w:i/>
              <w:color w:val="000000"/>
            </w:rPr>
            <w:t>ource</w:t>
          </w:r>
          <w:r>
            <w:rPr>
              <w:rFonts w:ascii="Times New Roman" w:eastAsia="Times New Roman" w:hAnsi="Times New Roman" w:cs="Times New Roman"/>
              <w:i/>
              <w:color w:val="000000"/>
            </w:rPr>
            <w:t xml:space="preserve"> of the data or specimens</w:t>
          </w:r>
        </w:p>
        <w:p w14:paraId="24B77A6D"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w:t>
          </w:r>
          <w:r w:rsidR="0088493F" w:rsidRPr="0088493F">
            <w:rPr>
              <w:rFonts w:ascii="Times New Roman" w:eastAsia="Times New Roman" w:hAnsi="Times New Roman" w:cs="Times New Roman"/>
              <w:i/>
              <w:color w:val="000000"/>
            </w:rPr>
            <w:t>our authorization to access or receive the data or biospecimens</w:t>
          </w:r>
        </w:p>
        <w:p w14:paraId="2DE067AA" w14:textId="77777777" w:rsidR="00701F0D" w:rsidRDefault="00701F0D" w:rsidP="00701F0D">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W</w:t>
          </w:r>
          <w:r w:rsidR="0088493F" w:rsidRPr="0088493F">
            <w:rPr>
              <w:rFonts w:ascii="Times New Roman" w:eastAsia="Times New Roman" w:hAnsi="Times New Roman" w:cs="Times New Roman"/>
              <w:i/>
              <w:color w:val="000000"/>
            </w:rPr>
            <w:t>hether the data or biospecimens are publicly available</w:t>
          </w:r>
        </w:p>
        <w:p w14:paraId="4C74AE7A" w14:textId="612FF234" w:rsidR="008E74FF" w:rsidRDefault="00701F0D" w:rsidP="008E74FF">
          <w:pPr>
            <w:numPr>
              <w:ilvl w:val="2"/>
              <w:numId w:val="4"/>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W</w:t>
          </w:r>
          <w:r w:rsidR="0088493F" w:rsidRPr="0088493F">
            <w:rPr>
              <w:rFonts w:ascii="Times New Roman" w:eastAsia="Times New Roman" w:hAnsi="Times New Roman" w:cs="Times New Roman"/>
              <w:i/>
              <w:color w:val="000000"/>
            </w:rPr>
            <w:t>hether the</w:t>
          </w:r>
          <w:r>
            <w:rPr>
              <w:rFonts w:ascii="Times New Roman" w:eastAsia="Times New Roman" w:hAnsi="Times New Roman" w:cs="Times New Roman"/>
              <w:i/>
              <w:color w:val="000000"/>
            </w:rPr>
            <w:t xml:space="preserve"> data or specimens</w:t>
          </w:r>
          <w:r w:rsidR="008E74FF">
            <w:rPr>
              <w:rFonts w:ascii="Times New Roman" w:eastAsia="Times New Roman" w:hAnsi="Times New Roman" w:cs="Times New Roman"/>
              <w:i/>
              <w:color w:val="000000"/>
            </w:rPr>
            <w:t xml:space="preserve"> you receive will</w:t>
          </w:r>
          <w:r w:rsidR="0088493F" w:rsidRPr="0088493F">
            <w:rPr>
              <w:rFonts w:ascii="Times New Roman" w:eastAsia="Times New Roman" w:hAnsi="Times New Roman" w:cs="Times New Roman"/>
              <w:i/>
              <w:color w:val="000000"/>
            </w:rPr>
            <w:t xml:space="preserve"> contain identifiers </w:t>
          </w:r>
        </w:p>
      </w:sdtContent>
    </w:sdt>
    <w:p w14:paraId="076BACA1" w14:textId="73AD0431" w:rsidR="00130538" w:rsidRPr="004F3DDA" w:rsidRDefault="00130538"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930779186"/>
        <w:placeholder>
          <w:docPart w:val="AD5F286E95F0402A87F39DFEF4FDCE16"/>
        </w:placeholder>
      </w:sdtPr>
      <w:sdtEndPr/>
      <w:sdtContent>
        <w:p w14:paraId="221B8BE2" w14:textId="77777777" w:rsidR="00EE681E" w:rsidRDefault="00EE681E" w:rsidP="00A07016">
          <w:pPr>
            <w:pBdr>
              <w:top w:val="nil"/>
              <w:left w:val="nil"/>
              <w:bottom w:val="nil"/>
              <w:right w:val="nil"/>
              <w:between w:val="nil"/>
            </w:pBdr>
            <w:spacing w:before="120" w:after="120"/>
            <w:ind w:left="720" w:right="180"/>
          </w:pPr>
          <w:r>
            <w:t>No existing data will be used. All data collected will be from this study and the questionnaires filled out by participants.</w:t>
          </w:r>
        </w:p>
        <w:p w14:paraId="4F86B3F3" w14:textId="380C2263" w:rsidR="00130538" w:rsidRPr="004F3DDA" w:rsidRDefault="00EE681E" w:rsidP="00A07016">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The questionnaires themselves will be adapted from The Carpentries (</w:t>
          </w:r>
          <w:r w:rsidRPr="00EE681E">
            <w:t>https://carpentries.org/assessment/</w:t>
          </w:r>
          <w:r>
            <w:t>), RStudio learner personas (</w:t>
          </w:r>
          <w:r w:rsidRPr="00EE681E">
            <w:t>https://rstudio-education.github.io/learner-personas/</w:t>
          </w:r>
          <w:r>
            <w:t>), Teaching Tech Together (</w:t>
          </w:r>
          <w:r w:rsidRPr="00EE681E">
            <w:t>https://teachtogether.tech/</w:t>
          </w:r>
          <w:r>
            <w:t>), and How Learning Works (Ambrose, et al)</w:t>
          </w:r>
        </w:p>
      </w:sdtContent>
    </w:sdt>
    <w:p w14:paraId="54F997C7" w14:textId="19DCDEFD" w:rsidR="00652AC6" w:rsidRPr="00981629" w:rsidRDefault="00652AC6" w:rsidP="0008006D">
      <w:pPr>
        <w:pBdr>
          <w:top w:val="nil"/>
          <w:left w:val="nil"/>
          <w:bottom w:val="nil"/>
          <w:right w:val="nil"/>
          <w:between w:val="nil"/>
        </w:pBdr>
        <w:spacing w:before="120" w:after="120"/>
        <w:ind w:right="180"/>
        <w:rPr>
          <w:rFonts w:ascii="Times New Roman" w:eastAsia="Times New Roman" w:hAnsi="Times New Roman" w:cs="Times New Roman"/>
          <w:color w:val="000000"/>
        </w:rPr>
      </w:pPr>
    </w:p>
    <w:p w14:paraId="2E9B936D" w14:textId="313C2CE0" w:rsidR="00826215" w:rsidRPr="009218D8" w:rsidRDefault="009D6010" w:rsidP="000F7B98">
      <w:pPr>
        <w:numPr>
          <w:ilvl w:val="1"/>
          <w:numId w:val="4"/>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sdt>
        <w:sdtPr>
          <w:rPr>
            <w:rFonts w:ascii="Times New Roman" w:eastAsia="Times New Roman" w:hAnsi="Times New Roman" w:cs="Times New Roman"/>
            <w:i/>
            <w:color w:val="000000"/>
          </w:rPr>
          <w:alias w:val="19.3"/>
          <w:tag w:val="19.3"/>
          <w:id w:val="148342764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C72AB1">
            <w:rPr>
              <w:rFonts w:ascii="Times New Roman" w:eastAsia="Times New Roman" w:hAnsi="Times New Roman" w:cs="Times New Roman"/>
              <w:i/>
              <w:color w:val="000000"/>
            </w:rPr>
            <w:t xml:space="preserve">will take to </w:t>
          </w:r>
          <w:r w:rsidR="005F1156">
            <w:rPr>
              <w:rFonts w:ascii="Times New Roman" w:eastAsia="Times New Roman" w:hAnsi="Times New Roman" w:cs="Times New Roman"/>
              <w:i/>
              <w:color w:val="000000"/>
            </w:rPr>
            <w:t xml:space="preserve">handle and </w:t>
          </w:r>
          <w:r w:rsidR="00C72AB1">
            <w:rPr>
              <w:rFonts w:ascii="Times New Roman" w:eastAsia="Times New Roman" w:hAnsi="Times New Roman" w:cs="Times New Roman"/>
              <w:i/>
              <w:color w:val="000000"/>
            </w:rPr>
            <w:t xml:space="preserve">secure </w:t>
          </w:r>
          <w:r w:rsidR="005F1156">
            <w:rPr>
              <w:rFonts w:ascii="Times New Roman" w:eastAsia="Times New Roman" w:hAnsi="Times New Roman" w:cs="Times New Roman"/>
              <w:i/>
              <w:color w:val="000000"/>
            </w:rPr>
            <w:t xml:space="preserve">study </w:t>
          </w:r>
          <w:r w:rsidR="00C72AB1">
            <w:rPr>
              <w:rFonts w:ascii="Times New Roman" w:eastAsia="Times New Roman" w:hAnsi="Times New Roman" w:cs="Times New Roman"/>
              <w:i/>
              <w:color w:val="000000"/>
            </w:rPr>
            <w:t xml:space="preserve">data </w:t>
          </w:r>
          <w:r w:rsidR="005F1156">
            <w:rPr>
              <w:rFonts w:ascii="Times New Roman" w:eastAsia="Times New Roman" w:hAnsi="Times New Roman" w:cs="Times New Roman"/>
              <w:i/>
              <w:color w:val="000000"/>
            </w:rPr>
            <w:t>during data collection, storage, use, and transmission.  Include information about training of study staff, authorization of access, password protection, encryption, physical controls, certificates of confidentiality, separation of identifiers and data, etc.</w:t>
          </w:r>
        </w:sdtContent>
      </w:sdt>
      <w:r w:rsidR="00161AA6" w:rsidRPr="000A5474">
        <w:rPr>
          <w:rFonts w:ascii="Times New Roman" w:eastAsia="Times New Roman" w:hAnsi="Times New Roman" w:cs="Times New Roman"/>
          <w:color w:val="000000"/>
        </w:rPr>
        <w:t>:</w:t>
      </w:r>
    </w:p>
    <w:p w14:paraId="6C9249B1" w14:textId="77777777" w:rsidR="009218D8" w:rsidRDefault="009218D8" w:rsidP="009218D8">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2050451694"/>
        <w:placeholder>
          <w:docPart w:val="B91A7E1EB65E424FA0E2C7969D48CBB8"/>
        </w:placeholder>
      </w:sdtPr>
      <w:sdtEndPr/>
      <w:sdtContent>
        <w:p w14:paraId="565A78AF" w14:textId="6123D3B5" w:rsidR="00EE681E" w:rsidRDefault="00EE681E" w:rsidP="00A9630C">
          <w:pPr>
            <w:pBdr>
              <w:top w:val="nil"/>
              <w:left w:val="nil"/>
              <w:bottom w:val="nil"/>
              <w:right w:val="nil"/>
              <w:between w:val="nil"/>
            </w:pBdr>
            <w:spacing w:before="120" w:after="120"/>
            <w:ind w:left="1260" w:right="180"/>
          </w:pPr>
          <w:r>
            <w:t xml:space="preserve">The survey </w:t>
          </w:r>
          <w:r w:rsidR="007B6F1A">
            <w:t>questionnaire</w:t>
          </w:r>
          <w:r>
            <w:t xml:space="preserve"> results will be collected separately from workshop registration. This will inherently un-link survey responses from participant name and email address.</w:t>
          </w:r>
        </w:p>
        <w:p w14:paraId="18E85F7D" w14:textId="131BAFD2" w:rsidR="007B6F1A" w:rsidRDefault="00EE681E" w:rsidP="00A9630C">
          <w:pPr>
            <w:pBdr>
              <w:top w:val="nil"/>
              <w:left w:val="nil"/>
              <w:bottom w:val="nil"/>
              <w:right w:val="nil"/>
              <w:between w:val="nil"/>
            </w:pBdr>
            <w:spacing w:before="120" w:after="120"/>
            <w:ind w:left="1260" w:right="180"/>
          </w:pPr>
          <w:r>
            <w:t xml:space="preserve">In order to </w:t>
          </w:r>
          <w:r w:rsidR="007B6F1A">
            <w:t>link participants longitudinally, they will be asked to create a unique identifier for themselves. During data analysis, this unique identifier will be converted in to an ID number that will be used during the data analysis and data dissemination portions of the study.</w:t>
          </w:r>
        </w:p>
        <w:p w14:paraId="58EFE39C" w14:textId="41E3CECC" w:rsidR="00A9630C" w:rsidRDefault="007B6F1A" w:rsidP="00A9630C">
          <w:pPr>
            <w:pBdr>
              <w:top w:val="nil"/>
              <w:left w:val="nil"/>
              <w:bottom w:val="nil"/>
              <w:right w:val="nil"/>
              <w:between w:val="nil"/>
            </w:pBdr>
            <w:spacing w:before="120" w:after="120"/>
            <w:ind w:left="1260" w:right="180"/>
          </w:pPr>
          <w:r>
            <w:t>All hard-copy records with workshop participant names and email addresses will be locked in a cabinet in the PI's office. All participant survey responses collected contain their original participant-created unique identifier will be stored in the VT Qualtrics system and only pulled using the Qualtrics API, so the original IDs never leave Qualtrics.</w:t>
          </w:r>
        </w:p>
      </w:sdtContent>
    </w:sdt>
    <w:p w14:paraId="2AAFFA98" w14:textId="77777777" w:rsidR="009218D8" w:rsidRDefault="009218D8" w:rsidP="00A9630C">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14:paraId="21737D0A" w14:textId="52D5ADCC" w:rsidR="00826215"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19.4"/>
          <w:tag w:val="19.4"/>
          <w:id w:val="737830952"/>
          <w:lock w:val="sdtContentLocked"/>
          <w:placeholder>
            <w:docPart w:val="DefaultPlaceholder_-1854013440"/>
          </w:placeholder>
        </w:sdtPr>
        <w:sdtEndPr/>
        <w:sdtContent>
          <w:r w:rsidR="005056EF">
            <w:rPr>
              <w:rFonts w:ascii="Times New Roman" w:eastAsia="Times New Roman" w:hAnsi="Times New Roman" w:cs="Times New Roman"/>
              <w:i/>
              <w:color w:val="000000"/>
            </w:rPr>
            <w:t>F</w:t>
          </w:r>
          <w:r w:rsidR="005F1156">
            <w:rPr>
              <w:rFonts w:ascii="Times New Roman" w:eastAsia="Times New Roman" w:hAnsi="Times New Roman" w:cs="Times New Roman"/>
              <w:i/>
              <w:color w:val="000000"/>
            </w:rPr>
            <w:t xml:space="preserve">or </w:t>
          </w:r>
          <w:r w:rsidR="00C72AB1">
            <w:rPr>
              <w:rFonts w:ascii="Times New Roman" w:eastAsia="Times New Roman" w:hAnsi="Times New Roman" w:cs="Times New Roman"/>
              <w:i/>
              <w:color w:val="000000"/>
            </w:rPr>
            <w:t>multi-site</w:t>
          </w:r>
          <w:r w:rsidR="005F1156">
            <w:rPr>
              <w:rFonts w:ascii="Times New Roman" w:eastAsia="Times New Roman" w:hAnsi="Times New Roman" w:cs="Times New Roman"/>
              <w:i/>
              <w:color w:val="000000"/>
            </w:rPr>
            <w:t xml:space="preserve"> studies</w:t>
          </w:r>
          <w:r w:rsidR="00C72AB1">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 xml:space="preserve">describe how data or specimens will be handled and secured </w:t>
          </w:r>
          <w:r w:rsidR="00C72AB1">
            <w:rPr>
              <w:rFonts w:ascii="Times New Roman" w:eastAsia="Times New Roman" w:hAnsi="Times New Roman" w:cs="Times New Roman"/>
              <w:i/>
              <w:color w:val="000000"/>
            </w:rPr>
            <w:t>for each site</w:t>
          </w:r>
          <w:r w:rsidR="005F1156">
            <w:rPr>
              <w:rFonts w:ascii="Times New Roman" w:eastAsia="Times New Roman" w:hAnsi="Times New Roman" w:cs="Times New Roman"/>
              <w:i/>
              <w:color w:val="000000"/>
            </w:rPr>
            <w:t xml:space="preserve"> </w:t>
          </w:r>
          <w:r w:rsidR="005056EF">
            <w:rPr>
              <w:rFonts w:ascii="Times New Roman" w:eastAsia="Times New Roman" w:hAnsi="Times New Roman" w:cs="Times New Roman"/>
              <w:i/>
              <w:color w:val="000000"/>
            </w:rPr>
            <w:t>(</w:t>
          </w:r>
          <w:r w:rsidR="005F1156">
            <w:rPr>
              <w:rFonts w:ascii="Times New Roman" w:eastAsia="Times New Roman" w:hAnsi="Times New Roman" w:cs="Times New Roman"/>
              <w:i/>
              <w:color w:val="000000"/>
            </w:rPr>
            <w:t>e.g., central or disseminated data storage, data coordinating center</w:t>
          </w:r>
          <w:r w:rsidR="00C72AB1">
            <w:rPr>
              <w:rFonts w:ascii="Times New Roman" w:eastAsia="Times New Roman" w:hAnsi="Times New Roman" w:cs="Times New Roman"/>
              <w:i/>
              <w:color w:val="000000"/>
            </w:rPr>
            <w:t>)</w:t>
          </w:r>
        </w:sdtContent>
      </w:sdt>
      <w:r w:rsidR="00161AA6" w:rsidRPr="000A5474">
        <w:rPr>
          <w:rFonts w:ascii="Times New Roman" w:eastAsia="Times New Roman" w:hAnsi="Times New Roman" w:cs="Times New Roman"/>
          <w:color w:val="000000"/>
        </w:rPr>
        <w:t>:</w:t>
      </w:r>
    </w:p>
    <w:p w14:paraId="6A79422C" w14:textId="77777777" w:rsidR="009218D8" w:rsidRPr="00A9630C" w:rsidRDefault="009218D8" w:rsidP="009218D8">
      <w:pPr>
        <w:pBdr>
          <w:top w:val="nil"/>
          <w:left w:val="nil"/>
          <w:bottom w:val="nil"/>
          <w:right w:val="nil"/>
          <w:between w:val="nil"/>
        </w:pBdr>
        <w:spacing w:before="120" w:after="120"/>
        <w:ind w:left="1260" w:right="180"/>
      </w:pPr>
    </w:p>
    <w:sdt>
      <w:sdtPr>
        <w:id w:val="-850488937"/>
        <w:placeholder>
          <w:docPart w:val="579484DD22954C57B392807E06E0CB26"/>
        </w:placeholder>
      </w:sdtPr>
      <w:sdtEndPr/>
      <w:sdtContent>
        <w:p w14:paraId="17B4D9B3" w14:textId="15E54134" w:rsidR="00A9630C" w:rsidRDefault="007B6F1A" w:rsidP="00A9630C">
          <w:pPr>
            <w:pBdr>
              <w:top w:val="nil"/>
              <w:left w:val="nil"/>
              <w:bottom w:val="nil"/>
              <w:right w:val="nil"/>
              <w:between w:val="nil"/>
            </w:pBdr>
            <w:spacing w:before="120" w:after="120"/>
            <w:ind w:left="1260" w:right="180"/>
          </w:pPr>
          <w:r>
            <w:t>N/A</w:t>
          </w:r>
        </w:p>
      </w:sdtContent>
    </w:sdt>
    <w:p w14:paraId="66CF2014" w14:textId="77777777" w:rsidR="009218D8" w:rsidRPr="003066B4" w:rsidRDefault="009218D8" w:rsidP="00A9630C">
      <w:pPr>
        <w:pBdr>
          <w:top w:val="nil"/>
          <w:left w:val="nil"/>
          <w:bottom w:val="nil"/>
          <w:right w:val="nil"/>
          <w:between w:val="nil"/>
        </w:pBdr>
        <w:spacing w:before="120" w:after="120"/>
        <w:ind w:left="1260" w:right="180"/>
      </w:pPr>
    </w:p>
    <w:sdt>
      <w:sdtPr>
        <w:rPr>
          <w:rFonts w:ascii="Times New Roman" w:eastAsia="Times New Roman" w:hAnsi="Times New Roman" w:cs="Times New Roman"/>
          <w:i/>
          <w:color w:val="000000"/>
        </w:rPr>
        <w:alias w:val="19.5"/>
        <w:tag w:val="19.5"/>
        <w:id w:val="-1105736290"/>
        <w:lock w:val="sdtContentLocked"/>
        <w:placeholder>
          <w:docPart w:val="DefaultPlaceholder_-1854013440"/>
        </w:placeholder>
      </w:sdtPr>
      <w:sdtEndPr/>
      <w:sdtContent>
        <w:p w14:paraId="6690A433" w14:textId="2D062025" w:rsidR="005056EF" w:rsidRDefault="005056EF" w:rsidP="000F7B98">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plan for data disposition following the conclusion of the study (e.g., long term maintenance of data, data destruction methods)</w:t>
          </w:r>
          <w:r w:rsidR="00215F17">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w:t>
          </w:r>
        </w:p>
        <w:p w14:paraId="55F821E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w:t>
          </w:r>
          <w:r w:rsidR="005056EF">
            <w:rPr>
              <w:rFonts w:ascii="Times New Roman" w:eastAsia="Times New Roman" w:hAnsi="Times New Roman" w:cs="Times New Roman"/>
              <w:i/>
              <w:color w:val="000000"/>
            </w:rPr>
            <w:t xml:space="preserve">the long term storage of </w:t>
          </w:r>
          <w:r>
            <w:rPr>
              <w:rFonts w:ascii="Times New Roman" w:eastAsia="Times New Roman" w:hAnsi="Times New Roman" w:cs="Times New Roman"/>
              <w:i/>
              <w:color w:val="000000"/>
            </w:rPr>
            <w:t>data or specimens?</w:t>
          </w:r>
        </w:p>
        <w:p w14:paraId="2B38770D" w14:textId="77777777" w:rsidR="005056EF" w:rsidRDefault="00215F17"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w:t>
          </w:r>
          <w:r w:rsidR="005056EF">
            <w:rPr>
              <w:rFonts w:ascii="Times New Roman" w:eastAsia="Times New Roman" w:hAnsi="Times New Roman" w:cs="Times New Roman"/>
              <w:i/>
              <w:color w:val="000000"/>
            </w:rPr>
            <w:t>ow long will the data or specimens be stored?</w:t>
          </w:r>
        </w:p>
        <w:p w14:paraId="303BFE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Where and how data or specimens will be stored?</w:t>
          </w:r>
        </w:p>
        <w:p w14:paraId="088DE16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w:t>
          </w:r>
          <w:r w:rsidR="005056EF">
            <w:rPr>
              <w:rFonts w:ascii="Times New Roman" w:eastAsia="Times New Roman" w:hAnsi="Times New Roman" w:cs="Times New Roman"/>
              <w:i/>
              <w:color w:val="000000"/>
            </w:rPr>
            <w:t xml:space="preserve"> during long term storage</w:t>
          </w:r>
          <w:r>
            <w:rPr>
              <w:rFonts w:ascii="Times New Roman" w:eastAsia="Times New Roman" w:hAnsi="Times New Roman" w:cs="Times New Roman"/>
              <w:i/>
              <w:color w:val="000000"/>
            </w:rPr>
            <w:t>?</w:t>
          </w:r>
        </w:p>
        <w:p w14:paraId="460D44D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14:paraId="061617AA" w14:textId="77777777" w:rsidR="00826215" w:rsidRPr="00F44ED5"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 xml:space="preserve">How will data or specimens be </w:t>
          </w:r>
          <w:r w:rsidR="005056EF">
            <w:rPr>
              <w:rFonts w:ascii="Times New Roman" w:eastAsia="Times New Roman" w:hAnsi="Times New Roman" w:cs="Times New Roman"/>
              <w:i/>
              <w:color w:val="000000"/>
            </w:rPr>
            <w:t xml:space="preserve">shared or </w:t>
          </w:r>
          <w:r>
            <w:rPr>
              <w:rFonts w:ascii="Times New Roman" w:eastAsia="Times New Roman" w:hAnsi="Times New Roman" w:cs="Times New Roman"/>
              <w:i/>
              <w:color w:val="000000"/>
            </w:rPr>
            <w:t>transported?</w:t>
          </w:r>
        </w:p>
        <w:p w14:paraId="18969367" w14:textId="496F077B" w:rsidR="005056EF" w:rsidRPr="0008006D" w:rsidRDefault="005056EF"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sdtContent>
    </w:sdt>
    <w:p w14:paraId="437ECB35" w14:textId="700D0A9A" w:rsidR="00130538" w:rsidRPr="008C53A6" w:rsidRDefault="00130538" w:rsidP="0008006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14:paraId="3F5C9674" w14:textId="0C90C597" w:rsidR="00130538" w:rsidRPr="008C53A6" w:rsidRDefault="00130538" w:rsidP="00A07016">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799034044"/>
        <w:placeholder>
          <w:docPart w:val="957A85F7EF1D48298DAB91ABBE97C789"/>
        </w:placeholder>
      </w:sdtPr>
      <w:sdtEndPr/>
      <w:sdtContent>
        <w:p w14:paraId="0FFC741D" w14:textId="77777777" w:rsidR="007B6F1A" w:rsidRDefault="007B6F1A" w:rsidP="00A07016">
          <w:pPr>
            <w:pBdr>
              <w:top w:val="nil"/>
              <w:left w:val="nil"/>
              <w:bottom w:val="nil"/>
              <w:right w:val="nil"/>
              <w:between w:val="nil"/>
            </w:pBdr>
            <w:ind w:left="720" w:right="180"/>
          </w:pPr>
          <w:r>
            <w:t>The original participant data will have the participant-created unique identifier removed and converted into an integer value which will be used for data analysis, storage, and dissemination.</w:t>
          </w:r>
        </w:p>
        <w:p w14:paraId="7614EFE7" w14:textId="77777777" w:rsidR="007B6F1A" w:rsidRDefault="007B6F1A" w:rsidP="00A07016">
          <w:pPr>
            <w:pBdr>
              <w:top w:val="nil"/>
              <w:left w:val="nil"/>
              <w:bottom w:val="nil"/>
              <w:right w:val="nil"/>
              <w:between w:val="nil"/>
            </w:pBdr>
            <w:ind w:left="720" w:right="180"/>
          </w:pPr>
        </w:p>
        <w:p w14:paraId="612B6DC1" w14:textId="1B16AE15" w:rsidR="00E05FF0" w:rsidRDefault="007B6F1A" w:rsidP="00A07016">
          <w:pPr>
            <w:pBdr>
              <w:top w:val="nil"/>
              <w:left w:val="nil"/>
              <w:bottom w:val="nil"/>
              <w:right w:val="nil"/>
              <w:between w:val="nil"/>
            </w:pBdr>
            <w:ind w:left="720" w:right="180"/>
          </w:pPr>
          <w:r>
            <w:t xml:space="preserve">Data will be stored on an open science platform such as </w:t>
          </w:r>
          <w:r w:rsidRPr="007B6F1A">
            <w:t xml:space="preserve">Open Science Framework (https://osf.io/), GitHub (https://github.com/), </w:t>
          </w:r>
          <w:proofErr w:type="spellStart"/>
          <w:r w:rsidRPr="007B6F1A">
            <w:t>Zenodo</w:t>
          </w:r>
          <w:proofErr w:type="spellEnd"/>
          <w:r w:rsidRPr="007B6F1A">
            <w:t xml:space="preserve"> (https://zenodo.org/), and/or </w:t>
          </w:r>
          <w:proofErr w:type="spellStart"/>
          <w:r w:rsidRPr="007B6F1A">
            <w:t>VTechData</w:t>
          </w:r>
          <w:proofErr w:type="spellEnd"/>
          <w:r w:rsidRPr="007B6F1A">
            <w:t xml:space="preserve"> (</w:t>
          </w:r>
          <w:hyperlink r:id="rId17" w:history="1">
            <w:r w:rsidR="00E05FF0" w:rsidRPr="001D5E2C">
              <w:rPr>
                <w:rStyle w:val="Hyperlink"/>
              </w:rPr>
              <w:t>https://data.lib.vt.edu/</w:t>
            </w:r>
          </w:hyperlink>
          <w:r w:rsidRPr="007B6F1A">
            <w:t>).</w:t>
          </w:r>
        </w:p>
        <w:p w14:paraId="1FC60B0D" w14:textId="77777777" w:rsidR="00E05FF0" w:rsidRDefault="00E05FF0" w:rsidP="00A07016">
          <w:pPr>
            <w:pBdr>
              <w:top w:val="nil"/>
              <w:left w:val="nil"/>
              <w:bottom w:val="nil"/>
              <w:right w:val="nil"/>
              <w:between w:val="nil"/>
            </w:pBdr>
            <w:ind w:left="720" w:right="180"/>
          </w:pPr>
        </w:p>
        <w:p w14:paraId="28F8EE79" w14:textId="7CBFA351" w:rsidR="00130538" w:rsidRPr="008C53A6" w:rsidRDefault="00E05FF0" w:rsidP="00A07016">
          <w:pPr>
            <w:pBdr>
              <w:top w:val="nil"/>
              <w:left w:val="nil"/>
              <w:bottom w:val="nil"/>
              <w:right w:val="nil"/>
              <w:between w:val="nil"/>
            </w:pBdr>
            <w:ind w:left="720" w:right="180"/>
            <w:rPr>
              <w:rFonts w:ascii="Times New Roman" w:eastAsia="Times New Roman" w:hAnsi="Times New Roman" w:cs="Times New Roman"/>
              <w:color w:val="000000"/>
            </w:rPr>
          </w:pPr>
          <w:r>
            <w:t>At the conclusion of the study the de-identified version of the data will be shared, and all data containing participant names, email, and identifiers will be deleted and/or destroyed.</w:t>
          </w:r>
        </w:p>
      </w:sdtContent>
    </w:sdt>
    <w:p w14:paraId="080C07AC" w14:textId="77777777" w:rsidR="00130538" w:rsidRPr="008C53A6" w:rsidRDefault="00130538" w:rsidP="00A07016">
      <w:pPr>
        <w:pBdr>
          <w:top w:val="nil"/>
          <w:left w:val="nil"/>
          <w:bottom w:val="nil"/>
          <w:right w:val="nil"/>
          <w:between w:val="nil"/>
        </w:pBdr>
        <w:ind w:left="720" w:right="180"/>
      </w:pPr>
    </w:p>
    <w:p w14:paraId="1CCF0C8E" w14:textId="51A9EF4B" w:rsidR="007F4D82" w:rsidRDefault="007F4D82">
      <w:pPr>
        <w:rPr>
          <w:rFonts w:ascii="Times New Roman" w:eastAsia="Times New Roman" w:hAnsi="Times New Roman" w:cs="Times New Roman"/>
          <w:b/>
          <w:sz w:val="28"/>
          <w:szCs w:val="28"/>
        </w:rPr>
      </w:pPr>
      <w:bookmarkStart w:id="152" w:name="_Toc180568"/>
    </w:p>
    <w:sdt>
      <w:sdtPr>
        <w:alias w:val="Provisions to protect the privacy interests of subjects"/>
        <w:tag w:val="Provisions to protect the privacy interests of subjects"/>
        <w:id w:val="432864089"/>
        <w:lock w:val="sdtContentLocked"/>
        <w:placeholder>
          <w:docPart w:val="DefaultPlaceholder_-1854013440"/>
        </w:placeholder>
      </w:sdtPr>
      <w:sdtEndPr/>
      <w:sdtContent>
        <w:p w14:paraId="465971B1" w14:textId="3375295B" w:rsidR="00F30B42" w:rsidRDefault="00F30B42" w:rsidP="00F30B42">
          <w:pPr>
            <w:pStyle w:val="Heading1"/>
            <w:numPr>
              <w:ilvl w:val="0"/>
              <w:numId w:val="4"/>
            </w:numPr>
          </w:pPr>
          <w:r>
            <w:t>Provisions to Protect the Privacy Interests of Subjects</w:t>
          </w:r>
        </w:p>
        <w:bookmarkEnd w:id="152" w:displacedByCustomXml="next"/>
      </w:sdtContent>
    </w:sdt>
    <w:p w14:paraId="706B72FB" w14:textId="6F6DE0FF" w:rsidR="00F30B42" w:rsidRDefault="009D6010" w:rsidP="000F7B98">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1"/>
          <w:tag w:val="20.1"/>
          <w:id w:val="150187178"/>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the steps that </w:t>
          </w:r>
          <w:r w:rsidR="00323D45">
            <w:rPr>
              <w:rFonts w:ascii="Times New Roman" w:eastAsia="Times New Roman" w:hAnsi="Times New Roman" w:cs="Times New Roman"/>
              <w:i/>
              <w:color w:val="000000"/>
            </w:rPr>
            <w:t xml:space="preserve">you </w:t>
          </w:r>
          <w:r w:rsidR="00F30B42">
            <w:rPr>
              <w:rFonts w:ascii="Times New Roman" w:eastAsia="Times New Roman" w:hAnsi="Times New Roman" w:cs="Times New Roman"/>
              <w:i/>
              <w:color w:val="000000"/>
            </w:rPr>
            <w:t xml:space="preserve">will take to protect subjects’ privacy interests. “Privacy interest” refers to a person’s desire to place limits on with whom they interact or to whom they provide personal information (e.g., collecting the minimal </w:t>
          </w:r>
          <w:r w:rsidR="00F30B42">
            <w:rPr>
              <w:rFonts w:ascii="Times New Roman" w:eastAsia="Times New Roman" w:hAnsi="Times New Roman" w:cs="Times New Roman"/>
              <w:i/>
            </w:rPr>
            <w:t>amount of private information required to complete the study, protecting the data once it is obtained)</w:t>
          </w:r>
        </w:sdtContent>
      </w:sdt>
      <w:r w:rsidR="00161AA6" w:rsidRPr="000A5474">
        <w:rPr>
          <w:rFonts w:ascii="Times New Roman" w:eastAsia="Times New Roman" w:hAnsi="Times New Roman" w:cs="Times New Roman"/>
        </w:rPr>
        <w:t>:</w:t>
      </w:r>
      <w:r w:rsidR="00F30B42" w:rsidRPr="000A5474">
        <w:rPr>
          <w:rFonts w:ascii="Times New Roman" w:eastAsia="Times New Roman" w:hAnsi="Times New Roman" w:cs="Times New Roman"/>
          <w:color w:val="000000"/>
        </w:rPr>
        <w:t xml:space="preserve"> </w:t>
      </w:r>
    </w:p>
    <w:p w14:paraId="655D8EF8" w14:textId="77777777" w:rsidR="009218D8" w:rsidRPr="00A9630C" w:rsidRDefault="009218D8" w:rsidP="009218D8">
      <w:pPr>
        <w:pBdr>
          <w:top w:val="nil"/>
          <w:left w:val="nil"/>
          <w:bottom w:val="nil"/>
          <w:right w:val="nil"/>
          <w:between w:val="nil"/>
        </w:pBdr>
        <w:spacing w:before="120" w:after="120"/>
        <w:ind w:left="1260" w:right="180"/>
      </w:pPr>
    </w:p>
    <w:sdt>
      <w:sdtPr>
        <w:id w:val="1313298648"/>
        <w:placeholder>
          <w:docPart w:val="F9F4A7AF10154629A661BB43C44B8ED2"/>
        </w:placeholder>
      </w:sdtPr>
      <w:sdtEndPr/>
      <w:sdtContent>
        <w:p w14:paraId="7B2281A5" w14:textId="77777777" w:rsidR="00E05FF0" w:rsidRDefault="00E05FF0" w:rsidP="00A9630C">
          <w:pPr>
            <w:pBdr>
              <w:top w:val="nil"/>
              <w:left w:val="nil"/>
              <w:bottom w:val="nil"/>
              <w:right w:val="nil"/>
              <w:between w:val="nil"/>
            </w:pBdr>
            <w:spacing w:before="120" w:after="120"/>
            <w:ind w:left="1260" w:right="180"/>
          </w:pPr>
          <w:r>
            <w:t>The participants' survey responses will be kept private and de-identified. However, by participating in this study students will all be able to interact with one another during the workshop.</w:t>
          </w:r>
        </w:p>
        <w:p w14:paraId="5D901574" w14:textId="77777777" w:rsidR="0013100E" w:rsidRDefault="00E05FF0" w:rsidP="0013100E">
          <w:pPr>
            <w:pBdr>
              <w:top w:val="nil"/>
              <w:left w:val="nil"/>
              <w:bottom w:val="nil"/>
              <w:right w:val="nil"/>
              <w:between w:val="nil"/>
            </w:pBdr>
            <w:spacing w:before="120" w:after="120"/>
            <w:ind w:left="1260" w:right="180"/>
          </w:pPr>
          <w:r>
            <w:t>For online workshops, students may opt to have their cameras off and use a pseudonym when interacting with the instructor and other participants.</w:t>
          </w:r>
        </w:p>
        <w:p w14:paraId="16FFB8C8" w14:textId="42DB0A75" w:rsidR="004140A9" w:rsidRDefault="004140A9" w:rsidP="0013100E">
          <w:pPr>
            <w:pBdr>
              <w:top w:val="nil"/>
              <w:left w:val="nil"/>
              <w:bottom w:val="nil"/>
              <w:right w:val="nil"/>
              <w:between w:val="nil"/>
            </w:pBdr>
            <w:spacing w:before="120" w:after="120"/>
            <w:ind w:left="1260" w:right="180"/>
          </w:pPr>
          <w:r w:rsidRPr="004140A9">
            <w:t>Aside from emails (which are</w:t>
          </w:r>
          <w:r>
            <w:t xml:space="preserve"> needed to coordinate the workshop time, location, and send out surveys</w:t>
          </w:r>
          <w:r w:rsidRPr="004140A9">
            <w:t>), the only other information we are requesting that</w:t>
          </w:r>
          <w:r w:rsidR="0013100E">
            <w:t xml:space="preserve"> </w:t>
          </w:r>
          <w:r w:rsidRPr="004140A9">
            <w:t>can be considered personal would be demographic information (i.e.,</w:t>
          </w:r>
          <w:r w:rsidR="0013100E">
            <w:t xml:space="preserve"> </w:t>
          </w:r>
          <w:r>
            <w:t>profession</w:t>
          </w:r>
          <w:r w:rsidRPr="004140A9">
            <w:t>, ethnicity,</w:t>
          </w:r>
          <w:r>
            <w:t xml:space="preserve"> </w:t>
          </w:r>
          <w:r w:rsidRPr="004140A9">
            <w:t>gender) however, this information is not personally identifiable to a given respondent.</w:t>
          </w:r>
        </w:p>
        <w:p w14:paraId="682CF02F" w14:textId="3630BFB2" w:rsidR="004E12F4" w:rsidRPr="004140A9" w:rsidRDefault="004E12F4" w:rsidP="0013100E">
          <w:pPr>
            <w:pBdr>
              <w:top w:val="nil"/>
              <w:left w:val="nil"/>
              <w:bottom w:val="nil"/>
              <w:right w:val="nil"/>
              <w:between w:val="nil"/>
            </w:pBdr>
            <w:spacing w:before="120" w:after="120"/>
            <w:ind w:left="1260" w:right="180"/>
          </w:pPr>
          <w:r>
            <w:t>The email and workshop participant list will be deleted at the end of Phase 3.</w:t>
          </w:r>
        </w:p>
        <w:p w14:paraId="48798F08" w14:textId="7D79F8C2" w:rsidR="00A9630C" w:rsidRDefault="009D6010" w:rsidP="00A9630C">
          <w:pPr>
            <w:pBdr>
              <w:top w:val="nil"/>
              <w:left w:val="nil"/>
              <w:bottom w:val="nil"/>
              <w:right w:val="nil"/>
              <w:between w:val="nil"/>
            </w:pBdr>
            <w:spacing w:before="120" w:after="120"/>
            <w:ind w:left="1260" w:right="180"/>
          </w:pPr>
        </w:p>
      </w:sdtContent>
    </w:sdt>
    <w:p w14:paraId="12ED2CFE" w14:textId="77777777" w:rsidR="009218D8" w:rsidRDefault="009218D8" w:rsidP="00A9630C">
      <w:pPr>
        <w:pBdr>
          <w:top w:val="nil"/>
          <w:left w:val="nil"/>
          <w:bottom w:val="nil"/>
          <w:right w:val="nil"/>
          <w:between w:val="nil"/>
        </w:pBdr>
        <w:spacing w:before="120" w:after="120"/>
        <w:ind w:left="1260" w:right="180"/>
      </w:pPr>
    </w:p>
    <w:p w14:paraId="652705A9" w14:textId="71BF1F86" w:rsidR="00DA591E"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0.2"/>
          <w:tag w:val="20.2"/>
          <w:id w:val="-1554466702"/>
          <w:lock w:val="sdtContentLocked"/>
          <w:placeholder>
            <w:docPart w:val="DefaultPlaceholder_-1854013440"/>
          </w:placeholder>
        </w:sdtPr>
        <w:sdtEndPr>
          <w:rPr>
            <w:color w:val="auto"/>
          </w:rPr>
        </w:sdtEndPr>
        <w:sdtContent>
          <w:r w:rsidR="00F30B42">
            <w:rPr>
              <w:rFonts w:ascii="Times New Roman" w:eastAsia="Times New Roman" w:hAnsi="Times New Roman" w:cs="Times New Roman"/>
              <w:i/>
              <w:color w:val="000000"/>
            </w:rPr>
            <w:t xml:space="preserve">Describe steps </w:t>
          </w:r>
          <w:r w:rsidR="00323D45">
            <w:rPr>
              <w:rFonts w:ascii="Times New Roman" w:eastAsia="Times New Roman" w:hAnsi="Times New Roman" w:cs="Times New Roman"/>
              <w:i/>
              <w:color w:val="000000"/>
            </w:rPr>
            <w:t>that you will take</w:t>
          </w:r>
          <w:r w:rsidR="00F30B42">
            <w:rPr>
              <w:rFonts w:ascii="Times New Roman" w:eastAsia="Times New Roman" w:hAnsi="Times New Roman" w:cs="Times New Roman"/>
              <w:i/>
              <w:color w:val="000000"/>
            </w:rPr>
            <w:t xml:space="preserv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sidR="00F30B42">
            <w:rPr>
              <w:rFonts w:ascii="Times New Roman" w:eastAsia="Times New Roman" w:hAnsi="Times New Roman" w:cs="Times New Roman"/>
              <w:i/>
            </w:rPr>
            <w:t>torso</w:t>
          </w:r>
          <w:r w:rsidR="00F30B42">
            <w:rPr>
              <w:rFonts w:ascii="Times New Roman" w:eastAsia="Times New Roman" w:hAnsi="Times New Roman" w:cs="Times New Roman"/>
              <w:i/>
              <w:color w:val="000000"/>
            </w:rPr>
            <w:t xml:space="preserve">, a private changing area if clothing must be changed, sensitivity </w:t>
          </w:r>
          <w:r w:rsidR="00F30B42" w:rsidRPr="00CF54D6">
            <w:rPr>
              <w:rFonts w:ascii="Times New Roman" w:eastAsia="Times New Roman" w:hAnsi="Times New Roman" w:cs="Times New Roman"/>
              <w:i/>
            </w:rPr>
            <w:t xml:space="preserve">when discussing </w:t>
          </w:r>
          <w:r w:rsidR="00F30B42">
            <w:rPr>
              <w:rFonts w:ascii="Times New Roman" w:eastAsia="Times New Roman" w:hAnsi="Times New Roman" w:cs="Times New Roman"/>
              <w:i/>
              <w:color w:val="000000"/>
            </w:rPr>
            <w:t xml:space="preserve"> pregnancy test</w:t>
          </w:r>
          <w:r w:rsidR="00F30B42" w:rsidRPr="00CF54D6">
            <w:rPr>
              <w:rFonts w:ascii="Times New Roman" w:eastAsia="Times New Roman" w:hAnsi="Times New Roman" w:cs="Times New Roman"/>
              <w:i/>
            </w:rPr>
            <w:t>ing with subjects</w:t>
          </w:r>
          <w:r w:rsidR="00F30B42">
            <w:rPr>
              <w:rFonts w:ascii="Times New Roman" w:eastAsia="Times New Roman" w:hAnsi="Times New Roman" w:cs="Times New Roman"/>
              <w:i/>
              <w:color w:val="000000"/>
            </w:rPr>
            <w:t>, making it clear o</w:t>
          </w:r>
          <w:r w:rsidR="00F30B42" w:rsidRPr="00CF54D6">
            <w:rPr>
              <w:rFonts w:ascii="Times New Roman" w:eastAsia="Times New Roman" w:hAnsi="Times New Roman" w:cs="Times New Roman"/>
              <w:i/>
            </w:rPr>
            <w:t xml:space="preserve">n surveys that </w:t>
          </w:r>
          <w:r w:rsidR="00F30B42">
            <w:rPr>
              <w:rFonts w:ascii="Times New Roman" w:eastAsia="Times New Roman" w:hAnsi="Times New Roman" w:cs="Times New Roman"/>
              <w:i/>
            </w:rPr>
            <w:t>participants</w:t>
          </w:r>
          <w:r w:rsidR="00F30B42" w:rsidRPr="00CF54D6">
            <w:rPr>
              <w:rFonts w:ascii="Times New Roman" w:eastAsia="Times New Roman" w:hAnsi="Times New Roman" w:cs="Times New Roman"/>
              <w:i/>
            </w:rPr>
            <w:t xml:space="preserve"> can discontinue at any time, not asking questions about private or sensitive issues unless necessary for the research</w:t>
          </w:r>
          <w:r w:rsidR="00F30B42">
            <w:rPr>
              <w:rFonts w:ascii="Times New Roman" w:eastAsia="Times New Roman" w:hAnsi="Times New Roman" w:cs="Times New Roman"/>
              <w:i/>
            </w:rPr>
            <w:t>)</w:t>
          </w:r>
        </w:sdtContent>
      </w:sdt>
      <w:r w:rsidR="00161AA6" w:rsidRPr="000A5474">
        <w:rPr>
          <w:rFonts w:ascii="Times New Roman" w:eastAsia="Times New Roman" w:hAnsi="Times New Roman" w:cs="Times New Roman"/>
        </w:rPr>
        <w:t>:</w:t>
      </w:r>
    </w:p>
    <w:p w14:paraId="4C293B09" w14:textId="77777777" w:rsidR="009218D8" w:rsidRPr="00A9630C" w:rsidRDefault="009218D8" w:rsidP="009218D8">
      <w:pPr>
        <w:pBdr>
          <w:top w:val="nil"/>
          <w:left w:val="nil"/>
          <w:bottom w:val="nil"/>
          <w:right w:val="nil"/>
          <w:between w:val="nil"/>
        </w:pBdr>
        <w:spacing w:before="120" w:after="120"/>
        <w:ind w:left="1260" w:right="180"/>
      </w:pPr>
    </w:p>
    <w:sdt>
      <w:sdtPr>
        <w:id w:val="-1021319726"/>
        <w:placeholder>
          <w:docPart w:val="94688F0BBB224958901127917BBD765D"/>
        </w:placeholder>
      </w:sdtPr>
      <w:sdtEndPr/>
      <w:sdtContent>
        <w:p w14:paraId="2A571680" w14:textId="65405540" w:rsidR="00E05FF0" w:rsidRDefault="00E05FF0" w:rsidP="00E05FF0">
          <w:pPr>
            <w:pBdr>
              <w:top w:val="nil"/>
              <w:left w:val="nil"/>
              <w:bottom w:val="nil"/>
              <w:right w:val="nil"/>
              <w:between w:val="nil"/>
            </w:pBdr>
            <w:spacing w:before="120" w:after="120"/>
            <w:ind w:left="1260" w:right="180"/>
          </w:pPr>
          <w:r>
            <w:t>This study does not have any procedure or physical examination. The questions asked will be given in an online survey where participants can take wherever they feel most comfortable.</w:t>
          </w:r>
        </w:p>
        <w:p w14:paraId="01C5DD19" w14:textId="706D730D" w:rsidR="00A9630C" w:rsidRDefault="00E05FF0" w:rsidP="00E05FF0">
          <w:pPr>
            <w:pBdr>
              <w:top w:val="nil"/>
              <w:left w:val="nil"/>
              <w:bottom w:val="nil"/>
              <w:right w:val="nil"/>
              <w:between w:val="nil"/>
            </w:pBdr>
            <w:spacing w:before="120" w:after="120"/>
            <w:ind w:left="1260" w:right="180"/>
          </w:pPr>
          <w:r>
            <w:t>If there is a question the participant feels uncomfortable answering, they are fee to skip the question.</w:t>
          </w:r>
        </w:p>
      </w:sdtContent>
    </w:sdt>
    <w:p w14:paraId="336F3697" w14:textId="77777777" w:rsidR="009218D8" w:rsidRDefault="009218D8" w:rsidP="00A9630C">
      <w:pPr>
        <w:pBdr>
          <w:top w:val="nil"/>
          <w:left w:val="nil"/>
          <w:bottom w:val="nil"/>
          <w:right w:val="nil"/>
          <w:between w:val="nil"/>
        </w:pBdr>
        <w:spacing w:before="120" w:after="120"/>
        <w:ind w:left="1260" w:right="180"/>
      </w:pPr>
    </w:p>
    <w:p w14:paraId="2511159D" w14:textId="52F38686" w:rsidR="00F30B42" w:rsidRPr="009218D8" w:rsidRDefault="009D6010" w:rsidP="00DA591E">
      <w:pPr>
        <w:numPr>
          <w:ilvl w:val="1"/>
          <w:numId w:val="4"/>
        </w:numPr>
        <w:pBdr>
          <w:top w:val="nil"/>
          <w:left w:val="nil"/>
          <w:bottom w:val="nil"/>
          <w:right w:val="nil"/>
          <w:between w:val="nil"/>
        </w:pBdr>
        <w:spacing w:before="120" w:after="120"/>
        <w:ind w:right="180" w:hanging="540"/>
        <w:rPr>
          <w:i/>
        </w:rPr>
      </w:pPr>
      <w:sdt>
        <w:sdtPr>
          <w:rPr>
            <w:i/>
          </w:rPr>
          <w:alias w:val="20.3"/>
          <w:tag w:val="20.3"/>
          <w:id w:val="-1204705640"/>
          <w:lock w:val="sdtContentLocked"/>
          <w:placeholder>
            <w:docPart w:val="DefaultPlaceholder_-1854013440"/>
          </w:placeholder>
        </w:sdtPr>
        <w:sdtEndPr/>
        <w:sdtContent>
          <w:r w:rsidR="00F30B42" w:rsidRPr="00DA591E">
            <w:rPr>
              <w:i/>
            </w:rPr>
            <w:t xml:space="preserve">Describe how </w:t>
          </w:r>
          <w:r w:rsidR="00323D45" w:rsidRPr="00DA591E">
            <w:rPr>
              <w:i/>
            </w:rPr>
            <w:t>you plan</w:t>
          </w:r>
          <w:r w:rsidR="00F30B42" w:rsidRPr="00DA591E">
            <w:rPr>
              <w:i/>
            </w:rPr>
            <w:t xml:space="preserve"> to access existing sources of information about the subjects (e.g., medical records, grades) and how </w:t>
          </w:r>
          <w:r w:rsidR="00323D45" w:rsidRPr="00DA591E">
            <w:rPr>
              <w:i/>
            </w:rPr>
            <w:t xml:space="preserve">you will protect participant </w:t>
          </w:r>
          <w:r w:rsidR="00F30B42" w:rsidRPr="00DA591E">
            <w:rPr>
              <w:i/>
            </w:rPr>
            <w:t>privacy through the data security plan</w:t>
          </w:r>
        </w:sdtContent>
      </w:sdt>
      <w:r w:rsidR="00161AA6" w:rsidRPr="000A5474">
        <w:t>:</w:t>
      </w:r>
    </w:p>
    <w:p w14:paraId="637C94F3" w14:textId="77777777" w:rsidR="009218D8" w:rsidRPr="00A9630C" w:rsidRDefault="009218D8" w:rsidP="009218D8">
      <w:pPr>
        <w:pBdr>
          <w:top w:val="nil"/>
          <w:left w:val="nil"/>
          <w:bottom w:val="nil"/>
          <w:right w:val="nil"/>
          <w:between w:val="nil"/>
        </w:pBdr>
        <w:spacing w:before="120" w:after="120"/>
        <w:ind w:left="1260" w:right="180"/>
        <w:rPr>
          <w:i/>
        </w:rPr>
      </w:pPr>
    </w:p>
    <w:sdt>
      <w:sdtPr>
        <w:rPr>
          <w:i/>
        </w:rPr>
        <w:id w:val="-1427194264"/>
        <w:placeholder>
          <w:docPart w:val="A99929121EDD48E99C202CE3D3496EC5"/>
        </w:placeholder>
      </w:sdtPr>
      <w:sdtEndPr/>
      <w:sdtContent>
        <w:p w14:paraId="11D23B1C" w14:textId="1CF72C5D" w:rsidR="00A9630C" w:rsidRDefault="00C117F5" w:rsidP="00A9630C">
          <w:pPr>
            <w:pBdr>
              <w:top w:val="nil"/>
              <w:left w:val="nil"/>
              <w:bottom w:val="nil"/>
              <w:right w:val="nil"/>
              <w:between w:val="nil"/>
            </w:pBdr>
            <w:spacing w:before="120" w:after="120"/>
            <w:ind w:left="1260" w:right="180"/>
          </w:pPr>
          <w:r>
            <w:t>No existing information about the participant will be collected. There will be basic demographic information that will be captured (occupation/career stage, gender, and ethnic background) but no data outside the scope of the surveys will be used or collected about the participants. Students will be asked to create their own unique identifier. This will be used to link longitudinal survey responses, but they will not leave the Qualtrics server and will be converted into an integer value for analysis and dissemination.</w:t>
          </w:r>
        </w:p>
      </w:sdtContent>
    </w:sdt>
    <w:p w14:paraId="073123CC" w14:textId="77777777" w:rsidR="009218D8" w:rsidRDefault="009218D8" w:rsidP="009218D8">
      <w:pPr>
        <w:pBdr>
          <w:top w:val="nil"/>
          <w:left w:val="nil"/>
          <w:bottom w:val="nil"/>
          <w:right w:val="nil"/>
          <w:between w:val="nil"/>
        </w:pBdr>
        <w:spacing w:before="120" w:after="120"/>
        <w:ind w:right="180"/>
        <w:rPr>
          <w:i/>
        </w:rPr>
      </w:pPr>
    </w:p>
    <w:sdt>
      <w:sdtPr>
        <w:rPr>
          <w:i/>
        </w:rPr>
        <w:id w:val="170232428"/>
        <w:placeholder>
          <w:docPart w:val="DefaultPlaceholder_-1854013440"/>
        </w:placeholder>
      </w:sdtPr>
      <w:sdtEndPr>
        <w:rPr>
          <w:rStyle w:val="ilfuvd"/>
        </w:rPr>
      </w:sdtEndPr>
      <w:sdtContent>
        <w:sdt>
          <w:sdtPr>
            <w:rPr>
              <w:i/>
            </w:rPr>
            <w:alias w:val="20.4"/>
            <w:tag w:val="20.4"/>
            <w:id w:val="-1733846390"/>
            <w:lock w:val="sdtContentLocked"/>
            <w:placeholder>
              <w:docPart w:val="DefaultPlaceholder_-1854013440"/>
            </w:placeholder>
          </w:sdtPr>
          <w:sdtEndPr>
            <w:rPr>
              <w:rStyle w:val="ilfuvd"/>
            </w:rPr>
          </w:sdtEndPr>
          <w:sdtContent>
            <w:p w14:paraId="1B76ED1F" w14:textId="685CD493" w:rsidR="00194272" w:rsidRDefault="00194272" w:rsidP="00DA591E">
              <w:pPr>
                <w:numPr>
                  <w:ilvl w:val="1"/>
                  <w:numId w:val="4"/>
                </w:numPr>
                <w:pBdr>
                  <w:top w:val="nil"/>
                  <w:left w:val="nil"/>
                  <w:bottom w:val="nil"/>
                  <w:right w:val="nil"/>
                  <w:between w:val="nil"/>
                </w:pBdr>
                <w:spacing w:before="120" w:after="120"/>
                <w:ind w:right="180" w:hanging="540"/>
                <w:rPr>
                  <w:i/>
                </w:rPr>
              </w:pPr>
              <w:r>
                <w:rPr>
                  <w:i/>
                </w:rPr>
                <w:t>Describe any required reporting</w:t>
              </w:r>
              <w:r w:rsidR="00BF7B6E">
                <w:rPr>
                  <w:i/>
                </w:rPr>
                <w:t xml:space="preserve"> that </w:t>
              </w:r>
              <w:r w:rsidR="00B079F6">
                <w:rPr>
                  <w:i/>
                </w:rPr>
                <w:t>might</w:t>
              </w:r>
              <w:r w:rsidR="00BF7B6E">
                <w:rPr>
                  <w:i/>
                </w:rPr>
                <w:t xml:space="preserve"> occur as a result of your research questions, study populations, and data collection methods. Examples for Virginia and Virginia Tech include:</w:t>
              </w:r>
            </w:p>
            <w:p w14:paraId="3C7383DF" w14:textId="77777777" w:rsidR="00BF7B6E" w:rsidRPr="00BF7B6E" w:rsidRDefault="00BF7B6E" w:rsidP="00BF7B6E">
              <w:pPr>
                <w:pStyle w:val="ListParagraph"/>
                <w:numPr>
                  <w:ilvl w:val="1"/>
                  <w:numId w:val="8"/>
                </w:numPr>
                <w:ind w:left="1440" w:hanging="180"/>
                <w:contextualSpacing w:val="0"/>
                <w:rPr>
                  <w:i/>
                </w:rPr>
              </w:pPr>
              <w:r>
                <w:rPr>
                  <w:b/>
                  <w:bCs/>
                  <w:i/>
                  <w:iCs/>
                  <w:u w:val="single"/>
                </w:rPr>
                <w:t>A</w:t>
              </w:r>
              <w:r w:rsidRPr="00BF7B6E">
                <w:rPr>
                  <w:b/>
                  <w:bCs/>
                  <w:i/>
                  <w:iCs/>
                  <w:u w:val="single"/>
                </w:rPr>
                <w:t>ny</w:t>
              </w:r>
              <w:r w:rsidRPr="00BF7B6E">
                <w:rPr>
                  <w:i/>
                </w:rPr>
                <w:t xml:space="preserve"> suspicions (e.</w:t>
              </w:r>
              <w:r w:rsidR="00B079F6">
                <w:rPr>
                  <w:i/>
                </w:rPr>
                <w:t>g.,</w:t>
              </w:r>
              <w:r w:rsidRPr="00BF7B6E">
                <w:rPr>
                  <w:i/>
                </w:rPr>
                <w:t xml:space="preserve"> circumstantial, disclosed) of child abuse (physical, emotional, sexual) and neglect </w:t>
              </w:r>
            </w:p>
            <w:p w14:paraId="3696D209"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Sexual discrimination and/or sexual violence </w:t>
              </w:r>
              <w:r w:rsidR="00B079F6">
                <w:rPr>
                  <w:i/>
                </w:rPr>
                <w:t>that involves a</w:t>
              </w:r>
              <w:r w:rsidRPr="00BF7B6E">
                <w:rPr>
                  <w:i/>
                </w:rPr>
                <w:t xml:space="preserve"> student</w:t>
              </w:r>
            </w:p>
            <w:p w14:paraId="53047CCF" w14:textId="77777777" w:rsidR="00BF7B6E" w:rsidRPr="00BF7B6E" w:rsidRDefault="00BF7B6E" w:rsidP="00BF7B6E">
              <w:pPr>
                <w:pStyle w:val="ListParagraph"/>
                <w:numPr>
                  <w:ilvl w:val="1"/>
                  <w:numId w:val="8"/>
                </w:numPr>
                <w:ind w:left="1440" w:hanging="180"/>
                <w:contextualSpacing w:val="0"/>
                <w:rPr>
                  <w:i/>
                </w:rPr>
              </w:pPr>
              <w:r w:rsidRPr="00BF7B6E">
                <w:rPr>
                  <w:i/>
                </w:rPr>
                <w:t xml:space="preserve">Disclosure or signs of </w:t>
              </w:r>
              <w:r w:rsidR="00B079F6">
                <w:rPr>
                  <w:i/>
                </w:rPr>
                <w:t xml:space="preserve">intention to </w:t>
              </w:r>
              <w:r w:rsidRPr="00BF7B6E">
                <w:rPr>
                  <w:i/>
                </w:rPr>
                <w:t xml:space="preserve">harm </w:t>
              </w:r>
              <w:r w:rsidR="00B079F6">
                <w:rPr>
                  <w:i/>
                </w:rPr>
                <w:t>one</w:t>
              </w:r>
              <w:r w:rsidRPr="00BF7B6E">
                <w:rPr>
                  <w:i/>
                </w:rPr>
                <w:t>sel</w:t>
              </w:r>
              <w:r w:rsidR="00B079F6">
                <w:rPr>
                  <w:i/>
                </w:rPr>
                <w:t>f</w:t>
              </w:r>
              <w:r w:rsidRPr="00BF7B6E">
                <w:rPr>
                  <w:i/>
                </w:rPr>
                <w:t xml:space="preserve"> (i.e.</w:t>
              </w:r>
              <w:r>
                <w:rPr>
                  <w:i/>
                </w:rPr>
                <w:t>,</w:t>
              </w:r>
              <w:r w:rsidRPr="00BF7B6E">
                <w:rPr>
                  <w:i/>
                </w:rPr>
                <w:t xml:space="preserve"> suicidal ideation and/or plan)</w:t>
              </w:r>
            </w:p>
            <w:p w14:paraId="6E34ED5C" w14:textId="77777777" w:rsidR="00BF7B6E" w:rsidRPr="00BF7B6E" w:rsidRDefault="00B079F6" w:rsidP="00BF7B6E">
              <w:pPr>
                <w:pStyle w:val="ListParagraph"/>
                <w:numPr>
                  <w:ilvl w:val="1"/>
                  <w:numId w:val="8"/>
                </w:numPr>
                <w:ind w:left="1440" w:hanging="180"/>
                <w:contextualSpacing w:val="0"/>
                <w:rPr>
                  <w:i/>
                </w:rPr>
              </w:pPr>
              <w:r>
                <w:rPr>
                  <w:i/>
                </w:rPr>
                <w:t>Disclosure or signs of</w:t>
              </w:r>
              <w:r w:rsidR="00BF7B6E" w:rsidRPr="00BF7B6E">
                <w:rPr>
                  <w:i/>
                </w:rPr>
                <w:t xml:space="preserve"> desire to harm others (i.e.</w:t>
              </w:r>
              <w:r w:rsidR="00BF7B6E">
                <w:rPr>
                  <w:i/>
                </w:rPr>
                <w:t>,</w:t>
              </w:r>
              <w:r w:rsidR="00BF7B6E" w:rsidRPr="00BF7B6E">
                <w:rPr>
                  <w:i/>
                </w:rPr>
                <w:t xml:space="preserve"> homicidal ideation and/or plan)</w:t>
              </w:r>
            </w:p>
            <w:p w14:paraId="7F82CC4B" w14:textId="2D35C0A7" w:rsidR="00BF7B6E" w:rsidRDefault="00BF7B6E" w:rsidP="00BF7B6E">
              <w:pPr>
                <w:pStyle w:val="ListParagraph"/>
                <w:numPr>
                  <w:ilvl w:val="1"/>
                  <w:numId w:val="8"/>
                </w:numPr>
                <w:ind w:left="1440" w:hanging="180"/>
                <w:contextualSpacing w:val="0"/>
                <w:rPr>
                  <w:rStyle w:val="ilfuvd"/>
                  <w:i/>
                </w:rPr>
              </w:pPr>
              <w:r>
                <w:rPr>
                  <w:rStyle w:val="ilfuvd"/>
                  <w:i/>
                </w:rPr>
                <w:t>S</w:t>
              </w:r>
              <w:r w:rsidRPr="00BF7B6E">
                <w:rPr>
                  <w:rStyle w:val="ilfuvd"/>
                  <w:i/>
                </w:rPr>
                <w:t>uspected abuse, neglect or exploitation of vulnerable adults (e.</w:t>
              </w:r>
              <w:r w:rsidR="00B079F6">
                <w:rPr>
                  <w:rStyle w:val="ilfuvd"/>
                  <w:i/>
                </w:rPr>
                <w:t>g.</w:t>
              </w:r>
              <w:r>
                <w:rPr>
                  <w:rStyle w:val="ilfuvd"/>
                  <w:i/>
                </w:rPr>
                <w:t>,</w:t>
              </w:r>
              <w:r w:rsidRPr="00BF7B6E">
                <w:rPr>
                  <w:rStyle w:val="ilfuvd"/>
                  <w:i/>
                </w:rPr>
                <w:t xml:space="preserve"> individuals with a disability, </w:t>
              </w:r>
              <w:r w:rsidR="00B079F6">
                <w:rPr>
                  <w:rStyle w:val="ilfuvd"/>
                  <w:i/>
                </w:rPr>
                <w:t>elderly persons</w:t>
              </w:r>
              <w:r w:rsidRPr="00BF7B6E">
                <w:rPr>
                  <w:rStyle w:val="ilfuvd"/>
                  <w:i/>
                </w:rPr>
                <w:t>)</w:t>
              </w:r>
            </w:p>
          </w:sdtContent>
        </w:sdt>
      </w:sdtContent>
    </w:sdt>
    <w:p w14:paraId="022C9D70" w14:textId="60A2CD15" w:rsidR="00E713E5" w:rsidRPr="00200748" w:rsidRDefault="00E713E5" w:rsidP="009F0A2D">
      <w:pPr>
        <w:pStyle w:val="ListParagraph"/>
        <w:contextualSpacing w:val="0"/>
        <w:rPr>
          <w:rStyle w:val="ilfuvd"/>
        </w:rPr>
      </w:pPr>
    </w:p>
    <w:p w14:paraId="60A29A2F" w14:textId="21B5076B" w:rsidR="00E713E5" w:rsidRPr="00200748" w:rsidRDefault="00E713E5" w:rsidP="009F0A2D">
      <w:pPr>
        <w:pStyle w:val="ListParagraph"/>
        <w:contextualSpacing w:val="0"/>
        <w:rPr>
          <w:rStyle w:val="ilfuvd"/>
        </w:rPr>
      </w:pPr>
    </w:p>
    <w:sdt>
      <w:sdtPr>
        <w:rPr>
          <w:rStyle w:val="ilfuvd"/>
        </w:rPr>
        <w:id w:val="319319761"/>
        <w:placeholder>
          <w:docPart w:val="77D0B1283C344FB2BDC4BF835ECD603B"/>
        </w:placeholder>
      </w:sdtPr>
      <w:sdtEndPr>
        <w:rPr>
          <w:rStyle w:val="ilfuvd"/>
        </w:rPr>
      </w:sdtEndPr>
      <w:sdtContent>
        <w:p w14:paraId="38EA5FED" w14:textId="79F3E9F7" w:rsidR="00E713E5" w:rsidRDefault="006F59E8" w:rsidP="009F0A2D">
          <w:pPr>
            <w:pStyle w:val="ListParagraph"/>
            <w:contextualSpacing w:val="0"/>
            <w:rPr>
              <w:rStyle w:val="ilfuvd"/>
            </w:rPr>
          </w:pPr>
          <w:r>
            <w:rPr>
              <w:rStyle w:val="ilfuvd"/>
            </w:rPr>
            <w:t>Questions in the survey will be around programming, statistics, data management, and other data science related topics. No questions will be asked where required reporting might occur.</w:t>
          </w:r>
        </w:p>
      </w:sdtContent>
    </w:sdt>
    <w:p w14:paraId="7FB10097" w14:textId="6602B883" w:rsidR="007F4D82" w:rsidRDefault="007F4D82" w:rsidP="009F0A2D">
      <w:pPr>
        <w:pStyle w:val="ListParagraph"/>
        <w:contextualSpacing w:val="0"/>
        <w:rPr>
          <w:rStyle w:val="ilfuvd"/>
        </w:rPr>
      </w:pPr>
    </w:p>
    <w:p w14:paraId="4A61485B" w14:textId="05591191" w:rsidR="009218D8" w:rsidRDefault="009218D8" w:rsidP="009F0A2D">
      <w:pPr>
        <w:pStyle w:val="ListParagraph"/>
        <w:contextualSpacing w:val="0"/>
        <w:rPr>
          <w:rStyle w:val="ilfuvd"/>
        </w:rPr>
      </w:pPr>
    </w:p>
    <w:p w14:paraId="600AA574" w14:textId="2ADA3A79" w:rsidR="00E713E5" w:rsidRPr="00DA591E" w:rsidRDefault="00E713E5" w:rsidP="00DA591E"/>
    <w:bookmarkStart w:id="153" w:name="_Toc180569" w:displacedByCustomXml="next"/>
    <w:sdt>
      <w:sdtPr>
        <w:rPr>
          <w:rFonts w:ascii="Times" w:eastAsia="Times" w:hAnsi="Times" w:cs="Times"/>
          <w:b w:val="0"/>
          <w:sz w:val="24"/>
          <w:szCs w:val="24"/>
        </w:rPr>
        <w:alias w:val="Provisions to monitor the data to ensure the safety of subjects"/>
        <w:tag w:val="Provisions to monitor the data to ensure the safety of subjects"/>
        <w:id w:val="749163889"/>
        <w:lock w:val="sdtContentLocked"/>
        <w:placeholder>
          <w:docPart w:val="DefaultPlaceholder_-1854013440"/>
        </w:placeholder>
      </w:sdtPr>
      <w:sdtEndPr>
        <w:rPr>
          <w:i/>
          <w:color w:val="000000"/>
        </w:rPr>
      </w:sdtEndPr>
      <w:sdtContent>
        <w:p w14:paraId="6C543906" w14:textId="0F17924A" w:rsidR="00826215" w:rsidRDefault="00C72AB1" w:rsidP="00F30B42">
          <w:pPr>
            <w:pStyle w:val="Heading1"/>
            <w:numPr>
              <w:ilvl w:val="0"/>
              <w:numId w:val="4"/>
            </w:numPr>
          </w:pPr>
          <w:r>
            <w:t>Provisions to Monitor the Data to Ensure the Safety of Subjects</w:t>
          </w:r>
          <w:bookmarkEnd w:id="153"/>
        </w:p>
        <w:p w14:paraId="761C960F" w14:textId="55361295" w:rsidR="00826215" w:rsidRDefault="008F448F" w:rsidP="000F7B98">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Safety monitoring</w:t>
          </w:r>
          <w:r w:rsidR="00C72AB1">
            <w:rPr>
              <w:rFonts w:ascii="Times New Roman" w:eastAsia="Times New Roman" w:hAnsi="Times New Roman" w:cs="Times New Roman"/>
              <w:i/>
              <w:color w:val="000000"/>
            </w:rPr>
            <w:t xml:space="preserve"> is </w:t>
          </w:r>
          <w:r w:rsidR="00C72AB1">
            <w:rPr>
              <w:rFonts w:ascii="Times New Roman" w:eastAsia="Times New Roman" w:hAnsi="Times New Roman" w:cs="Times New Roman"/>
              <w:i/>
              <w:color w:val="000000"/>
              <w:u w:val="single"/>
            </w:rPr>
            <w:t>required</w:t>
          </w:r>
          <w:r w:rsidR="00C72AB1" w:rsidRPr="00B079F6">
            <w:rPr>
              <w:rFonts w:ascii="Times New Roman" w:eastAsia="Times New Roman" w:hAnsi="Times New Roman" w:cs="Times New Roman"/>
              <w:color w:val="000000"/>
            </w:rPr>
            <w:t xml:space="preserve"> </w:t>
          </w:r>
          <w:r w:rsidR="00C72AB1">
            <w:rPr>
              <w:rFonts w:ascii="Times New Roman" w:eastAsia="Times New Roman" w:hAnsi="Times New Roman" w:cs="Times New Roman"/>
              <w:i/>
              <w:color w:val="000000"/>
            </w:rPr>
            <w:t xml:space="preserve">when research involves </w:t>
          </w:r>
          <w:r w:rsidR="005056EF">
            <w:rPr>
              <w:rFonts w:ascii="Times New Roman" w:eastAsia="Times New Roman" w:hAnsi="Times New Roman" w:cs="Times New Roman"/>
              <w:i/>
              <w:color w:val="000000"/>
            </w:rPr>
            <w:t xml:space="preserve">greater </w:t>
          </w:r>
          <w:r w:rsidR="00C72AB1">
            <w:rPr>
              <w:rFonts w:ascii="Times New Roman" w:eastAsia="Times New Roman" w:hAnsi="Times New Roman" w:cs="Times New Roman"/>
              <w:i/>
              <w:color w:val="000000"/>
            </w:rPr>
            <w:t xml:space="preserve">than </w:t>
          </w:r>
          <w:r w:rsidR="005056EF">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5056EF">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and </w:t>
          </w:r>
          <w:r w:rsidRPr="008F448F">
            <w:rPr>
              <w:rFonts w:ascii="Times New Roman" w:eastAsia="Times New Roman" w:hAnsi="Times New Roman" w:cs="Times New Roman"/>
              <w:i/>
              <w:color w:val="000000"/>
            </w:rPr>
            <w:t>is sometimes appropriate for other studies</w:t>
          </w:r>
          <w:r w:rsidR="00C72AB1">
            <w:rPr>
              <w:rFonts w:ascii="Times New Roman" w:eastAsia="Times New Roman" w:hAnsi="Times New Roman" w:cs="Times New Roman"/>
              <w:i/>
              <w:color w:val="000000"/>
            </w:rPr>
            <w:t>.</w:t>
          </w:r>
        </w:p>
      </w:sdtContent>
    </w:sdt>
    <w:sdt>
      <w:sdtPr>
        <w:rPr>
          <w:rFonts w:ascii="Times New Roman" w:eastAsia="Times New Roman" w:hAnsi="Times New Roman" w:cs="Times New Roman"/>
          <w:i/>
          <w:color w:val="000000"/>
        </w:rPr>
        <w:alias w:val="21.1"/>
        <w:tag w:val="21.1"/>
        <w:id w:val="-153988638"/>
        <w:lock w:val="sdtContentLocked"/>
        <w:placeholder>
          <w:docPart w:val="DefaultPlaceholder_-1854013440"/>
        </w:placeholder>
      </w:sdtPr>
      <w:sdtEndPr/>
      <w:sdtContent>
        <w:p w14:paraId="41B5B975" w14:textId="7ECF8D3A" w:rsidR="00826215" w:rsidRDefault="00C72AB1">
          <w:pPr>
            <w:numPr>
              <w:ilvl w:val="1"/>
              <w:numId w:val="4"/>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14:paraId="739888A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safe  </w:t>
          </w:r>
          <w:r w:rsidR="005056EF">
            <w:rPr>
              <w:rFonts w:ascii="Times New Roman" w:eastAsia="Times New Roman" w:hAnsi="Times New Roman" w:cs="Times New Roman"/>
              <w:i/>
              <w:color w:val="000000"/>
            </w:rPr>
            <w:t>(e.g.,</w:t>
          </w:r>
          <w:r>
            <w:rPr>
              <w:rFonts w:ascii="Times New Roman" w:eastAsia="Times New Roman" w:hAnsi="Times New Roman" w:cs="Times New Roman"/>
              <w:i/>
              <w:color w:val="000000"/>
            </w:rPr>
            <w:t xml:space="preserve"> periodic reporting to the IRB</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establishing a data monitoring committee</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reporting data monitoring committee findings to the IRB and the sponsor</w:t>
          </w:r>
          <w:r w:rsidR="005056EF">
            <w:rPr>
              <w:rFonts w:ascii="Times New Roman" w:eastAsia="Times New Roman" w:hAnsi="Times New Roman" w:cs="Times New Roman"/>
              <w:i/>
              <w:color w:val="000000"/>
            </w:rPr>
            <w:t>)</w:t>
          </w:r>
          <w:r>
            <w:rPr>
              <w:rFonts w:ascii="Times New Roman" w:eastAsia="Times New Roman" w:hAnsi="Times New Roman" w:cs="Times New Roman"/>
              <w:i/>
              <w:color w:val="000000"/>
            </w:rPr>
            <w:t>.</w:t>
          </w:r>
        </w:p>
        <w:p w14:paraId="3DBF75F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w:t>
          </w:r>
          <w:r w:rsidR="00323D45">
            <w:rPr>
              <w:rFonts w:ascii="Times New Roman" w:eastAsia="Times New Roman" w:hAnsi="Times New Roman" w:cs="Times New Roman"/>
              <w:i/>
              <w:color w:val="000000"/>
            </w:rPr>
            <w:t xml:space="preserve">you </w:t>
          </w:r>
          <w:r w:rsidR="005056EF">
            <w:rPr>
              <w:rFonts w:ascii="Times New Roman" w:eastAsia="Times New Roman" w:hAnsi="Times New Roman" w:cs="Times New Roman"/>
              <w:i/>
              <w:color w:val="000000"/>
            </w:rPr>
            <w:t xml:space="preserve">will </w:t>
          </w:r>
          <w:r>
            <w:rPr>
              <w:rFonts w:ascii="Times New Roman" w:eastAsia="Times New Roman" w:hAnsi="Times New Roman" w:cs="Times New Roman"/>
              <w:i/>
              <w:color w:val="000000"/>
            </w:rPr>
            <w:t xml:space="preserve">review, including safety data, </w:t>
          </w:r>
          <w:r w:rsidRPr="00CF54D6">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sidR="005056EF">
            <w:rPr>
              <w:rFonts w:ascii="Times New Roman" w:eastAsia="Times New Roman" w:hAnsi="Times New Roman" w:cs="Times New Roman"/>
              <w:i/>
            </w:rPr>
            <w:t>.</w:t>
          </w:r>
        </w:p>
        <w:p w14:paraId="751E468B"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sidRPr="00CF54D6">
            <w:rPr>
              <w:rFonts w:ascii="Times New Roman" w:eastAsia="Times New Roman" w:hAnsi="Times New Roman" w:cs="Times New Roman"/>
              <w:i/>
            </w:rPr>
            <w:t>subjects</w:t>
          </w:r>
          <w:r>
            <w:rPr>
              <w:rFonts w:ascii="Times New Roman" w:eastAsia="Times New Roman" w:hAnsi="Times New Roman" w:cs="Times New Roman"/>
              <w:i/>
              <w:color w:val="000000"/>
            </w:rPr>
            <w:t>).</w:t>
          </w:r>
        </w:p>
        <w:p w14:paraId="25854852"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14:paraId="0534352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w:t>
          </w:r>
          <w:r w:rsidR="003D2B41">
            <w:rPr>
              <w:rFonts w:ascii="Times New Roman" w:eastAsia="Times New Roman" w:hAnsi="Times New Roman" w:cs="Times New Roman"/>
              <w:i/>
              <w:color w:val="000000"/>
            </w:rPr>
            <w:t xml:space="preserve">safety </w:t>
          </w:r>
          <w:r>
            <w:rPr>
              <w:rFonts w:ascii="Times New Roman" w:eastAsia="Times New Roman" w:hAnsi="Times New Roman" w:cs="Times New Roman"/>
              <w:i/>
              <w:color w:val="000000"/>
            </w:rPr>
            <w:t>data</w:t>
          </w:r>
          <w:r w:rsidR="003D2B41">
            <w:rPr>
              <w:rFonts w:ascii="Times New Roman" w:eastAsia="Times New Roman" w:hAnsi="Times New Roman" w:cs="Times New Roman"/>
              <w:i/>
              <w:color w:val="000000"/>
            </w:rPr>
            <w:t xml:space="preserve"> and with what frequency</w:t>
          </w:r>
          <w:r w:rsidR="003D2B41">
            <w:rPr>
              <w:rFonts w:ascii="Times New Roman" w:eastAsia="Times New Roman" w:hAnsi="Times New Roman" w:cs="Times New Roman"/>
              <w:i/>
            </w:rPr>
            <w:t>.</w:t>
          </w:r>
        </w:p>
        <w:p w14:paraId="3EE7D7F5"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14:paraId="5F54B415" w14:textId="30D0C2F4" w:rsidR="00826215" w:rsidRPr="0008006D" w:rsidRDefault="00C72AB1" w:rsidP="00E85F75">
          <w:pPr>
            <w:numPr>
              <w:ilvl w:val="2"/>
              <w:numId w:val="4"/>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sdtContent>
    </w:sdt>
    <w:p w14:paraId="53D3CB4E" w14:textId="76A4C3E4" w:rsidR="00130538" w:rsidRPr="00661C9C"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p w14:paraId="42421D90" w14:textId="1C55EC53" w:rsidR="00130538" w:rsidRDefault="00130538" w:rsidP="009218D8">
      <w:pPr>
        <w:pBdr>
          <w:top w:val="nil"/>
          <w:left w:val="nil"/>
          <w:bottom w:val="nil"/>
          <w:right w:val="nil"/>
          <w:between w:val="nil"/>
        </w:pBdr>
        <w:ind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81438593"/>
        <w:placeholder>
          <w:docPart w:val="B69B8FC1EAA64B0B9CB482059793C7F0"/>
        </w:placeholder>
      </w:sdtPr>
      <w:sdtEndPr/>
      <w:sdtContent>
        <w:p w14:paraId="6BE00C4E" w14:textId="2E9B3FDE" w:rsidR="007F4D82" w:rsidRDefault="006F59E8" w:rsidP="009F0A2D">
          <w:pPr>
            <w:pBdr>
              <w:top w:val="nil"/>
              <w:left w:val="nil"/>
              <w:bottom w:val="nil"/>
              <w:right w:val="nil"/>
              <w:between w:val="nil"/>
            </w:pBdr>
            <w:ind w:left="720" w:right="180"/>
            <w:rPr>
              <w:rFonts w:ascii="Times New Roman" w:eastAsia="Times New Roman" w:hAnsi="Times New Roman" w:cs="Times New Roman"/>
              <w:color w:val="000000"/>
            </w:rPr>
          </w:pPr>
          <w:r>
            <w:t>Study does not involve greater than minimal risk.</w:t>
          </w:r>
        </w:p>
      </w:sdtContent>
    </w:sdt>
    <w:p w14:paraId="7F56D061" w14:textId="23B12374" w:rsidR="007F4D82" w:rsidRDefault="007F4D82" w:rsidP="009F0A2D">
      <w:pPr>
        <w:pBdr>
          <w:top w:val="nil"/>
          <w:left w:val="nil"/>
          <w:bottom w:val="nil"/>
          <w:right w:val="nil"/>
          <w:between w:val="nil"/>
        </w:pBdr>
        <w:ind w:left="720" w:right="180"/>
        <w:rPr>
          <w:rFonts w:ascii="Times New Roman" w:eastAsia="Times New Roman" w:hAnsi="Times New Roman" w:cs="Times New Roman"/>
          <w:color w:val="000000"/>
        </w:rPr>
      </w:pPr>
    </w:p>
    <w:p w14:paraId="5DA9DFA6" w14:textId="77777777" w:rsidR="005409CD" w:rsidRPr="00661C9C" w:rsidRDefault="005409CD" w:rsidP="009F0A2D">
      <w:pPr>
        <w:pBdr>
          <w:top w:val="nil"/>
          <w:left w:val="nil"/>
          <w:bottom w:val="nil"/>
          <w:right w:val="nil"/>
          <w:between w:val="nil"/>
        </w:pBdr>
        <w:ind w:left="720" w:right="180"/>
        <w:rPr>
          <w:rFonts w:ascii="Times New Roman" w:eastAsia="Times New Roman" w:hAnsi="Times New Roman" w:cs="Times New Roman"/>
          <w:color w:val="000000"/>
        </w:rPr>
      </w:pPr>
    </w:p>
    <w:p w14:paraId="4F8D80EA" w14:textId="2F44AFF2" w:rsidR="00BF40FA" w:rsidRDefault="00BF40FA">
      <w:pPr>
        <w:rPr>
          <w:rFonts w:ascii="Times New Roman" w:eastAsia="Times New Roman" w:hAnsi="Times New Roman" w:cs="Times New Roman"/>
          <w:b/>
          <w:sz w:val="28"/>
          <w:szCs w:val="28"/>
        </w:rPr>
      </w:pPr>
      <w:bookmarkStart w:id="154" w:name="_Toc180570"/>
    </w:p>
    <w:sdt>
      <w:sdtPr>
        <w:alias w:val="Compensation for research related injury"/>
        <w:tag w:val="Compensation for research related injury"/>
        <w:id w:val="-853260569"/>
        <w:lock w:val="sdtContentLocked"/>
        <w:placeholder>
          <w:docPart w:val="DefaultPlaceholder_-1854013440"/>
        </w:placeholder>
      </w:sdtPr>
      <w:sdtEndPr/>
      <w:sdtContent>
        <w:p w14:paraId="02977172" w14:textId="54D8A092" w:rsidR="00826215" w:rsidRDefault="00C72AB1">
          <w:pPr>
            <w:pStyle w:val="Heading1"/>
            <w:numPr>
              <w:ilvl w:val="0"/>
              <w:numId w:val="4"/>
            </w:numPr>
          </w:pPr>
          <w:r>
            <w:t>Compensation for Research</w:t>
          </w:r>
          <w:r w:rsidR="00DA591E">
            <w:t xml:space="preserve"> </w:t>
          </w:r>
          <w:r>
            <w:t>Related Injury</w:t>
          </w:r>
        </w:p>
        <w:bookmarkEnd w:id="154" w:displacedByCustomXml="next"/>
      </w:sdtContent>
    </w:sdt>
    <w:p w14:paraId="06E7CD21" w14:textId="26DC132E"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1"/>
          <w:tag w:val="22.1"/>
          <w:id w:val="969169484"/>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the research involves more than </w:t>
          </w:r>
          <w:r w:rsidR="00F30B42">
            <w:rPr>
              <w:rFonts w:ascii="Times New Roman" w:eastAsia="Times New Roman" w:hAnsi="Times New Roman" w:cs="Times New Roman"/>
              <w:i/>
              <w:color w:val="000000"/>
            </w:rPr>
            <w:t>m</w:t>
          </w:r>
          <w:r w:rsidR="00C72AB1">
            <w:rPr>
              <w:rFonts w:ascii="Times New Roman" w:eastAsia="Times New Roman" w:hAnsi="Times New Roman" w:cs="Times New Roman"/>
              <w:i/>
              <w:color w:val="000000"/>
            </w:rPr>
            <w:t xml:space="preserve">inimal </w:t>
          </w:r>
          <w:r w:rsidR="00F30B42">
            <w:rPr>
              <w:rFonts w:ascii="Times New Roman" w:eastAsia="Times New Roman" w:hAnsi="Times New Roman" w:cs="Times New Roman"/>
              <w:i/>
              <w:color w:val="000000"/>
            </w:rPr>
            <w:t>r</w:t>
          </w:r>
          <w:r w:rsidR="00C72AB1">
            <w:rPr>
              <w:rFonts w:ascii="Times New Roman" w:eastAsia="Times New Roman" w:hAnsi="Times New Roman" w:cs="Times New Roman"/>
              <w:i/>
              <w:color w:val="000000"/>
            </w:rPr>
            <w:t xml:space="preserve">isk to subjects, describe the available compensation in the event of </w:t>
          </w:r>
          <w:r w:rsidR="00F30B42">
            <w:rPr>
              <w:rFonts w:ascii="Times New Roman" w:eastAsia="Times New Roman" w:hAnsi="Times New Roman" w:cs="Times New Roman"/>
              <w:i/>
              <w:color w:val="000000"/>
            </w:rPr>
            <w:t>research-</w:t>
          </w:r>
          <w:r w:rsidR="00C72AB1">
            <w:rPr>
              <w:rFonts w:ascii="Times New Roman" w:eastAsia="Times New Roman" w:hAnsi="Times New Roman" w:cs="Times New Roman"/>
              <w:i/>
              <w:color w:val="000000"/>
            </w:rPr>
            <w:t>related injury, if any</w:t>
          </w:r>
        </w:sdtContent>
      </w:sdt>
      <w:r w:rsidR="00161AA6" w:rsidRPr="000A5474">
        <w:rPr>
          <w:rFonts w:ascii="Times New Roman" w:eastAsia="Times New Roman" w:hAnsi="Times New Roman" w:cs="Times New Roman"/>
          <w:color w:val="000000"/>
        </w:rPr>
        <w:t>:</w:t>
      </w:r>
    </w:p>
    <w:p w14:paraId="63D88E2C" w14:textId="77777777" w:rsidR="009218D8" w:rsidRPr="00A9630C" w:rsidRDefault="009218D8" w:rsidP="009218D8">
      <w:pPr>
        <w:pBdr>
          <w:top w:val="nil"/>
          <w:left w:val="nil"/>
          <w:bottom w:val="nil"/>
          <w:right w:val="nil"/>
          <w:between w:val="nil"/>
        </w:pBdr>
        <w:spacing w:before="120" w:after="120"/>
        <w:ind w:left="1260" w:right="180"/>
      </w:pPr>
    </w:p>
    <w:sdt>
      <w:sdtPr>
        <w:id w:val="499469225"/>
        <w:placeholder>
          <w:docPart w:val="7EE8BA7436104CBE9C556F3EF51C90B7"/>
        </w:placeholder>
      </w:sdtPr>
      <w:sdtEndPr/>
      <w:sdtContent>
        <w:p w14:paraId="6122451C" w14:textId="6B4D9F9D" w:rsidR="00A9630C"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591D0BBC" w14:textId="77777777" w:rsidR="009218D8" w:rsidRDefault="009218D8" w:rsidP="00A9630C">
      <w:pPr>
        <w:pBdr>
          <w:top w:val="nil"/>
          <w:left w:val="nil"/>
          <w:bottom w:val="nil"/>
          <w:right w:val="nil"/>
          <w:between w:val="nil"/>
        </w:pBdr>
        <w:spacing w:before="120" w:after="120"/>
        <w:ind w:left="1260" w:right="180"/>
      </w:pPr>
    </w:p>
    <w:p w14:paraId="05B50CA3" w14:textId="200F2476"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2.2"/>
          <w:tag w:val="22.2"/>
          <w:id w:val="-179381639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Provide a copy of contract language, if any, relevant to compensation for research-related injury. At Virginia Tech, this is most common for </w:t>
          </w:r>
          <w:r w:rsidR="00DA591E">
            <w:rPr>
              <w:rFonts w:ascii="Times New Roman" w:eastAsia="Times New Roman" w:hAnsi="Times New Roman" w:cs="Times New Roman"/>
              <w:i/>
              <w:color w:val="000000"/>
            </w:rPr>
            <w:t>sponsored research</w:t>
          </w:r>
        </w:sdtContent>
      </w:sdt>
      <w:r w:rsidR="00161AA6" w:rsidRPr="000A5474">
        <w:rPr>
          <w:rFonts w:ascii="Times New Roman" w:eastAsia="Times New Roman" w:hAnsi="Times New Roman" w:cs="Times New Roman"/>
          <w:color w:val="000000"/>
        </w:rPr>
        <w:t>:</w:t>
      </w:r>
    </w:p>
    <w:p w14:paraId="7FF6772A" w14:textId="77777777" w:rsidR="009218D8" w:rsidRPr="00A9630C" w:rsidRDefault="009218D8" w:rsidP="009218D8">
      <w:pPr>
        <w:pBdr>
          <w:top w:val="nil"/>
          <w:left w:val="nil"/>
          <w:bottom w:val="nil"/>
          <w:right w:val="nil"/>
          <w:between w:val="nil"/>
        </w:pBdr>
        <w:spacing w:before="120" w:after="120"/>
        <w:ind w:left="1260" w:right="180"/>
      </w:pPr>
    </w:p>
    <w:sdt>
      <w:sdtPr>
        <w:id w:val="-51854644"/>
        <w:placeholder>
          <w:docPart w:val="A0BEC038AA984ED784E426E37770C767"/>
        </w:placeholder>
      </w:sdtPr>
      <w:sdtEndPr/>
      <w:sdtContent>
        <w:p w14:paraId="3295B3C9" w14:textId="328EF566" w:rsidR="00A9630C" w:rsidRPr="0072319D" w:rsidRDefault="006F59E8" w:rsidP="00A9630C">
          <w:pPr>
            <w:pBdr>
              <w:top w:val="nil"/>
              <w:left w:val="nil"/>
              <w:bottom w:val="nil"/>
              <w:right w:val="nil"/>
              <w:between w:val="nil"/>
            </w:pBdr>
            <w:spacing w:before="120" w:after="120"/>
            <w:ind w:left="1260" w:right="180"/>
          </w:pPr>
          <w:r>
            <w:t>Study does not involve more than minimal risk to subjects.</w:t>
          </w:r>
        </w:p>
      </w:sdtContent>
    </w:sdt>
    <w:p w14:paraId="364A657B" w14:textId="2A44FF1E" w:rsidR="009218D8" w:rsidRDefault="009218D8" w:rsidP="0072319D">
      <w:pPr>
        <w:pBdr>
          <w:top w:val="nil"/>
          <w:left w:val="nil"/>
          <w:bottom w:val="nil"/>
          <w:right w:val="nil"/>
          <w:between w:val="nil"/>
        </w:pBdr>
        <w:spacing w:before="120" w:after="120"/>
        <w:ind w:left="1260" w:right="180"/>
      </w:pPr>
    </w:p>
    <w:bookmarkStart w:id="155" w:name="_Toc180571" w:displacedByCustomXml="next"/>
    <w:sdt>
      <w:sdtPr>
        <w:alias w:val="Economic burden to subjects"/>
        <w:tag w:val="Economic burden to subjects"/>
        <w:id w:val="-46061398"/>
        <w:lock w:val="sdtContentLocked"/>
        <w:placeholder>
          <w:docPart w:val="DefaultPlaceholder_-1854013440"/>
        </w:placeholder>
      </w:sdtPr>
      <w:sdtEndPr/>
      <w:sdtContent>
        <w:p w14:paraId="0DB282AE" w14:textId="0D1952E7" w:rsidR="00826215" w:rsidRDefault="00C72AB1" w:rsidP="00215F17">
          <w:pPr>
            <w:pStyle w:val="Heading1"/>
            <w:numPr>
              <w:ilvl w:val="0"/>
              <w:numId w:val="4"/>
            </w:numPr>
            <w:spacing w:before="240"/>
          </w:pPr>
          <w:r>
            <w:t>Economic Burden to Subjects</w:t>
          </w:r>
        </w:p>
        <w:bookmarkEnd w:id="155" w:displacedByCustomXml="next"/>
      </w:sdtContent>
    </w:sdt>
    <w:p w14:paraId="144BFDA5" w14:textId="7279A2F5"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3.1"/>
          <w:tag w:val="23.1"/>
          <w:id w:val="9554454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Describe any costs that subjects </w:t>
          </w:r>
          <w:r w:rsidR="00C24760">
            <w:rPr>
              <w:rFonts w:ascii="Times New Roman" w:eastAsia="Times New Roman" w:hAnsi="Times New Roman" w:cs="Times New Roman"/>
              <w:i/>
              <w:color w:val="000000"/>
            </w:rPr>
            <w:t xml:space="preserve">might </w:t>
          </w:r>
          <w:r w:rsidR="00C72AB1">
            <w:rPr>
              <w:rFonts w:ascii="Times New Roman" w:eastAsia="Times New Roman" w:hAnsi="Times New Roman" w:cs="Times New Roman"/>
              <w:i/>
              <w:color w:val="000000"/>
            </w:rPr>
            <w:t xml:space="preserve">be responsible for because of participation in the research, including any uncompensated costs for items such as transportation, missed work, and </w:t>
          </w:r>
          <w:r w:rsidR="00CF54D6">
            <w:rPr>
              <w:rFonts w:ascii="Times New Roman" w:eastAsia="Times New Roman" w:hAnsi="Times New Roman" w:cs="Times New Roman"/>
              <w:i/>
              <w:color w:val="000000"/>
            </w:rPr>
            <w:t>childcare</w:t>
          </w:r>
        </w:sdtContent>
      </w:sdt>
      <w:r w:rsidR="00161AA6" w:rsidRPr="000A5474">
        <w:rPr>
          <w:rFonts w:ascii="Times New Roman" w:eastAsia="Times New Roman" w:hAnsi="Times New Roman" w:cs="Times New Roman"/>
          <w:color w:val="000000"/>
        </w:rPr>
        <w:t>:</w:t>
      </w:r>
    </w:p>
    <w:p w14:paraId="3F6D8B36" w14:textId="77777777" w:rsidR="009218D8" w:rsidRPr="00A9630C" w:rsidRDefault="009218D8" w:rsidP="009218D8">
      <w:pPr>
        <w:pBdr>
          <w:top w:val="nil"/>
          <w:left w:val="nil"/>
          <w:bottom w:val="nil"/>
          <w:right w:val="nil"/>
          <w:between w:val="nil"/>
        </w:pBdr>
        <w:spacing w:before="120" w:after="120"/>
        <w:ind w:left="1260" w:right="180"/>
      </w:pPr>
    </w:p>
    <w:sdt>
      <w:sdtPr>
        <w:id w:val="-1496175649"/>
        <w:placeholder>
          <w:docPart w:val="C538D9FF4A3849EEA261B5A401DF08C4"/>
        </w:placeholder>
      </w:sdtPr>
      <w:sdtEndPr/>
      <w:sdtContent>
        <w:p w14:paraId="1CF01752" w14:textId="1589399C" w:rsidR="00A9630C" w:rsidRPr="0072319D" w:rsidRDefault="006F59E8" w:rsidP="00A9630C">
          <w:pPr>
            <w:pBdr>
              <w:top w:val="nil"/>
              <w:left w:val="nil"/>
              <w:bottom w:val="nil"/>
              <w:right w:val="nil"/>
              <w:between w:val="nil"/>
            </w:pBdr>
            <w:spacing w:before="120" w:after="120"/>
            <w:ind w:left="1260" w:right="180"/>
          </w:pPr>
          <w:r>
            <w:t xml:space="preserve">Participants will need to set aside time to participate in the workshop during this study. They will need </w:t>
          </w:r>
          <w:r w:rsidR="00EC0F42">
            <w:t>access to a computing device with the necessary software installed. The researchers will try their best to accommodate the workshop to be accessible to participants but participants will still need to set aside time for the workshop.</w:t>
          </w:r>
          <w:r w:rsidR="00F22BC0">
            <w:t xml:space="preserve"> Attending the workshop is voluntary and not related to any course/grade. </w:t>
          </w:r>
        </w:p>
      </w:sdtContent>
    </w:sdt>
    <w:p w14:paraId="2678E54C" w14:textId="77777777" w:rsidR="0072319D" w:rsidRDefault="0072319D" w:rsidP="0072319D">
      <w:pPr>
        <w:pBdr>
          <w:top w:val="nil"/>
          <w:left w:val="nil"/>
          <w:bottom w:val="nil"/>
          <w:right w:val="nil"/>
          <w:between w:val="nil"/>
        </w:pBdr>
        <w:spacing w:before="120" w:after="120"/>
        <w:ind w:left="1260" w:right="180"/>
      </w:pPr>
    </w:p>
    <w:bookmarkStart w:id="156" w:name="_Toc180572" w:displacedByCustomXml="next"/>
    <w:sdt>
      <w:sdtPr>
        <w:alias w:val="Consent process"/>
        <w:tag w:val="Consent process"/>
        <w:id w:val="-1136796527"/>
        <w:lock w:val="sdtContentLocked"/>
        <w:placeholder>
          <w:docPart w:val="DefaultPlaceholder_-1854013440"/>
        </w:placeholder>
      </w:sdtPr>
      <w:sdtEndPr/>
      <w:sdtContent>
        <w:p w14:paraId="424E6ADF" w14:textId="450CEC8E" w:rsidR="00826215" w:rsidRDefault="00C72AB1" w:rsidP="00215F17">
          <w:pPr>
            <w:pStyle w:val="Heading1"/>
            <w:numPr>
              <w:ilvl w:val="0"/>
              <w:numId w:val="4"/>
            </w:numPr>
            <w:spacing w:before="240"/>
          </w:pPr>
          <w:r>
            <w:t>Consent Process</w:t>
          </w:r>
        </w:p>
        <w:bookmarkEnd w:id="156" w:displacedByCustomXml="next"/>
      </w:sdtContent>
    </w:sdt>
    <w:sdt>
      <w:sdtPr>
        <w:rPr>
          <w:rFonts w:ascii="Times New Roman" w:eastAsia="Times New Roman" w:hAnsi="Times New Roman" w:cs="Times New Roman"/>
          <w:i/>
          <w:color w:val="000000"/>
        </w:rPr>
        <w:alias w:val="24.1"/>
        <w:tag w:val="24.1"/>
        <w:id w:val="-853649414"/>
        <w:lock w:val="sdtContentLocked"/>
        <w:placeholder>
          <w:docPart w:val="DefaultPlaceholder_-1854013440"/>
        </w:placeholder>
      </w:sdtPr>
      <w:sdtEndPr/>
      <w:sdtContent>
        <w:p w14:paraId="5566D53C" w14:textId="4FC8D491"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sidR="0030227B">
            <w:rPr>
              <w:rFonts w:ascii="Times New Roman" w:eastAsia="Times New Roman" w:hAnsi="Times New Roman" w:cs="Times New Roman"/>
              <w:i/>
            </w:rPr>
            <w:t>the process by which</w:t>
          </w:r>
          <w:r w:rsidR="0030227B">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you will obtain consent</w:t>
          </w:r>
          <w:r w:rsidR="0030227B">
            <w:rPr>
              <w:rFonts w:ascii="Times New Roman" w:eastAsia="Times New Roman" w:hAnsi="Times New Roman" w:cs="Times New Roman"/>
              <w:i/>
              <w:color w:val="000000"/>
            </w:rPr>
            <w:t xml:space="preserve"> for study participation</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rPr>
            <w:t>Please</w:t>
          </w:r>
          <w:r w:rsidRPr="00CF54D6">
            <w:rPr>
              <w:rFonts w:ascii="Times New Roman" w:eastAsia="Times New Roman" w:hAnsi="Times New Roman" w:cs="Times New Roman"/>
              <w:i/>
            </w:rPr>
            <w:t xml:space="preserve"> upload all consent, parental permission, and assent forms, documents, and scripts reference</w:t>
          </w:r>
          <w:r w:rsidR="0030227B">
            <w:rPr>
              <w:rFonts w:ascii="Times New Roman" w:eastAsia="Times New Roman" w:hAnsi="Times New Roman" w:cs="Times New Roman"/>
              <w:i/>
            </w:rPr>
            <w:t>d</w:t>
          </w:r>
          <w:r w:rsidRPr="00CF54D6">
            <w:rPr>
              <w:rFonts w:ascii="Times New Roman" w:eastAsia="Times New Roman" w:hAnsi="Times New Roman" w:cs="Times New Roman"/>
              <w:i/>
            </w:rPr>
            <w:t xml:space="preserve"> in this section to Protocol Management.</w:t>
          </w:r>
        </w:p>
        <w:p w14:paraId="650F5209" w14:textId="77777777" w:rsidR="00826215" w:rsidRPr="00CF54D6" w:rsidRDefault="00C72AB1" w:rsidP="00DA591E">
          <w:pPr>
            <w:pBdr>
              <w:top w:val="nil"/>
              <w:left w:val="nil"/>
              <w:bottom w:val="nil"/>
              <w:right w:val="nil"/>
              <w:between w:val="nil"/>
            </w:pBdr>
            <w:spacing w:before="120" w:after="120"/>
            <w:ind w:left="720" w:right="180"/>
            <w:rPr>
              <w:rFonts w:ascii="Arial" w:eastAsia="Arial" w:hAnsi="Arial" w:cs="Arial"/>
              <w:color w:val="000000"/>
              <w:sz w:val="22"/>
              <w:szCs w:val="22"/>
            </w:rPr>
          </w:pPr>
          <w:r w:rsidRPr="00CF54D6">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14:paraId="17CB0B0C"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w:t>
          </w:r>
          <w:r w:rsidR="0030227B">
            <w:rPr>
              <w:rFonts w:ascii="Times New Roman" w:eastAsia="Times New Roman" w:hAnsi="Times New Roman" w:cs="Times New Roman"/>
              <w:i/>
              <w:color w:val="000000"/>
            </w:rPr>
            <w:t xml:space="preserve"> (e.g., clinic waiting area, classroom, online)</w:t>
          </w:r>
        </w:p>
        <w:p w14:paraId="637394CA"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sidRPr="00CF54D6">
            <w:rPr>
              <w:rFonts w:ascii="Times New Roman" w:eastAsia="Times New Roman" w:hAnsi="Times New Roman" w:cs="Times New Roman"/>
              <w:i/>
            </w:rPr>
            <w:t>time</w:t>
          </w:r>
          <w:r w:rsidR="00CF54D6">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 xml:space="preserve">interval </w:t>
          </w:r>
          <w:r w:rsidR="00CF54D6">
            <w:rPr>
              <w:rFonts w:ascii="Times New Roman" w:eastAsia="Times New Roman" w:hAnsi="Times New Roman" w:cs="Times New Roman"/>
              <w:i/>
              <w:color w:val="000000"/>
            </w:rPr>
            <w:t>between</w:t>
          </w:r>
          <w:r w:rsidRPr="00CF54D6">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w:t>
          </w:r>
          <w:r w:rsidR="00CF54D6">
            <w:rPr>
              <w:rFonts w:ascii="Times New Roman" w:eastAsia="Times New Roman" w:hAnsi="Times New Roman" w:cs="Times New Roman"/>
              <w:i/>
              <w:color w:val="000000"/>
            </w:rPr>
            <w:t xml:space="preserve">t </w:t>
          </w:r>
          <w:r>
            <w:rPr>
              <w:rFonts w:ascii="Times New Roman" w:eastAsia="Times New Roman" w:hAnsi="Times New Roman" w:cs="Times New Roman"/>
              <w:i/>
              <w:color w:val="000000"/>
            </w:rPr>
            <w:t>and obtaining consent</w:t>
          </w:r>
          <w:r w:rsidRPr="00CF54D6">
            <w:rPr>
              <w:rFonts w:ascii="Times New Roman" w:eastAsia="Times New Roman" w:hAnsi="Times New Roman" w:cs="Times New Roman"/>
              <w:i/>
            </w:rPr>
            <w:t>.</w:t>
          </w:r>
          <w:r>
            <w:rPr>
              <w:rFonts w:ascii="Times New Roman" w:eastAsia="Times New Roman" w:hAnsi="Times New Roman" w:cs="Times New Roman"/>
              <w:i/>
              <w:color w:val="000000"/>
            </w:rPr>
            <w:t xml:space="preserve"> </w:t>
          </w:r>
          <w:r w:rsidR="0030227B">
            <w:rPr>
              <w:rFonts w:ascii="Times New Roman" w:eastAsia="Times New Roman" w:hAnsi="Times New Roman" w:cs="Times New Roman"/>
              <w:i/>
              <w:color w:val="000000"/>
            </w:rPr>
            <w:t>F</w:t>
          </w:r>
          <w:r>
            <w:rPr>
              <w:rFonts w:ascii="Times New Roman" w:eastAsia="Times New Roman" w:hAnsi="Times New Roman" w:cs="Times New Roman"/>
              <w:i/>
              <w:color w:val="000000"/>
            </w:rPr>
            <w:t xml:space="preserve">or lab, interview, and focus group studies, </w:t>
          </w:r>
          <w:r w:rsidR="00FC133E">
            <w:rPr>
              <w:rFonts w:ascii="Times New Roman" w:eastAsia="Times New Roman" w:hAnsi="Times New Roman" w:cs="Times New Roman"/>
              <w:i/>
            </w:rPr>
            <w:t>t</w:t>
          </w:r>
          <w:r w:rsidR="0030227B">
            <w:rPr>
              <w:rFonts w:ascii="Times New Roman" w:eastAsia="Times New Roman" w:hAnsi="Times New Roman" w:cs="Times New Roman"/>
              <w:i/>
              <w:color w:val="000000"/>
            </w:rPr>
            <w:t xml:space="preserve">he Virginia Tech IRB prefers that </w:t>
          </w:r>
          <w:r>
            <w:rPr>
              <w:rFonts w:ascii="Times New Roman" w:eastAsia="Times New Roman" w:hAnsi="Times New Roman" w:cs="Times New Roman"/>
              <w:i/>
              <w:color w:val="000000"/>
            </w:rPr>
            <w:t xml:space="preserve">subjects have at least 24 hours to review the consent form </w:t>
          </w:r>
          <w:r w:rsidR="0030227B">
            <w:rPr>
              <w:rFonts w:ascii="Times New Roman" w:eastAsia="Times New Roman" w:hAnsi="Times New Roman" w:cs="Times New Roman"/>
              <w:i/>
              <w:color w:val="000000"/>
            </w:rPr>
            <w:t xml:space="preserve">and study information </w:t>
          </w:r>
          <w:r>
            <w:rPr>
              <w:rFonts w:ascii="Times New Roman" w:eastAsia="Times New Roman" w:hAnsi="Times New Roman" w:cs="Times New Roman"/>
              <w:i/>
              <w:color w:val="000000"/>
            </w:rPr>
            <w:t>before the appointment</w:t>
          </w:r>
          <w:r w:rsidR="0030227B">
            <w:rPr>
              <w:rFonts w:ascii="Times New Roman" w:eastAsia="Times New Roman" w:hAnsi="Times New Roman" w:cs="Times New Roman"/>
              <w:i/>
              <w:color w:val="000000"/>
            </w:rPr>
            <w:t xml:space="preserve"> where consent will be obtained</w:t>
          </w:r>
          <w:r w:rsidRPr="00CF54D6">
            <w:rPr>
              <w:rFonts w:ascii="Times New Roman" w:eastAsia="Times New Roman" w:hAnsi="Times New Roman" w:cs="Times New Roman"/>
              <w:i/>
            </w:rPr>
            <w:t xml:space="preserve">. For simple online survey studies, </w:t>
          </w:r>
          <w:r w:rsidR="00FC133E">
            <w:rPr>
              <w:rFonts w:ascii="Times New Roman" w:eastAsia="Times New Roman" w:hAnsi="Times New Roman" w:cs="Times New Roman"/>
              <w:i/>
            </w:rPr>
            <w:t>you can typically present the consent information immediately before subjects begin participation.</w:t>
          </w:r>
        </w:p>
        <w:p w14:paraId="641FE385" w14:textId="77777777" w:rsidR="00826215" w:rsidRDefault="0030227B"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w:t>
          </w:r>
          <w:r w:rsidR="00C72AB1">
            <w:rPr>
              <w:rFonts w:ascii="Times New Roman" w:eastAsia="Times New Roman" w:hAnsi="Times New Roman" w:cs="Times New Roman"/>
              <w:i/>
              <w:color w:val="000000"/>
            </w:rPr>
            <w:t>process</w:t>
          </w:r>
          <w:r>
            <w:rPr>
              <w:rFonts w:ascii="Times New Roman" w:eastAsia="Times New Roman" w:hAnsi="Times New Roman" w:cs="Times New Roman"/>
              <w:i/>
              <w:color w:val="000000"/>
            </w:rPr>
            <w:t>es</w:t>
          </w:r>
          <w:r w:rsidR="00C72AB1">
            <w:rPr>
              <w:rFonts w:ascii="Times New Roman" w:eastAsia="Times New Roman" w:hAnsi="Times New Roman" w:cs="Times New Roman"/>
              <w:i/>
              <w:color w:val="000000"/>
            </w:rPr>
            <w:t xml:space="preserve"> to ensure ongoing consent or assent (e.g., for multiple sessions; for research in which a minor will turn 18 during the study; for longitudinal </w:t>
          </w:r>
          <w:r w:rsidR="00C72AB1">
            <w:rPr>
              <w:rFonts w:ascii="Times New Roman" w:eastAsia="Times New Roman" w:hAnsi="Times New Roman" w:cs="Times New Roman"/>
              <w:i/>
            </w:rPr>
            <w:t>research with minors who will later be asked to provide or affirm their assent</w:t>
          </w:r>
          <w:r w:rsidR="00C72AB1">
            <w:rPr>
              <w:rFonts w:ascii="Times New Roman" w:eastAsia="Times New Roman" w:hAnsi="Times New Roman" w:cs="Times New Roman"/>
              <w:i/>
              <w:color w:val="000000"/>
            </w:rPr>
            <w:t>).</w:t>
          </w:r>
        </w:p>
        <w:p w14:paraId="366852DD"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14:paraId="5B3FB130"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The </w:t>
          </w:r>
          <w:r w:rsidR="0030227B">
            <w:rPr>
              <w:rFonts w:ascii="Times New Roman" w:eastAsia="Times New Roman" w:hAnsi="Times New Roman" w:cs="Times New Roman"/>
              <w:i/>
              <w:color w:val="000000"/>
            </w:rPr>
            <w:t xml:space="preserve">name and </w:t>
          </w:r>
          <w:r>
            <w:rPr>
              <w:rFonts w:ascii="Times New Roman" w:eastAsia="Times New Roman" w:hAnsi="Times New Roman" w:cs="Times New Roman"/>
              <w:i/>
              <w:color w:val="000000"/>
            </w:rPr>
            <w:t xml:space="preserve">role of </w:t>
          </w:r>
          <w:r w:rsidR="0030227B">
            <w:rPr>
              <w:rFonts w:ascii="Times New Roman" w:eastAsia="Times New Roman" w:hAnsi="Times New Roman" w:cs="Times New Roman"/>
              <w:i/>
              <w:color w:val="000000"/>
            </w:rPr>
            <w:t xml:space="preserve">all study personnel who will be </w:t>
          </w:r>
          <w:r w:rsidR="0091280A">
            <w:rPr>
              <w:rFonts w:ascii="Times New Roman" w:eastAsia="Times New Roman" w:hAnsi="Times New Roman" w:cs="Times New Roman"/>
              <w:i/>
              <w:color w:val="000000"/>
            </w:rPr>
            <w:t>trained and certified by the PI to conduct</w:t>
          </w:r>
          <w:r>
            <w:rPr>
              <w:rFonts w:ascii="Times New Roman" w:eastAsia="Times New Roman" w:hAnsi="Times New Roman" w:cs="Times New Roman"/>
              <w:i/>
              <w:color w:val="000000"/>
            </w:rPr>
            <w:t xml:space="preserve"> t</w:t>
          </w:r>
          <w:r w:rsidR="00FC133E">
            <w:rPr>
              <w:rFonts w:ascii="Times New Roman" w:eastAsia="Times New Roman" w:hAnsi="Times New Roman" w:cs="Times New Roman"/>
              <w:i/>
              <w:color w:val="000000"/>
            </w:rPr>
            <w:t>he consent process</w:t>
          </w:r>
        </w:p>
        <w:p w14:paraId="357D7487"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w:t>
          </w:r>
          <w:r w:rsidR="00FC133E">
            <w:rPr>
              <w:rFonts w:ascii="Times New Roman" w:eastAsia="Times New Roman" w:hAnsi="Times New Roman" w:cs="Times New Roman"/>
              <w:i/>
              <w:color w:val="000000"/>
            </w:rPr>
            <w:t>voted to the consent discussion</w:t>
          </w:r>
        </w:p>
        <w:p w14:paraId="28EC1CB6"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minimize the possibility</w:t>
          </w:r>
          <w:r w:rsidR="00FC133E">
            <w:rPr>
              <w:rFonts w:ascii="Times New Roman" w:eastAsia="Times New Roman" w:hAnsi="Times New Roman" w:cs="Times New Roman"/>
              <w:i/>
              <w:color w:val="000000"/>
            </w:rPr>
            <w:t xml:space="preserve"> of coercion or undue influence</w:t>
          </w:r>
        </w:p>
        <w:p w14:paraId="05163867" w14:textId="7352EFDD"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 xml:space="preserve">Steps </w:t>
          </w:r>
          <w:r w:rsidR="00323D45">
            <w:rPr>
              <w:rFonts w:ascii="Times New Roman" w:eastAsia="Times New Roman" w:hAnsi="Times New Roman" w:cs="Times New Roman"/>
              <w:i/>
              <w:color w:val="000000"/>
            </w:rPr>
            <w:t>that you will take</w:t>
          </w:r>
          <w:r>
            <w:rPr>
              <w:rFonts w:ascii="Times New Roman" w:eastAsia="Times New Roman" w:hAnsi="Times New Roman" w:cs="Times New Roman"/>
              <w:i/>
              <w:color w:val="000000"/>
            </w:rPr>
            <w:t xml:space="preserve"> to gauge or ensure the subjects’ understanding</w:t>
          </w:r>
        </w:p>
      </w:sdtContent>
    </w:sdt>
    <w:p w14:paraId="1192B54B" w14:textId="4A099747" w:rsidR="00130538" w:rsidRPr="00F57031" w:rsidRDefault="00130538" w:rsidP="00973FAA">
      <w:pPr>
        <w:pBdr>
          <w:top w:val="nil"/>
          <w:left w:val="nil"/>
          <w:bottom w:val="nil"/>
          <w:right w:val="nil"/>
          <w:between w:val="nil"/>
        </w:pBdr>
        <w:spacing w:before="120" w:after="120"/>
        <w:ind w:right="720"/>
        <w:rPr>
          <w:rFonts w:ascii="Times New Roman" w:eastAsia="Times New Roman" w:hAnsi="Times New Roman" w:cs="Times New Roman"/>
          <w:color w:val="000000"/>
        </w:rPr>
      </w:pPr>
    </w:p>
    <w:p w14:paraId="11339D84" w14:textId="3CE60C64" w:rsidR="00BF764B" w:rsidRDefault="009D6010" w:rsidP="00BF764B">
      <w:pPr>
        <w:pBdr>
          <w:top w:val="nil"/>
          <w:left w:val="nil"/>
          <w:bottom w:val="nil"/>
          <w:right w:val="nil"/>
          <w:between w:val="nil"/>
        </w:pBdr>
        <w:spacing w:before="120" w:after="120"/>
        <w:ind w:left="720" w:right="720"/>
      </w:pPr>
      <w:sdt>
        <w:sdtPr>
          <w:rPr>
            <w:rFonts w:ascii="Times New Roman" w:eastAsia="Times New Roman" w:hAnsi="Times New Roman" w:cs="Times New Roman"/>
            <w:color w:val="000000"/>
          </w:rPr>
          <w:id w:val="1910652195"/>
          <w:placeholder>
            <w:docPart w:val="4C085483C8EA4AC1BBB136AA476C7E61"/>
          </w:placeholder>
        </w:sdtPr>
        <w:sdtEndPr/>
        <w:sdtContent>
          <w:r w:rsidR="00EC0F42">
            <w:t>Consent will take place during the initial online student self-assessment questionnaire</w:t>
          </w:r>
          <w:r w:rsidR="00F22BC0">
            <w:t xml:space="preserve"> (phase 1)</w:t>
          </w:r>
        </w:sdtContent>
      </w:sdt>
      <w:r w:rsidR="00EC0F42">
        <w:t>.</w:t>
      </w:r>
      <w:r w:rsidR="007F3E3C">
        <w:t xml:space="preserve"> Participants will consent to the study before being </w:t>
      </w:r>
      <w:r w:rsidR="00E10629">
        <w:t>able</w:t>
      </w:r>
      <w:r w:rsidR="007F3E3C">
        <w:t xml:space="preserve"> to see the first question asked by the questionnaire.</w:t>
      </w:r>
    </w:p>
    <w:p w14:paraId="3EE4C68E" w14:textId="77777777" w:rsidR="00BF764B" w:rsidRDefault="00A22F32" w:rsidP="00BF764B">
      <w:pPr>
        <w:pBdr>
          <w:top w:val="nil"/>
          <w:left w:val="nil"/>
          <w:bottom w:val="nil"/>
          <w:right w:val="nil"/>
          <w:between w:val="nil"/>
        </w:pBdr>
        <w:spacing w:before="120" w:after="120"/>
        <w:ind w:left="720" w:right="720"/>
      </w:pPr>
      <w:r w:rsidRPr="00A22F32">
        <w:t>The consent process will take place online, at the beginning of the surveys and before any part of the research study can occur.</w:t>
      </w:r>
    </w:p>
    <w:p w14:paraId="0A942559" w14:textId="77777777" w:rsidR="003E4750" w:rsidRDefault="00A22F32" w:rsidP="003E4750">
      <w:pPr>
        <w:pBdr>
          <w:top w:val="nil"/>
          <w:left w:val="nil"/>
          <w:bottom w:val="nil"/>
          <w:right w:val="nil"/>
          <w:between w:val="nil"/>
        </w:pBdr>
        <w:spacing w:before="120" w:after="120"/>
        <w:ind w:left="720" w:right="720"/>
      </w:pPr>
      <w:r w:rsidRPr="00A22F32">
        <w:t>There will be a consent page included in the Qualtrics survey form,</w:t>
      </w:r>
      <w:r w:rsidR="00BF764B">
        <w:t xml:space="preserve"> </w:t>
      </w:r>
      <w:r w:rsidRPr="00A22F32">
        <w:t>detailing all necessary information and respondents will have to voluntarily consent before moving on to the surveys.</w:t>
      </w:r>
    </w:p>
    <w:p w14:paraId="070B3460" w14:textId="52175EB6" w:rsidR="003E4750" w:rsidRDefault="00A22F32" w:rsidP="003E4750">
      <w:pPr>
        <w:pBdr>
          <w:top w:val="nil"/>
          <w:left w:val="nil"/>
          <w:bottom w:val="nil"/>
          <w:right w:val="nil"/>
          <w:between w:val="nil"/>
        </w:pBdr>
        <w:spacing w:before="120" w:after="120"/>
        <w:ind w:left="720" w:right="720"/>
      </w:pPr>
      <w:r w:rsidRPr="00A22F32">
        <w:t xml:space="preserve">We will present the consent information </w:t>
      </w:r>
      <w:r w:rsidR="008060CF" w:rsidRPr="00A22F32">
        <w:t>immediately before</w:t>
      </w:r>
      <w:r w:rsidRPr="00A22F32">
        <w:t xml:space="preserve"> subjects begin participation.</w:t>
      </w:r>
    </w:p>
    <w:p w14:paraId="00BC579D" w14:textId="76245B5F" w:rsidR="003E4750" w:rsidRDefault="00A22F32" w:rsidP="003E4750">
      <w:pPr>
        <w:pBdr>
          <w:top w:val="nil"/>
          <w:left w:val="nil"/>
          <w:bottom w:val="nil"/>
          <w:right w:val="nil"/>
          <w:between w:val="nil"/>
        </w:pBdr>
        <w:spacing w:before="120" w:after="120"/>
        <w:ind w:left="720" w:right="720"/>
      </w:pPr>
      <w:r w:rsidRPr="00A22F32">
        <w:t>Ongoing consent will not be an issue, as we will require consent prior to</w:t>
      </w:r>
      <w:r w:rsidR="003E4750">
        <w:t xml:space="preserve"> </w:t>
      </w:r>
      <w:r w:rsidRPr="00A22F32">
        <w:t xml:space="preserve">the </w:t>
      </w:r>
      <w:r w:rsidR="00F22BC0">
        <w:t xml:space="preserve">phase </w:t>
      </w:r>
      <w:r w:rsidRPr="00A22F32">
        <w:t>one survey</w:t>
      </w:r>
      <w:r w:rsidR="00F22BC0">
        <w:t xml:space="preserve"> and the pre-assessment survey of phase 2</w:t>
      </w:r>
      <w:r w:rsidRPr="00A22F32">
        <w:t>. This is opposed to ensuring ongoing consent from an</w:t>
      </w:r>
      <w:r w:rsidR="003E4750">
        <w:t xml:space="preserve"> </w:t>
      </w:r>
      <w:r w:rsidRPr="00A22F32">
        <w:t>initial subject consent.</w:t>
      </w:r>
    </w:p>
    <w:p w14:paraId="01B4F19B" w14:textId="77777777" w:rsidR="00D34CE7" w:rsidRDefault="00A22F32" w:rsidP="00D34CE7">
      <w:pPr>
        <w:pBdr>
          <w:top w:val="nil"/>
          <w:left w:val="nil"/>
          <w:bottom w:val="nil"/>
          <w:right w:val="nil"/>
          <w:between w:val="nil"/>
        </w:pBdr>
        <w:spacing w:before="120" w:after="120"/>
        <w:ind w:left="720" w:right="720"/>
      </w:pPr>
      <w:r>
        <w:t xml:space="preserve">Participants </w:t>
      </w:r>
      <w:r w:rsidRPr="00A22F32">
        <w:t xml:space="preserve">will have the ability to contact </w:t>
      </w:r>
      <w:r>
        <w:t>researchers</w:t>
      </w:r>
      <w:r w:rsidRPr="00A22F32">
        <w:t xml:space="preserve"> if </w:t>
      </w:r>
      <w:r>
        <w:t>they</w:t>
      </w:r>
      <w:r w:rsidRPr="00A22F32">
        <w:t xml:space="preserve"> have any</w:t>
      </w:r>
      <w:r w:rsidR="003E4750">
        <w:t xml:space="preserve"> </w:t>
      </w:r>
      <w:r w:rsidRPr="00A22F32">
        <w:t xml:space="preserve">concerns. Other than that, </w:t>
      </w:r>
      <w:r>
        <w:t xml:space="preserve">it is </w:t>
      </w:r>
      <w:r w:rsidRPr="00A22F32">
        <w:t>expected that respondents will read through</w:t>
      </w:r>
      <w:r w:rsidR="003E4750">
        <w:t xml:space="preserve"> </w:t>
      </w:r>
      <w:r w:rsidRPr="00A22F32">
        <w:t>the consent document and voluntarily consent to participate.</w:t>
      </w:r>
    </w:p>
    <w:p w14:paraId="72E0EEBE" w14:textId="77777777" w:rsidR="00D34CE7" w:rsidRDefault="007621E6" w:rsidP="00D34CE7">
      <w:pPr>
        <w:pBdr>
          <w:top w:val="nil"/>
          <w:left w:val="nil"/>
          <w:bottom w:val="nil"/>
          <w:right w:val="nil"/>
          <w:between w:val="nil"/>
        </w:pBdr>
        <w:spacing w:before="120" w:after="120"/>
        <w:ind w:left="720" w:right="720"/>
      </w:pPr>
      <w:r>
        <w:t xml:space="preserve">The link to the consent form and pre-workshop self-assessment will be provided during the workshop/study registration process. Workshops will typically be planned at least a month in advance to workout workshop logistics, participants will have up until the </w:t>
      </w:r>
      <w:r w:rsidR="003307B6">
        <w:t>w</w:t>
      </w:r>
      <w:r>
        <w:t>orkshop starts to fill out the consent form.</w:t>
      </w:r>
      <w:r w:rsidR="00A22F32" w:rsidRPr="00A22F32">
        <w:t xml:space="preserve"> We will not be meeting with participants in person. They will participate</w:t>
      </w:r>
      <w:r w:rsidR="003307B6">
        <w:t xml:space="preserve"> </w:t>
      </w:r>
      <w:r w:rsidR="00A22F32" w:rsidRPr="00A22F32">
        <w:t>on their own time, and under their own terms. There will be no</w:t>
      </w:r>
      <w:r w:rsidR="003307B6">
        <w:t xml:space="preserve"> </w:t>
      </w:r>
      <w:r w:rsidR="00A22F32" w:rsidRPr="00A22F32">
        <w:t>punishment, nor reward for participating. After administering the surveys,</w:t>
      </w:r>
      <w:r w:rsidR="003307B6">
        <w:t xml:space="preserve"> </w:t>
      </w:r>
      <w:r w:rsidR="00A22F32" w:rsidRPr="00A22F32">
        <w:t>the only role our team will play will be to close the surveys and collect</w:t>
      </w:r>
      <w:r w:rsidR="003307B6">
        <w:t xml:space="preserve"> </w:t>
      </w:r>
      <w:r w:rsidR="00A22F32" w:rsidRPr="00A22F32">
        <w:t>responses.</w:t>
      </w:r>
    </w:p>
    <w:p w14:paraId="38C2E467" w14:textId="1F99F52B" w:rsidR="00A22F32" w:rsidRPr="00A22F32" w:rsidRDefault="00A22F32" w:rsidP="00EB71EF">
      <w:pPr>
        <w:pBdr>
          <w:top w:val="nil"/>
          <w:left w:val="nil"/>
          <w:bottom w:val="nil"/>
          <w:right w:val="nil"/>
          <w:between w:val="nil"/>
        </w:pBdr>
        <w:spacing w:before="120" w:after="120"/>
        <w:ind w:left="720" w:right="720"/>
      </w:pPr>
      <w:r w:rsidRPr="00A22F32">
        <w:t>We are requiring subjects to consent prior to participation. If they selected</w:t>
      </w:r>
      <w:r w:rsidR="00EB71EF">
        <w:t xml:space="preserve"> </w:t>
      </w:r>
      <w:r w:rsidRPr="00A22F32">
        <w:t>the option to not consent, then any further responses will be immediately</w:t>
      </w:r>
      <w:r w:rsidR="00EB71EF">
        <w:t xml:space="preserve"> </w:t>
      </w:r>
      <w:r w:rsidRPr="00A22F32">
        <w:t>deleted.</w:t>
      </w:r>
    </w:p>
    <w:p w14:paraId="29F66E04" w14:textId="2329F3A1" w:rsidR="007621E6" w:rsidRPr="00F57031" w:rsidRDefault="007621E6" w:rsidP="009F0A2D">
      <w:pPr>
        <w:pBdr>
          <w:top w:val="nil"/>
          <w:left w:val="nil"/>
          <w:bottom w:val="nil"/>
          <w:right w:val="nil"/>
          <w:between w:val="nil"/>
        </w:pBdr>
        <w:spacing w:before="120" w:after="120"/>
        <w:ind w:left="720" w:right="720"/>
        <w:rPr>
          <w:rFonts w:ascii="Times New Roman" w:eastAsia="Times New Roman" w:hAnsi="Times New Roman" w:cs="Times New Roman"/>
          <w:color w:val="000000"/>
        </w:rPr>
      </w:pPr>
    </w:p>
    <w:p w14:paraId="74D21641" w14:textId="33A22932" w:rsidR="00130538" w:rsidRPr="006211B5" w:rsidRDefault="00130538">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sdt>
      <w:sdtPr>
        <w:rPr>
          <w:rFonts w:ascii="Times New Roman" w:eastAsia="Times New Roman" w:hAnsi="Times New Roman" w:cs="Times New Roman"/>
          <w:b/>
          <w:i/>
          <w:color w:val="000000"/>
        </w:rPr>
        <w:alias w:val="24.1(a)"/>
        <w:tag w:val="24.1(a)"/>
        <w:id w:val="-890033685"/>
        <w:lock w:val="sdtContentLocked"/>
        <w:placeholder>
          <w:docPart w:val="DefaultPlaceholder_-1854013440"/>
        </w:placeholder>
      </w:sdtPr>
      <w:sdtEndPr>
        <w:rPr>
          <w:b w:val="0"/>
        </w:rPr>
      </w:sdtEndPr>
      <w:sdtContent>
        <w:p w14:paraId="407E896E" w14:textId="29992FF8"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Non-English Speaking Subjects</w:t>
          </w:r>
        </w:p>
        <w:p w14:paraId="516B1BC6"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14:paraId="15155A77" w14:textId="77777777" w:rsidR="0091280A" w:rsidRPr="0091280A"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w:t>
          </w:r>
          <w:r w:rsidR="0091280A">
            <w:rPr>
              <w:rFonts w:ascii="Times New Roman" w:eastAsia="Times New Roman" w:hAnsi="Times New Roman" w:cs="Times New Roman"/>
              <w:i/>
              <w:color w:val="000000"/>
            </w:rPr>
            <w:t>non-</w:t>
          </w:r>
          <w:r>
            <w:rPr>
              <w:rFonts w:ascii="Times New Roman" w:eastAsia="Times New Roman" w:hAnsi="Times New Roman" w:cs="Times New Roman"/>
              <w:i/>
              <w:color w:val="000000"/>
            </w:rPr>
            <w:t xml:space="preserve">English </w:t>
          </w:r>
          <w:r w:rsidR="0091280A">
            <w:rPr>
              <w:rFonts w:ascii="Times New Roman" w:eastAsia="Times New Roman" w:hAnsi="Times New Roman" w:cs="Times New Roman"/>
              <w:i/>
              <w:color w:val="000000"/>
            </w:rPr>
            <w:t xml:space="preserve">speakers </w:t>
          </w:r>
          <w:r>
            <w:rPr>
              <w:rFonts w:ascii="Times New Roman" w:eastAsia="Times New Roman" w:hAnsi="Times New Roman" w:cs="Times New Roman"/>
              <w:i/>
              <w:color w:val="000000"/>
            </w:rPr>
            <w:t xml:space="preserve">will be </w:t>
          </w:r>
          <w:r w:rsidR="0091280A">
            <w:rPr>
              <w:rFonts w:ascii="Times New Roman" w:eastAsia="Times New Roman" w:hAnsi="Times New Roman" w:cs="Times New Roman"/>
              <w:i/>
              <w:color w:val="000000"/>
            </w:rPr>
            <w:t>recruited</w:t>
          </w:r>
          <w:r>
            <w:rPr>
              <w:rFonts w:ascii="Times New Roman" w:eastAsia="Times New Roman" w:hAnsi="Times New Roman" w:cs="Times New Roman"/>
              <w:i/>
              <w:color w:val="000000"/>
            </w:rPr>
            <w:t>, describe the process</w:t>
          </w:r>
          <w:r w:rsidR="00323D45">
            <w:rPr>
              <w:rFonts w:ascii="Times New Roman" w:eastAsia="Times New Roman" w:hAnsi="Times New Roman" w:cs="Times New Roman"/>
              <w:i/>
              <w:color w:val="000000"/>
            </w:rPr>
            <w:t xml:space="preserve"> you will use</w:t>
          </w:r>
          <w:r>
            <w:rPr>
              <w:rFonts w:ascii="Times New Roman" w:eastAsia="Times New Roman" w:hAnsi="Times New Roman" w:cs="Times New Roman"/>
              <w:i/>
              <w:color w:val="000000"/>
            </w:rPr>
            <w:t xml:space="preserve"> to ensure that the oral and/or written consent information provided will be in</w:t>
          </w:r>
          <w:r w:rsidRPr="00CF54D6">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14:paraId="6F3C5168" w14:textId="77777777" w:rsidR="0091280A" w:rsidRPr="0091280A" w:rsidRDefault="0091280A" w:rsidP="00E85F75">
          <w:pPr>
            <w:numPr>
              <w:ilvl w:val="2"/>
              <w:numId w:val="4"/>
            </w:numPr>
            <w:pBdr>
              <w:top w:val="nil"/>
              <w:left w:val="nil"/>
              <w:bottom w:val="nil"/>
              <w:right w:val="nil"/>
              <w:between w:val="nil"/>
            </w:pBdr>
            <w:tabs>
              <w:tab w:val="left" w:pos="1800"/>
            </w:tabs>
            <w:ind w:left="1800" w:right="180" w:hanging="540"/>
            <w:rPr>
              <w:i/>
            </w:rPr>
          </w:pPr>
          <w:r w:rsidRPr="0091280A">
            <w:rPr>
              <w:i/>
            </w:rPr>
            <w:lastRenderedPageBreak/>
            <w:t xml:space="preserve">If </w:t>
          </w:r>
          <w:r w:rsidR="00323D45">
            <w:rPr>
              <w:i/>
            </w:rPr>
            <w:t xml:space="preserve">you translate </w:t>
          </w:r>
          <w:r w:rsidRPr="0091280A">
            <w:rPr>
              <w:i/>
            </w:rPr>
            <w:t xml:space="preserve">consent forms </w:t>
          </w:r>
          <w:r>
            <w:rPr>
              <w:i/>
            </w:rPr>
            <w:t>and study materials</w:t>
          </w:r>
          <w:r w:rsidRPr="0091280A">
            <w:rPr>
              <w:i/>
            </w:rPr>
            <w:t>, please provide a certified translation of the form as well as the certification document.</w:t>
          </w:r>
        </w:p>
        <w:p w14:paraId="7142E648" w14:textId="006656AF" w:rsidR="00130538" w:rsidRDefault="00C72AB1" w:rsidP="00130538">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the </w:t>
          </w:r>
          <w:r w:rsidR="0091280A">
            <w:rPr>
              <w:rFonts w:ascii="Times New Roman" w:eastAsia="Times New Roman" w:hAnsi="Times New Roman" w:cs="Times New Roman"/>
              <w:i/>
              <w:color w:val="000000"/>
            </w:rPr>
            <w:t xml:space="preserve">spoken </w:t>
          </w:r>
          <w:r>
            <w:rPr>
              <w:rFonts w:ascii="Times New Roman" w:eastAsia="Times New Roman" w:hAnsi="Times New Roman" w:cs="Times New Roman"/>
              <w:i/>
              <w:color w:val="000000"/>
            </w:rPr>
            <w:t xml:space="preserve">language that </w:t>
          </w:r>
          <w:r w:rsidR="00323D45">
            <w:rPr>
              <w:rFonts w:ascii="Times New Roman" w:eastAsia="Times New Roman" w:hAnsi="Times New Roman" w:cs="Times New Roman"/>
              <w:i/>
              <w:color w:val="000000"/>
            </w:rPr>
            <w:t>study</w:t>
          </w:r>
          <w:r>
            <w:rPr>
              <w:rFonts w:ascii="Times New Roman" w:eastAsia="Times New Roman" w:hAnsi="Times New Roman" w:cs="Times New Roman"/>
              <w:i/>
              <w:color w:val="000000"/>
            </w:rPr>
            <w:t xml:space="preserve"> </w:t>
          </w:r>
          <w:r w:rsidR="0091280A">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323D45">
            <w:rPr>
              <w:rFonts w:ascii="Times New Roman" w:eastAsia="Times New Roman" w:hAnsi="Times New Roman" w:cs="Times New Roman"/>
              <w:i/>
              <w:color w:val="000000"/>
            </w:rPr>
            <w:t xml:space="preserve"> will use</w:t>
          </w:r>
          <w:r>
            <w:rPr>
              <w:rFonts w:ascii="Times New Roman" w:eastAsia="Times New Roman" w:hAnsi="Times New Roman" w:cs="Times New Roman"/>
              <w:i/>
              <w:color w:val="000000"/>
            </w:rPr>
            <w:t xml:space="preserve">. Describe </w:t>
          </w:r>
          <w:r w:rsidR="00FC133E">
            <w:rPr>
              <w:rFonts w:ascii="Times New Roman" w:eastAsia="Times New Roman" w:hAnsi="Times New Roman" w:cs="Times New Roman"/>
              <w:i/>
              <w:color w:val="000000"/>
            </w:rPr>
            <w:t xml:space="preserve">how </w:t>
          </w:r>
          <w:r w:rsidR="00323D45">
            <w:rPr>
              <w:rFonts w:ascii="Times New Roman" w:eastAsia="Times New Roman" w:hAnsi="Times New Roman" w:cs="Times New Roman"/>
              <w:i/>
              <w:color w:val="000000"/>
            </w:rPr>
            <w:t xml:space="preserve">you will assess </w:t>
          </w:r>
          <w:r w:rsidR="0091280A">
            <w:rPr>
              <w:rFonts w:ascii="Times New Roman" w:eastAsia="Times New Roman" w:hAnsi="Times New Roman" w:cs="Times New Roman"/>
              <w:i/>
              <w:color w:val="000000"/>
            </w:rPr>
            <w:t>fluency</w:t>
          </w:r>
          <w:r>
            <w:rPr>
              <w:rFonts w:ascii="Times New Roman" w:eastAsia="Times New Roman" w:hAnsi="Times New Roman" w:cs="Times New Roman"/>
              <w:i/>
              <w:color w:val="000000"/>
            </w:rPr>
            <w:t xml:space="preserve"> of </w:t>
          </w:r>
          <w:r w:rsidR="00323D45">
            <w:rPr>
              <w:rFonts w:ascii="Times New Roman" w:eastAsia="Times New Roman" w:hAnsi="Times New Roman" w:cs="Times New Roman"/>
              <w:i/>
              <w:color w:val="000000"/>
            </w:rPr>
            <w:t xml:space="preserve">personnel </w:t>
          </w:r>
          <w:r>
            <w:rPr>
              <w:rFonts w:ascii="Times New Roman" w:eastAsia="Times New Roman" w:hAnsi="Times New Roman" w:cs="Times New Roman"/>
              <w:i/>
              <w:color w:val="000000"/>
            </w:rPr>
            <w:t>obtaining consent</w:t>
          </w:r>
          <w:r w:rsidR="0091280A">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to ensure that the translation is accurate.</w:t>
          </w:r>
        </w:p>
      </w:sdtContent>
    </w:sdt>
    <w:p w14:paraId="71182893" w14:textId="77777777" w:rsidR="009218D8" w:rsidRPr="0008006D" w:rsidRDefault="009218D8" w:rsidP="009218D8">
      <w:pPr>
        <w:pBdr>
          <w:top w:val="nil"/>
          <w:left w:val="nil"/>
          <w:bottom w:val="nil"/>
          <w:right w:val="nil"/>
          <w:between w:val="nil"/>
        </w:pBdr>
        <w:tabs>
          <w:tab w:val="left" w:pos="1800"/>
        </w:tabs>
        <w:ind w:left="1800" w:right="180"/>
      </w:pPr>
    </w:p>
    <w:p w14:paraId="2DFE560B" w14:textId="05145C47" w:rsidR="00130538" w:rsidRPr="00D73BDA" w:rsidRDefault="00130538" w:rsidP="009F0A2D">
      <w:pPr>
        <w:pBdr>
          <w:top w:val="nil"/>
          <w:left w:val="nil"/>
          <w:bottom w:val="nil"/>
          <w:right w:val="nil"/>
          <w:between w:val="nil"/>
        </w:pBdr>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693344850"/>
        <w:placeholder>
          <w:docPart w:val="1120BBBE0D9A464CB638C1E41FF56439"/>
        </w:placeholder>
      </w:sdtPr>
      <w:sdtEndPr/>
      <w:sdtContent>
        <w:p w14:paraId="4BEFE725" w14:textId="1E568D4E" w:rsidR="00A22F32" w:rsidRDefault="007621E6" w:rsidP="009F0A2D">
          <w:pPr>
            <w:pBdr>
              <w:top w:val="nil"/>
              <w:left w:val="nil"/>
              <w:bottom w:val="nil"/>
              <w:right w:val="nil"/>
              <w:between w:val="nil"/>
            </w:pBdr>
            <w:ind w:left="720" w:right="180"/>
          </w:pPr>
          <w:r>
            <w:t>The workshop will only be conducted in English. The study and the consent form will only be conducted in English</w:t>
          </w:r>
          <w:r w:rsidR="00A22F32">
            <w:t>.</w:t>
          </w:r>
        </w:p>
        <w:p w14:paraId="40C5B62D" w14:textId="77777777" w:rsidR="00A22F32" w:rsidRDefault="00A22F32" w:rsidP="009F0A2D">
          <w:pPr>
            <w:pBdr>
              <w:top w:val="nil"/>
              <w:left w:val="nil"/>
              <w:bottom w:val="nil"/>
              <w:right w:val="nil"/>
              <w:between w:val="nil"/>
            </w:pBdr>
            <w:ind w:left="720" w:right="180"/>
          </w:pPr>
        </w:p>
        <w:sdt>
          <w:sdtPr>
            <w:id w:val="-1002200002"/>
            <w:placeholder>
              <w:docPart w:val="4642F87C12734FE6BCDAF75B28A5AFEB"/>
            </w:placeholder>
          </w:sdtPr>
          <w:sdtEndPr/>
          <w:sdtContent>
            <w:p w14:paraId="2990F456" w14:textId="77777777" w:rsidR="00A22F32" w:rsidRPr="00A22F32" w:rsidRDefault="00A22F32" w:rsidP="00A22F32">
              <w:r w:rsidRPr="00A22F32">
                <w:t>N/A</w:t>
              </w:r>
            </w:p>
            <w:p w14:paraId="38FA60C8" w14:textId="77777777" w:rsidR="00A22F32" w:rsidRPr="00A22F32" w:rsidRDefault="00A22F32" w:rsidP="00A22F32">
              <w:r w:rsidRPr="00A22F32">
                <w:t>N/A</w:t>
              </w:r>
            </w:p>
            <w:p w14:paraId="785FB4D1" w14:textId="77777777" w:rsidR="00A22F32" w:rsidRPr="00A22F32" w:rsidRDefault="00A22F32" w:rsidP="00A22F32">
              <w:r w:rsidRPr="00A22F32">
                <w:t>N/A</w:t>
              </w:r>
            </w:p>
            <w:p w14:paraId="7924BA46" w14:textId="232190CA" w:rsidR="00130538" w:rsidRPr="00A22F32" w:rsidRDefault="00A22F32" w:rsidP="00A22F32">
              <w:r w:rsidRPr="00A22F32">
                <w:t>N/A (not using spoken language)</w:t>
              </w:r>
            </w:p>
          </w:sdtContent>
        </w:sdt>
      </w:sdtContent>
    </w:sdt>
    <w:p w14:paraId="2CA0B516" w14:textId="28A31CBA" w:rsidR="007F4D82" w:rsidRPr="00D73BDA" w:rsidRDefault="007F4D82" w:rsidP="009218D8">
      <w:pPr>
        <w:pBdr>
          <w:top w:val="nil"/>
          <w:left w:val="nil"/>
          <w:bottom w:val="nil"/>
          <w:right w:val="nil"/>
          <w:between w:val="nil"/>
        </w:pBdr>
        <w:ind w:right="180"/>
        <w:rPr>
          <w:rFonts w:ascii="Times New Roman" w:eastAsia="Times New Roman" w:hAnsi="Times New Roman" w:cs="Times New Roman"/>
          <w:color w:val="000000"/>
        </w:rPr>
      </w:pPr>
    </w:p>
    <w:p w14:paraId="7E8A439C" w14:textId="5E5FEC59" w:rsidR="00130538" w:rsidRDefault="00130538" w:rsidP="0008006D">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b)"/>
        <w:tag w:val="24.1(b)"/>
        <w:id w:val="509571217"/>
        <w:lock w:val="sdtContentLocked"/>
        <w:placeholder>
          <w:docPart w:val="DefaultPlaceholder_-1854013440"/>
        </w:placeholder>
      </w:sdtPr>
      <w:sdtEndPr>
        <w:rPr>
          <w:b w:val="0"/>
        </w:rPr>
      </w:sdtEndPr>
      <w:sdtContent>
        <w:p w14:paraId="7ED89AEE" w14:textId="5D833FB4" w:rsidR="00826215" w:rsidRDefault="00C72AB1">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14:paraId="56BC9685" w14:textId="52E5ECDC" w:rsidR="00826215" w:rsidRPr="0008006D" w:rsidRDefault="00C72AB1" w:rsidP="00DA591E">
          <w:pPr>
            <w:numPr>
              <w:ilvl w:val="2"/>
              <w:numId w:val="4"/>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sdtContent>
    </w:sdt>
    <w:p w14:paraId="59BC87C4" w14:textId="52F36684" w:rsidR="00130538" w:rsidRPr="00F40358" w:rsidRDefault="00130538"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64846500"/>
        <w:placeholder>
          <w:docPart w:val="255153B955C143B1A6B4D39900A98214"/>
        </w:placeholder>
      </w:sdtPr>
      <w:sdtEndPr/>
      <w:sdtContent>
        <w:p w14:paraId="5EB0B8C8" w14:textId="0586E047" w:rsidR="00130538" w:rsidRPr="00F40358" w:rsidRDefault="00A22F32" w:rsidP="009F0A2D">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p w14:paraId="48AFE2B8" w14:textId="0C2BB041" w:rsidR="007F4D82" w:rsidRDefault="007F4D82" w:rsidP="00973FAA">
      <w:pPr>
        <w:pBdr>
          <w:top w:val="nil"/>
          <w:left w:val="nil"/>
          <w:bottom w:val="nil"/>
          <w:right w:val="nil"/>
          <w:between w:val="nil"/>
        </w:pBdr>
        <w:tabs>
          <w:tab w:val="left" w:pos="1800"/>
        </w:tabs>
        <w:spacing w:before="120" w:after="120"/>
        <w:ind w:right="180"/>
      </w:pPr>
    </w:p>
    <w:p w14:paraId="0315697C" w14:textId="77777777" w:rsidR="005409CD" w:rsidRDefault="005409CD" w:rsidP="00973FAA">
      <w:pPr>
        <w:pBdr>
          <w:top w:val="nil"/>
          <w:left w:val="nil"/>
          <w:bottom w:val="nil"/>
          <w:right w:val="nil"/>
          <w:between w:val="nil"/>
        </w:pBdr>
        <w:tabs>
          <w:tab w:val="left" w:pos="1800"/>
        </w:tabs>
        <w:spacing w:before="120" w:after="120"/>
        <w:ind w:right="180"/>
      </w:pPr>
    </w:p>
    <w:sdt>
      <w:sdtPr>
        <w:rPr>
          <w:rFonts w:ascii="Times New Roman" w:eastAsia="Times New Roman" w:hAnsi="Times New Roman" w:cs="Times New Roman"/>
          <w:b/>
          <w:i/>
          <w:color w:val="000000"/>
        </w:rPr>
        <w:alias w:val="24.1(c)"/>
        <w:tag w:val="24.1(c)"/>
        <w:id w:val="1021967845"/>
        <w:lock w:val="sdtContentLocked"/>
        <w:placeholder>
          <w:docPart w:val="DefaultPlaceholder_-1854013440"/>
        </w:placeholder>
      </w:sdtPr>
      <w:sdtEndPr>
        <w:rPr>
          <w:b w:val="0"/>
          <w:color w:val="auto"/>
        </w:rPr>
      </w:sdtEndPr>
      <w:sdtContent>
        <w:p w14:paraId="1BE7421D" w14:textId="303C9033" w:rsidR="00826215" w:rsidRDefault="00C72AB1" w:rsidP="00DA591E">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Subjects who are not yet adults (minors: infants, children, teenagers)</w:t>
          </w:r>
        </w:p>
        <w:p w14:paraId="11E00531"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w:t>
          </w:r>
          <w:r w:rsidR="00BB5D5A">
            <w:rPr>
              <w:rFonts w:ascii="Times New Roman" w:eastAsia="Times New Roman" w:hAnsi="Times New Roman" w:cs="Times New Roman"/>
              <w:i/>
              <w:color w:val="000000"/>
            </w:rPr>
            <w:t>you will use</w:t>
          </w:r>
          <w:r>
            <w:rPr>
              <w:rFonts w:ascii="Times New Roman" w:eastAsia="Times New Roman" w:hAnsi="Times New Roman" w:cs="Times New Roman"/>
              <w:i/>
              <w:color w:val="000000"/>
            </w:rPr>
            <w:t xml:space="preserve"> to determine  legal age for consent to treatments or procedures involved in the research under the applicable law of the jurisdiction in which the research will be conducted (e.g., in Virginia, individuals under the age of 18 years).</w:t>
          </w:r>
        </w:p>
        <w:p w14:paraId="5A33D42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in </w:t>
          </w:r>
          <w:r w:rsidR="0091280A">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Minors, and Guardians (HRP-013)” to </w:t>
          </w:r>
          <w:r w:rsidR="0091280A">
            <w:rPr>
              <w:rFonts w:ascii="Times New Roman" w:eastAsia="Times New Roman" w:hAnsi="Times New Roman" w:cs="Times New Roman"/>
              <w:i/>
              <w:color w:val="000000"/>
            </w:rPr>
            <w:t xml:space="preserve">determine </w:t>
          </w:r>
          <w:r>
            <w:rPr>
              <w:rFonts w:ascii="Times New Roman" w:eastAsia="Times New Roman" w:hAnsi="Times New Roman" w:cs="Times New Roman"/>
              <w:i/>
              <w:color w:val="000000"/>
            </w:rPr>
            <w:t>which individuals in the state meet the definition of “minor.”</w:t>
          </w:r>
        </w:p>
        <w:p w14:paraId="115FEF6F" w14:textId="77777777" w:rsidR="00826215" w:rsidRDefault="00C72AB1"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w:t>
          </w:r>
          <w:r w:rsidR="00C777EA">
            <w:rPr>
              <w:rFonts w:ascii="Times New Roman" w:eastAsia="Times New Roman" w:hAnsi="Times New Roman" w:cs="Times New Roman"/>
              <w:i/>
              <w:color w:val="000000"/>
            </w:rPr>
            <w:t>please describe the legal requirements for the definition of “minor.”</w:t>
          </w:r>
          <w:r>
            <w:rPr>
              <w:rFonts w:ascii="Times New Roman" w:eastAsia="Times New Roman" w:hAnsi="Times New Roman" w:cs="Times New Roman"/>
              <w:i/>
              <w:color w:val="000000"/>
            </w:rPr>
            <w:t xml:space="preserve"> </w:t>
          </w:r>
        </w:p>
        <w:p w14:paraId="28713F6E"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t>
          </w:r>
          <w:r w:rsidR="008F448F">
            <w:rPr>
              <w:rFonts w:ascii="Times New Roman" w:eastAsia="Times New Roman" w:hAnsi="Times New Roman" w:cs="Times New Roman"/>
              <w:i/>
              <w:color w:val="000000"/>
            </w:rPr>
            <w:t xml:space="preserve">the process for obtaining parental permission. </w:t>
          </w:r>
        </w:p>
        <w:p w14:paraId="1B9B2B17" w14:textId="77777777" w:rsidR="00826215" w:rsidRDefault="008F448F" w:rsidP="00E85F75">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Permission from o</w:t>
          </w:r>
          <w:r w:rsidR="00C72AB1">
            <w:rPr>
              <w:rFonts w:ascii="Times New Roman" w:eastAsia="Times New Roman" w:hAnsi="Times New Roman" w:cs="Times New Roman"/>
              <w:i/>
              <w:color w:val="000000"/>
            </w:rPr>
            <w:t>ne parent</w:t>
          </w:r>
          <w:r>
            <w:rPr>
              <w:rFonts w:ascii="Times New Roman" w:eastAsia="Times New Roman" w:hAnsi="Times New Roman" w:cs="Times New Roman"/>
              <w:i/>
              <w:color w:val="000000"/>
            </w:rPr>
            <w:t xml:space="preserve"> is acceptable for</w:t>
          </w:r>
          <w:r w:rsidR="00C72AB1">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rPr>
            <w:t>studies</w:t>
          </w:r>
          <w:r w:rsidR="00C72AB1">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that </w:t>
          </w:r>
          <w:r w:rsidR="00C777EA" w:rsidRPr="00CF54D6">
            <w:rPr>
              <w:rFonts w:ascii="Times New Roman" w:eastAsia="Times New Roman" w:hAnsi="Times New Roman" w:cs="Times New Roman"/>
              <w:i/>
              <w:color w:val="000000"/>
            </w:rPr>
            <w:t>involve</w:t>
          </w:r>
          <w:r w:rsidR="00C72AB1" w:rsidRPr="00CF54D6">
            <w:rPr>
              <w:rFonts w:ascii="Times New Roman" w:eastAsia="Times New Roman" w:hAnsi="Times New Roman" w:cs="Times New Roman"/>
              <w:i/>
              <w:color w:val="000000"/>
            </w:rPr>
            <w:t xml:space="preserve"> no greater than minimal risk OR involve greate</w:t>
          </w:r>
          <w:r>
            <w:rPr>
              <w:rFonts w:ascii="Times New Roman" w:eastAsia="Times New Roman" w:hAnsi="Times New Roman" w:cs="Times New Roman"/>
              <w:i/>
              <w:color w:val="000000"/>
            </w:rPr>
            <w:t xml:space="preserve">r than </w:t>
          </w:r>
          <w:r>
            <w:rPr>
              <w:rFonts w:ascii="Times New Roman" w:eastAsia="Times New Roman" w:hAnsi="Times New Roman" w:cs="Times New Roman"/>
              <w:i/>
              <w:color w:val="000000"/>
            </w:rPr>
            <w:lastRenderedPageBreak/>
            <w:t>minimal risk but present</w:t>
          </w:r>
          <w:r w:rsidR="00C72AB1" w:rsidRPr="00CF54D6">
            <w:rPr>
              <w:rFonts w:ascii="Times New Roman" w:eastAsia="Times New Roman" w:hAnsi="Times New Roman" w:cs="Times New Roman"/>
              <w:i/>
              <w:color w:val="000000"/>
            </w:rPr>
            <w:t xml:space="preserve"> the prospect of direct benefit to the </w:t>
          </w:r>
          <w:r>
            <w:rPr>
              <w:rFonts w:ascii="Times New Roman" w:eastAsia="Times New Roman" w:hAnsi="Times New Roman" w:cs="Times New Roman"/>
              <w:i/>
              <w:color w:val="000000"/>
            </w:rPr>
            <w:t>minor</w:t>
          </w:r>
          <w:r w:rsidR="00C777EA" w:rsidRPr="00CF54D6">
            <w:rPr>
              <w:rFonts w:ascii="Times New Roman" w:eastAsia="Times New Roman" w:hAnsi="Times New Roman" w:cs="Times New Roman"/>
              <w:i/>
              <w:color w:val="000000"/>
            </w:rPr>
            <w:t xml:space="preserve"> </w:t>
          </w:r>
          <w:r w:rsidR="00C72AB1" w:rsidRPr="00CF54D6">
            <w:rPr>
              <w:rFonts w:ascii="Times New Roman" w:eastAsia="Times New Roman" w:hAnsi="Times New Roman" w:cs="Times New Roman"/>
              <w:i/>
              <w:color w:val="000000"/>
            </w:rPr>
            <w:t>subject</w:t>
          </w:r>
          <w:r>
            <w:rPr>
              <w:rFonts w:ascii="Times New Roman" w:eastAsia="Times New Roman" w:hAnsi="Times New Roman" w:cs="Times New Roman"/>
              <w:i/>
              <w:color w:val="000000"/>
            </w:rPr>
            <w:t>.</w:t>
          </w:r>
        </w:p>
        <w:p w14:paraId="2AD0D9D0" w14:textId="77777777" w:rsidR="00826215" w:rsidRPr="00BF40FA" w:rsidRDefault="008F448F" w:rsidP="00FC133E">
          <w:pPr>
            <w:numPr>
              <w:ilvl w:val="3"/>
              <w:numId w:val="4"/>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 xml:space="preserve">Permission from both parents is required in all other </w:t>
          </w:r>
          <w:r w:rsidR="00620581">
            <w:rPr>
              <w:rFonts w:ascii="Times New Roman" w:eastAsia="Times New Roman" w:hAnsi="Times New Roman" w:cs="Times New Roman"/>
              <w:i/>
            </w:rPr>
            <w:t xml:space="preserve">cases </w:t>
          </w:r>
          <w:r w:rsidR="00620581"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unless one parent is deceased, unknown, incompetent, or not reasonably available, or when only one parent has legal responsibility for the care and custody of the minor</w:t>
          </w:r>
          <w:r w:rsidR="00C777EA" w:rsidRPr="00BF40FA">
            <w:rPr>
              <w:rFonts w:ascii="Times New Roman" w:eastAsia="Times New Roman" w:hAnsi="Times New Roman" w:cs="Times New Roman"/>
              <w:i/>
            </w:rPr>
            <w:t>)</w:t>
          </w:r>
          <w:r w:rsidR="00C72AB1" w:rsidRPr="00BF40FA">
            <w:rPr>
              <w:rFonts w:ascii="Times New Roman" w:eastAsia="Times New Roman" w:hAnsi="Times New Roman" w:cs="Times New Roman"/>
              <w:i/>
            </w:rPr>
            <w:t>.</w:t>
          </w:r>
        </w:p>
        <w:p w14:paraId="2940CCD7"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 xml:space="preserve">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w:t>
          </w:r>
          <w:r w:rsidR="00BB5D5A">
            <w:rPr>
              <w:rFonts w:ascii="Times New Roman" w:eastAsia="Times New Roman" w:hAnsi="Times New Roman" w:cs="Times New Roman"/>
              <w:i/>
              <w:color w:val="000000"/>
            </w:rPr>
            <w:t xml:space="preserve">you will </w:t>
          </w:r>
          <w:r>
            <w:rPr>
              <w:rFonts w:ascii="Times New Roman" w:eastAsia="Times New Roman" w:hAnsi="Times New Roman" w:cs="Times New Roman"/>
              <w:i/>
              <w:color w:val="000000"/>
            </w:rPr>
            <w:t xml:space="preserve">use to determine these individuals’ authority to consent to </w:t>
          </w:r>
          <w:r w:rsidRPr="00CF54D6">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14:paraId="35FF2A80" w14:textId="77777777" w:rsidR="00826215" w:rsidRDefault="00C72AB1" w:rsidP="00E85F75">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Indicate whether </w:t>
          </w:r>
          <w:r w:rsidR="00BB5D5A">
            <w:rPr>
              <w:rFonts w:ascii="Times New Roman" w:eastAsia="Times New Roman" w:hAnsi="Times New Roman" w:cs="Times New Roman"/>
              <w:i/>
              <w:color w:val="000000"/>
            </w:rPr>
            <w:t xml:space="preserve">you will obtain </w:t>
          </w:r>
          <w:r>
            <w:rPr>
              <w:rFonts w:ascii="Times New Roman" w:eastAsia="Times New Roman" w:hAnsi="Times New Roman" w:cs="Times New Roman"/>
              <w:i/>
              <w:color w:val="000000"/>
            </w:rPr>
            <w:t>assent from all, some, or none of the minors. If</w:t>
          </w:r>
          <w:r w:rsidR="00BB5D5A">
            <w:rPr>
              <w:rFonts w:ascii="Times New Roman" w:eastAsia="Times New Roman" w:hAnsi="Times New Roman" w:cs="Times New Roman"/>
              <w:i/>
              <w:color w:val="000000"/>
            </w:rPr>
            <w:t xml:space="preserve"> you will obtain</w:t>
          </w:r>
          <w:r>
            <w:rPr>
              <w:rFonts w:ascii="Times New Roman" w:eastAsia="Times New Roman" w:hAnsi="Times New Roman" w:cs="Times New Roman"/>
              <w:i/>
              <w:color w:val="000000"/>
            </w:rPr>
            <w:t xml:space="preserve"> assent from some minors, indicate which minors will be required to assent. </w:t>
          </w:r>
          <w:r w:rsidR="00C777EA">
            <w:rPr>
              <w:rFonts w:ascii="Times New Roman" w:eastAsia="Times New Roman" w:hAnsi="Times New Roman" w:cs="Times New Roman"/>
              <w:i/>
              <w:color w:val="000000"/>
            </w:rPr>
            <w:t>Consider</w:t>
          </w:r>
          <w:r>
            <w:rPr>
              <w:rFonts w:ascii="Times New Roman" w:eastAsia="Times New Roman" w:hAnsi="Times New Roman" w:cs="Times New Roman"/>
              <w:i/>
              <w:color w:val="000000"/>
            </w:rPr>
            <w:t xml:space="preserve"> chronological age </w:t>
          </w:r>
          <w:r w:rsidR="00C777EA">
            <w:rPr>
              <w:rFonts w:ascii="Times New Roman" w:eastAsia="Times New Roman" w:hAnsi="Times New Roman" w:cs="Times New Roman"/>
              <w:i/>
              <w:color w:val="000000"/>
            </w:rPr>
            <w:t xml:space="preserve">and </w:t>
          </w:r>
          <w:r>
            <w:rPr>
              <w:rFonts w:ascii="Times New Roman" w:eastAsia="Times New Roman" w:hAnsi="Times New Roman" w:cs="Times New Roman"/>
              <w:i/>
              <w:color w:val="000000"/>
            </w:rPr>
            <w:t>intellectual capacity</w:t>
          </w:r>
          <w:r w:rsidR="00C777EA">
            <w:rPr>
              <w:rFonts w:ascii="Times New Roman" w:eastAsia="Times New Roman" w:hAnsi="Times New Roman" w:cs="Times New Roman"/>
              <w:i/>
              <w:color w:val="000000"/>
            </w:rPr>
            <w:t xml:space="preserve"> when determining who will be required to provide assent (e.g.,</w:t>
          </w:r>
          <w:r>
            <w:rPr>
              <w:rFonts w:ascii="Times New Roman" w:eastAsia="Times New Roman" w:hAnsi="Times New Roman" w:cs="Times New Roman"/>
              <w:i/>
              <w:color w:val="000000"/>
            </w:rPr>
            <w:t xml:space="preserve"> infants are </w:t>
          </w:r>
          <w:r w:rsidR="00C777EA">
            <w:rPr>
              <w:rFonts w:ascii="Times New Roman" w:eastAsia="Times New Roman" w:hAnsi="Times New Roman" w:cs="Times New Roman"/>
              <w:i/>
              <w:color w:val="000000"/>
            </w:rPr>
            <w:t>un</w:t>
          </w:r>
          <w:r>
            <w:rPr>
              <w:rFonts w:ascii="Times New Roman" w:eastAsia="Times New Roman" w:hAnsi="Times New Roman" w:cs="Times New Roman"/>
              <w:i/>
              <w:color w:val="000000"/>
            </w:rPr>
            <w:t>able to assent.</w:t>
          </w:r>
          <w:r w:rsidRPr="00CF54D6">
            <w:rPr>
              <w:rFonts w:ascii="Times New Roman" w:eastAsia="Times New Roman" w:hAnsi="Times New Roman" w:cs="Times New Roman"/>
              <w:i/>
            </w:rPr>
            <w:t xml:space="preserve"> However, teenagers are likely able to read and sign an assent form</w:t>
          </w:r>
          <w:r w:rsidR="00C777EA">
            <w:rPr>
              <w:rFonts w:ascii="Times New Roman" w:eastAsia="Times New Roman" w:hAnsi="Times New Roman" w:cs="Times New Roman"/>
              <w:i/>
            </w:rPr>
            <w:t>)</w:t>
          </w:r>
          <w:r w:rsidRPr="00CF54D6">
            <w:rPr>
              <w:rFonts w:ascii="Times New Roman" w:eastAsia="Times New Roman" w:hAnsi="Times New Roman" w:cs="Times New Roman"/>
              <w:i/>
            </w:rPr>
            <w:t>.</w:t>
          </w:r>
        </w:p>
        <w:p w14:paraId="190E348A" w14:textId="77777777" w:rsidR="00CF54D6" w:rsidRDefault="00C72AB1" w:rsidP="00E85F75">
          <w:pPr>
            <w:numPr>
              <w:ilvl w:val="2"/>
              <w:numId w:val="4"/>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When assent of minors is obtained</w:t>
          </w:r>
          <w:r w:rsidR="00C777EA">
            <w:rPr>
              <w:rFonts w:ascii="Times New Roman" w:eastAsia="Times New Roman" w:hAnsi="Times New Roman" w:cs="Times New Roman"/>
              <w:i/>
              <w:color w:val="000000"/>
            </w:rPr>
            <w:t>,</w:t>
          </w:r>
          <w:r>
            <w:rPr>
              <w:rFonts w:ascii="Times New Roman" w:eastAsia="Times New Roman" w:hAnsi="Times New Roman" w:cs="Times New Roman"/>
              <w:i/>
              <w:color w:val="000000"/>
            </w:rPr>
            <w:t xml:space="preserve"> describe whether and how </w:t>
          </w:r>
          <w:r w:rsidR="00BB5D5A">
            <w:rPr>
              <w:rFonts w:ascii="Times New Roman" w:eastAsia="Times New Roman" w:hAnsi="Times New Roman" w:cs="Times New Roman"/>
              <w:i/>
              <w:color w:val="000000"/>
            </w:rPr>
            <w:t>you will</w:t>
          </w:r>
          <w:r>
            <w:rPr>
              <w:rFonts w:ascii="Times New Roman" w:eastAsia="Times New Roman" w:hAnsi="Times New Roman" w:cs="Times New Roman"/>
              <w:i/>
              <w:color w:val="000000"/>
            </w:rPr>
            <w:t xml:space="preserve"> document</w:t>
          </w:r>
          <w:r w:rsidR="00BB5D5A">
            <w:rPr>
              <w:rFonts w:ascii="Times New Roman" w:eastAsia="Times New Roman" w:hAnsi="Times New Roman" w:cs="Times New Roman"/>
              <w:i/>
              <w:color w:val="000000"/>
            </w:rPr>
            <w:t xml:space="preserve"> it</w:t>
          </w:r>
          <w:r>
            <w:rPr>
              <w:rFonts w:ascii="Times New Roman" w:eastAsia="Times New Roman" w:hAnsi="Times New Roman" w:cs="Times New Roman"/>
              <w:i/>
              <w:color w:val="000000"/>
            </w:rPr>
            <w:t xml:space="preserve">.  </w:t>
          </w:r>
          <w:r w:rsidRPr="00CF54D6">
            <w:rPr>
              <w:rFonts w:ascii="Times New Roman" w:eastAsia="Times New Roman" w:hAnsi="Times New Roman" w:cs="Times New Roman"/>
              <w:i/>
            </w:rPr>
            <w:t xml:space="preserve">Will </w:t>
          </w:r>
          <w:r w:rsidR="00BB5D5A">
            <w:rPr>
              <w:rFonts w:ascii="Times New Roman" w:eastAsia="Times New Roman" w:hAnsi="Times New Roman" w:cs="Times New Roman"/>
              <w:i/>
            </w:rPr>
            <w:t>minors</w:t>
          </w:r>
          <w:r w:rsidR="00BB5D5A" w:rsidRPr="00CF54D6">
            <w:rPr>
              <w:rFonts w:ascii="Times New Roman" w:eastAsia="Times New Roman" w:hAnsi="Times New Roman" w:cs="Times New Roman"/>
              <w:i/>
            </w:rPr>
            <w:t xml:space="preserve"> </w:t>
          </w:r>
          <w:r w:rsidRPr="00CF54D6">
            <w:rPr>
              <w:rFonts w:ascii="Times New Roman" w:eastAsia="Times New Roman" w:hAnsi="Times New Roman" w:cs="Times New Roman"/>
              <w:i/>
            </w:rPr>
            <w:t>sign an assent form or give verbal assent?</w:t>
          </w:r>
        </w:p>
        <w:p w14:paraId="510242E9" w14:textId="5FCC060F" w:rsidR="004F6AC9" w:rsidRPr="009218D8" w:rsidRDefault="00C72AB1" w:rsidP="00E85F75">
          <w:pPr>
            <w:numPr>
              <w:ilvl w:val="2"/>
              <w:numId w:val="4"/>
            </w:numPr>
            <w:pBdr>
              <w:top w:val="nil"/>
              <w:left w:val="nil"/>
              <w:bottom w:val="nil"/>
              <w:right w:val="nil"/>
              <w:between w:val="nil"/>
            </w:pBdr>
            <w:tabs>
              <w:tab w:val="left" w:pos="1800"/>
            </w:tabs>
            <w:ind w:left="1800" w:right="180" w:hanging="540"/>
            <w:rPr>
              <w:i/>
            </w:rPr>
          </w:pPr>
          <w:r w:rsidRPr="00CF54D6">
            <w:rPr>
              <w:rFonts w:ascii="Times New Roman" w:eastAsia="Times New Roman" w:hAnsi="Times New Roman" w:cs="Times New Roman"/>
              <w:i/>
            </w:rPr>
            <w:t xml:space="preserve">Attach parental permission and minor assent forms or scripts in Protocol Management. </w:t>
          </w:r>
        </w:p>
      </w:sdtContent>
    </w:sdt>
    <w:p w14:paraId="31115261" w14:textId="77777777" w:rsidR="009218D8" w:rsidRPr="0008006D" w:rsidRDefault="009218D8" w:rsidP="009218D8">
      <w:pPr>
        <w:pBdr>
          <w:top w:val="nil"/>
          <w:left w:val="nil"/>
          <w:bottom w:val="nil"/>
          <w:right w:val="nil"/>
          <w:between w:val="nil"/>
        </w:pBdr>
        <w:tabs>
          <w:tab w:val="left" w:pos="1800"/>
        </w:tabs>
        <w:ind w:left="1800" w:right="180"/>
        <w:rPr>
          <w:i/>
        </w:rPr>
      </w:pPr>
    </w:p>
    <w:p w14:paraId="48C1DDEA" w14:textId="3028DF8B" w:rsidR="00130538" w:rsidRPr="00EF7BA3" w:rsidRDefault="00130538" w:rsidP="009F0A2D">
      <w:pPr>
        <w:pBdr>
          <w:top w:val="nil"/>
          <w:left w:val="nil"/>
          <w:bottom w:val="nil"/>
          <w:right w:val="nil"/>
          <w:between w:val="nil"/>
        </w:pBdr>
        <w:ind w:left="720" w:right="180"/>
        <w:rPr>
          <w:rFonts w:ascii="Times New Roman" w:eastAsia="Times New Roman" w:hAnsi="Times New Roman" w:cs="Times New Roman"/>
        </w:rPr>
      </w:pPr>
    </w:p>
    <w:sdt>
      <w:sdtPr>
        <w:rPr>
          <w:rFonts w:ascii="Times New Roman" w:eastAsia="Times New Roman" w:hAnsi="Times New Roman" w:cs="Times New Roman"/>
        </w:rPr>
        <w:id w:val="1466855337"/>
        <w:placeholder>
          <w:docPart w:val="0A40CA40B7C44DAAA76E29E1F06A7000"/>
        </w:placeholder>
      </w:sdtPr>
      <w:sdtEndPr/>
      <w:sdtContent>
        <w:p w14:paraId="79BE196D" w14:textId="77777777" w:rsidR="00A22F32" w:rsidRPr="00A22F32" w:rsidRDefault="00A22F32" w:rsidP="00A22F32">
          <w:r w:rsidRPr="00A22F32">
            <w:t>Subjects who are not yet adults (minors: infants, children, teenagers).</w:t>
          </w:r>
        </w:p>
        <w:p w14:paraId="0CE25620" w14:textId="77777777" w:rsidR="00A22F32" w:rsidRPr="00A22F32" w:rsidRDefault="00A22F32" w:rsidP="00A22F32">
          <w:r w:rsidRPr="00A22F32">
            <w:t>In the state of Virginia, a minor is considered any individual under the age of 18 (so 17</w:t>
          </w:r>
        </w:p>
        <w:p w14:paraId="72110733" w14:textId="77777777" w:rsidR="00A22F32" w:rsidRDefault="00A22F32" w:rsidP="00A22F32">
          <w:r w:rsidRPr="00A22F32">
            <w:t xml:space="preserve">years old &amp; younger). We have decided to refrain from including anyone who is legally a minor. It is required that all participants must be 18 years of age or older. If they are not, they are not allowed to participate in consent or any part of the survey. </w:t>
          </w:r>
        </w:p>
        <w:p w14:paraId="5A8E918B" w14:textId="77777777" w:rsidR="00A22F32" w:rsidRDefault="00A22F32" w:rsidP="00A22F32"/>
        <w:p w14:paraId="1B67F1D9" w14:textId="77777777" w:rsidR="00A22F32" w:rsidRPr="00A22F32" w:rsidRDefault="00A22F32" w:rsidP="00A22F32">
          <w:r w:rsidRPr="00A22F32">
            <w:t>N/A</w:t>
          </w:r>
        </w:p>
        <w:p w14:paraId="7DB5C30E" w14:textId="77777777" w:rsidR="00A22F32" w:rsidRPr="00A22F32" w:rsidRDefault="00A22F32" w:rsidP="00A22F32">
          <w:r w:rsidRPr="00A22F32">
            <w:t>N/A</w:t>
          </w:r>
        </w:p>
        <w:p w14:paraId="4108FD40" w14:textId="77777777" w:rsidR="00A22F32" w:rsidRPr="00A22F32" w:rsidRDefault="00A22F32" w:rsidP="00A22F32">
          <w:r w:rsidRPr="00A22F32">
            <w:t>N/A</w:t>
          </w:r>
        </w:p>
        <w:p w14:paraId="10E8622F" w14:textId="77777777" w:rsidR="00A22F32" w:rsidRPr="00A22F32" w:rsidRDefault="00A22F32" w:rsidP="00A22F32">
          <w:r w:rsidRPr="00A22F32">
            <w:t>N/A</w:t>
          </w:r>
        </w:p>
        <w:p w14:paraId="4CE79B2F" w14:textId="77777777" w:rsidR="00A22F32" w:rsidRDefault="00A22F32" w:rsidP="00A22F32">
          <w:r w:rsidRPr="00A22F32">
            <w:t>N/A</w:t>
          </w:r>
        </w:p>
        <w:p w14:paraId="2B149876" w14:textId="610B68E3" w:rsidR="00130538" w:rsidRPr="00A22F32" w:rsidRDefault="00A22F32" w:rsidP="00A22F32">
          <w:r>
            <w:t>N/A</w:t>
          </w:r>
        </w:p>
      </w:sdtContent>
    </w:sdt>
    <w:p w14:paraId="3629FB3D" w14:textId="54C38CA8" w:rsidR="000A5474" w:rsidRDefault="000A5474" w:rsidP="00973FAA">
      <w:pPr>
        <w:pBdr>
          <w:top w:val="nil"/>
          <w:left w:val="nil"/>
          <w:bottom w:val="nil"/>
          <w:right w:val="nil"/>
          <w:between w:val="nil"/>
        </w:pBdr>
        <w:ind w:right="180"/>
      </w:pPr>
    </w:p>
    <w:p w14:paraId="248D8790" w14:textId="7CCF2A8B" w:rsidR="00130538" w:rsidRPr="002D1440" w:rsidRDefault="00130538" w:rsidP="007F4D82">
      <w:pPr>
        <w:pBdr>
          <w:top w:val="nil"/>
          <w:left w:val="nil"/>
          <w:bottom w:val="nil"/>
          <w:right w:val="nil"/>
          <w:between w:val="nil"/>
        </w:pBdr>
        <w:tabs>
          <w:tab w:val="left" w:pos="1800"/>
        </w:tabs>
        <w:ind w:right="180"/>
      </w:pPr>
    </w:p>
    <w:sdt>
      <w:sdtPr>
        <w:rPr>
          <w:rFonts w:ascii="Times New Roman" w:eastAsia="Times New Roman" w:hAnsi="Times New Roman" w:cs="Times New Roman"/>
          <w:b/>
          <w:i/>
          <w:color w:val="000000"/>
        </w:rPr>
        <w:alias w:val="24.1(d)"/>
        <w:tag w:val="24.1(d)"/>
        <w:id w:val="1493380901"/>
        <w:lock w:val="sdtContentLocked"/>
        <w:placeholder>
          <w:docPart w:val="DefaultPlaceholder_-1854013440"/>
        </w:placeholder>
      </w:sdtPr>
      <w:sdtEndPr>
        <w:rPr>
          <w:b w:val="0"/>
        </w:rPr>
      </w:sdtEndPr>
      <w:sdtContent>
        <w:p w14:paraId="5ECDC7FF" w14:textId="75CBF4FA" w:rsidR="00826215" w:rsidRPr="00CF54D6" w:rsidRDefault="00C72AB1" w:rsidP="004F6AC9">
          <w:pPr>
            <w:pBdr>
              <w:top w:val="nil"/>
              <w:left w:val="nil"/>
              <w:bottom w:val="nil"/>
              <w:right w:val="nil"/>
              <w:between w:val="nil"/>
            </w:pBdr>
            <w:tabs>
              <w:tab w:val="left" w:pos="1800"/>
            </w:tabs>
            <w:spacing w:before="120" w:after="120"/>
            <w:ind w:left="720" w:right="720"/>
            <w:rPr>
              <w:i/>
            </w:rPr>
          </w:pPr>
          <w:r w:rsidRPr="00CF54D6">
            <w:rPr>
              <w:rFonts w:ascii="Times New Roman" w:eastAsia="Times New Roman" w:hAnsi="Times New Roman" w:cs="Times New Roman"/>
              <w:b/>
              <w:i/>
              <w:color w:val="000000"/>
            </w:rPr>
            <w:t>Adults</w:t>
          </w:r>
          <w:r w:rsidR="005375F6">
            <w:rPr>
              <w:rFonts w:ascii="Times New Roman" w:eastAsia="Times New Roman" w:hAnsi="Times New Roman" w:cs="Times New Roman"/>
              <w:b/>
              <w:i/>
              <w:color w:val="000000"/>
            </w:rPr>
            <w:t xml:space="preserve"> Unable to Consent </w:t>
          </w:r>
        </w:p>
        <w:p w14:paraId="177E7C4C" w14:textId="77777777" w:rsidR="00B0250F" w:rsidRDefault="00C72AB1" w:rsidP="00FC133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w:t>
          </w:r>
          <w:r w:rsidR="00BB5D5A">
            <w:rPr>
              <w:rFonts w:ascii="Times New Roman" w:eastAsia="Times New Roman" w:hAnsi="Times New Roman" w:cs="Times New Roman"/>
              <w:i/>
              <w:color w:val="000000"/>
            </w:rPr>
            <w:t xml:space="preserve">you will use </w:t>
          </w:r>
          <w:r>
            <w:rPr>
              <w:rFonts w:ascii="Times New Roman" w:eastAsia="Times New Roman" w:hAnsi="Times New Roman" w:cs="Times New Roman"/>
              <w:i/>
              <w:color w:val="000000"/>
            </w:rPr>
            <w:t xml:space="preserve">to determine whether an individual </w:t>
          </w:r>
          <w:r w:rsidR="00C777EA">
            <w:rPr>
              <w:rFonts w:ascii="Times New Roman" w:eastAsia="Times New Roman" w:hAnsi="Times New Roman" w:cs="Times New Roman"/>
              <w:i/>
              <w:color w:val="000000"/>
            </w:rPr>
            <w:t xml:space="preserve">adult </w:t>
          </w:r>
          <w:r>
            <w:rPr>
              <w:rFonts w:ascii="Times New Roman" w:eastAsia="Times New Roman" w:hAnsi="Times New Roman" w:cs="Times New Roman"/>
              <w:i/>
              <w:color w:val="000000"/>
            </w:rPr>
            <w:t>is capable of consent.</w:t>
          </w:r>
          <w:bookmarkStart w:id="157" w:name="_2xcytpi" w:colFirst="0" w:colLast="0"/>
          <w:bookmarkEnd w:id="157"/>
        </w:p>
        <w:p w14:paraId="6A733058" w14:textId="77777777" w:rsidR="00826215" w:rsidRDefault="00C72AB1" w:rsidP="00FC133E">
          <w:pPr>
            <w:numPr>
              <w:ilvl w:val="2"/>
              <w:numId w:val="4"/>
            </w:numPr>
            <w:pBdr>
              <w:top w:val="nil"/>
              <w:left w:val="nil"/>
              <w:bottom w:val="nil"/>
              <w:right w:val="nil"/>
              <w:between w:val="nil"/>
            </w:pBdr>
            <w:tabs>
              <w:tab w:val="left" w:pos="1800"/>
            </w:tabs>
            <w:ind w:left="1800" w:right="180" w:hanging="540"/>
          </w:pPr>
          <w:r w:rsidRPr="00B0250F">
            <w:rPr>
              <w:rFonts w:ascii="Times New Roman" w:eastAsia="Times New Roman" w:hAnsi="Times New Roman" w:cs="Times New Roman"/>
              <w:i/>
              <w:color w:val="000000"/>
            </w:rPr>
            <w:t>List the individuals from whom</w:t>
          </w:r>
          <w:r w:rsidR="00BB5D5A" w:rsidRPr="00B0250F">
            <w:rPr>
              <w:rFonts w:ascii="Times New Roman" w:eastAsia="Times New Roman" w:hAnsi="Times New Roman" w:cs="Times New Roman"/>
              <w:i/>
              <w:color w:val="000000"/>
            </w:rPr>
            <w:t xml:space="preserve"> you will obtain</w:t>
          </w:r>
          <w:r w:rsidRPr="00B0250F">
            <w:rPr>
              <w:rFonts w:ascii="Times New Roman" w:eastAsia="Times New Roman" w:hAnsi="Times New Roman" w:cs="Times New Roman"/>
              <w:i/>
              <w:color w:val="000000"/>
            </w:rPr>
            <w:t xml:space="preserve"> permission in order of priority (e.g., durable power of attorney for health care, court appointed guardian for health care decisions, spouse, and non-minor child).</w:t>
          </w:r>
        </w:p>
        <w:p w14:paraId="60129DC6"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lastRenderedPageBreak/>
            <w:t xml:space="preserve">For research conducted in the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review “SOP: Legally Authorized Representatives, </w:t>
          </w:r>
          <w:r w:rsidRPr="00CF54D6">
            <w:rPr>
              <w:rFonts w:ascii="Times New Roman" w:eastAsia="Times New Roman" w:hAnsi="Times New Roman" w:cs="Times New Roman"/>
              <w:i/>
            </w:rPr>
            <w:t>Minors</w:t>
          </w:r>
          <w:r>
            <w:rPr>
              <w:rFonts w:ascii="Times New Roman" w:eastAsia="Times New Roman" w:hAnsi="Times New Roman" w:cs="Times New Roman"/>
              <w:i/>
              <w:color w:val="000000"/>
            </w:rPr>
            <w:t xml:space="preserve">, and Guardians (HRP-013)” to </w:t>
          </w:r>
          <w:r w:rsidR="005375F6">
            <w:rPr>
              <w:rFonts w:ascii="Times New Roman" w:eastAsia="Times New Roman" w:hAnsi="Times New Roman" w:cs="Times New Roman"/>
              <w:i/>
              <w:color w:val="000000"/>
            </w:rPr>
            <w:t>determine</w:t>
          </w:r>
          <w:r>
            <w:rPr>
              <w:rFonts w:ascii="Times New Roman" w:eastAsia="Times New Roman" w:hAnsi="Times New Roman" w:cs="Times New Roman"/>
              <w:i/>
              <w:color w:val="000000"/>
            </w:rPr>
            <w:t xml:space="preserve"> which individuals in the state meet the definition of “legally authorized representative.”</w:t>
          </w:r>
        </w:p>
        <w:p w14:paraId="453B8DCB" w14:textId="77777777" w:rsidR="00826215" w:rsidRDefault="00C72AB1" w:rsidP="00FC133E">
          <w:pPr>
            <w:numPr>
              <w:ilvl w:val="3"/>
              <w:numId w:val="4"/>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outside of </w:t>
          </w:r>
          <w:r w:rsidR="005375F6">
            <w:rPr>
              <w:rFonts w:ascii="Times New Roman" w:eastAsia="Times New Roman" w:hAnsi="Times New Roman" w:cs="Times New Roman"/>
              <w:i/>
              <w:color w:val="000000"/>
            </w:rPr>
            <w:t>Virginia</w:t>
          </w:r>
          <w:r>
            <w:rPr>
              <w:rFonts w:ascii="Times New Roman" w:eastAsia="Times New Roman" w:hAnsi="Times New Roman" w:cs="Times New Roman"/>
              <w:i/>
              <w:color w:val="000000"/>
            </w:rPr>
            <w:t xml:space="preserve">, </w:t>
          </w:r>
          <w:r w:rsidR="005375F6">
            <w:rPr>
              <w:rFonts w:ascii="Times New Roman" w:eastAsia="Times New Roman" w:hAnsi="Times New Roman" w:cs="Times New Roman"/>
              <w:i/>
              <w:color w:val="000000"/>
            </w:rPr>
            <w:t xml:space="preserve">please </w:t>
          </w:r>
          <w:r>
            <w:rPr>
              <w:rFonts w:ascii="Times New Roman" w:eastAsia="Times New Roman" w:hAnsi="Times New Roman" w:cs="Times New Roman"/>
              <w:i/>
              <w:color w:val="000000"/>
            </w:rPr>
            <w:t xml:space="preserve">describe </w:t>
          </w:r>
          <w:r w:rsidR="005375F6">
            <w:rPr>
              <w:rFonts w:ascii="Times New Roman" w:eastAsia="Times New Roman" w:hAnsi="Times New Roman" w:cs="Times New Roman"/>
              <w:i/>
              <w:color w:val="000000"/>
            </w:rPr>
            <w:t xml:space="preserve">the legal requirements for obtaining permission from a legally </w:t>
          </w:r>
          <w:r>
            <w:rPr>
              <w:rFonts w:ascii="Times New Roman" w:eastAsia="Times New Roman" w:hAnsi="Times New Roman" w:cs="Times New Roman"/>
              <w:i/>
              <w:color w:val="000000"/>
            </w:rPr>
            <w:t xml:space="preserve">authorized </w:t>
          </w:r>
          <w:r w:rsidR="005375F6">
            <w:rPr>
              <w:rFonts w:ascii="Times New Roman" w:eastAsia="Times New Roman" w:hAnsi="Times New Roman" w:cs="Times New Roman"/>
              <w:i/>
              <w:color w:val="000000"/>
            </w:rPr>
            <w:t>representative in the state where the research will occur.</w:t>
          </w:r>
        </w:p>
        <w:p w14:paraId="18BB8EEC" w14:textId="77777777" w:rsidR="00826215" w:rsidRDefault="00C72AB1" w:rsidP="00FC133E">
          <w:pPr>
            <w:numPr>
              <w:ilvl w:val="2"/>
              <w:numId w:val="4"/>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14:paraId="6E66B5F8" w14:textId="77777777" w:rsidR="00826215" w:rsidRDefault="00FC133E"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w:t>
          </w:r>
          <w:r w:rsidR="00BB5D5A">
            <w:rPr>
              <w:rFonts w:ascii="Times New Roman" w:eastAsia="Times New Roman" w:hAnsi="Times New Roman" w:cs="Times New Roman"/>
              <w:i/>
              <w:color w:val="000000"/>
            </w:rPr>
            <w:t>ou will require a</w:t>
          </w:r>
          <w:r w:rsidR="00C72AB1">
            <w:rPr>
              <w:rFonts w:ascii="Times New Roman" w:eastAsia="Times New Roman" w:hAnsi="Times New Roman" w:cs="Times New Roman"/>
              <w:i/>
              <w:color w:val="000000"/>
            </w:rPr>
            <w:t xml:space="preserve">ssent </w:t>
          </w:r>
          <w:r w:rsidR="00BB5D5A">
            <w:rPr>
              <w:rFonts w:ascii="Times New Roman" w:eastAsia="Times New Roman" w:hAnsi="Times New Roman" w:cs="Times New Roman"/>
              <w:i/>
              <w:color w:val="000000"/>
            </w:rPr>
            <w:t>from</w:t>
          </w:r>
          <w:r w:rsidR="00C72AB1">
            <w:rPr>
              <w:rFonts w:ascii="Times New Roman" w:eastAsia="Times New Roman" w:hAnsi="Times New Roman" w:cs="Times New Roman"/>
              <w:i/>
              <w:color w:val="000000"/>
            </w:rPr>
            <w:t xml:space="preserve"> all, some, or none of the subjects. If some, indicate which subjects will be required to assent and which will not.</w:t>
          </w:r>
        </w:p>
        <w:p w14:paraId="755FDACF" w14:textId="77777777" w:rsidR="00826215" w:rsidRDefault="00C72AB1" w:rsidP="00FC133E">
          <w:pPr>
            <w:numPr>
              <w:ilvl w:val="3"/>
              <w:numId w:val="4"/>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If </w:t>
          </w:r>
          <w:r w:rsidR="00BB5D5A">
            <w:rPr>
              <w:rFonts w:ascii="Times New Roman" w:eastAsia="Times New Roman" w:hAnsi="Times New Roman" w:cs="Times New Roman"/>
              <w:i/>
              <w:color w:val="000000"/>
            </w:rPr>
            <w:t xml:space="preserve">you will not obtain </w:t>
          </w:r>
          <w:r>
            <w:rPr>
              <w:rFonts w:ascii="Times New Roman" w:eastAsia="Times New Roman" w:hAnsi="Times New Roman" w:cs="Times New Roman"/>
              <w:i/>
              <w:color w:val="000000"/>
            </w:rPr>
            <w:t xml:space="preserve">assent from some or all subjects, </w:t>
          </w:r>
          <w:r w:rsidR="005375F6">
            <w:rPr>
              <w:rFonts w:ascii="Times New Roman" w:eastAsia="Times New Roman" w:hAnsi="Times New Roman" w:cs="Times New Roman"/>
              <w:i/>
              <w:color w:val="000000"/>
            </w:rPr>
            <w:t>please provide justification for not obtaining assent</w:t>
          </w:r>
          <w:r>
            <w:rPr>
              <w:rFonts w:ascii="Times New Roman" w:eastAsia="Times New Roman" w:hAnsi="Times New Roman" w:cs="Times New Roman"/>
              <w:i/>
              <w:color w:val="000000"/>
            </w:rPr>
            <w:t>.</w:t>
          </w:r>
        </w:p>
        <w:p w14:paraId="795A30CE" w14:textId="1825A2EC" w:rsidR="00826215" w:rsidRPr="0008006D" w:rsidRDefault="00C72AB1" w:rsidP="00FC133E">
          <w:pPr>
            <w:numPr>
              <w:ilvl w:val="3"/>
              <w:numId w:val="4"/>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w:t>
          </w:r>
          <w:r w:rsidR="005375F6">
            <w:rPr>
              <w:rFonts w:ascii="Times New Roman" w:eastAsia="Times New Roman" w:hAnsi="Times New Roman" w:cs="Times New Roman"/>
              <w:i/>
              <w:color w:val="000000"/>
            </w:rPr>
            <w:t xml:space="preserve">and how </w:t>
          </w:r>
          <w:r w:rsidR="00BB5D5A">
            <w:rPr>
              <w:rFonts w:ascii="Times New Roman" w:eastAsia="Times New Roman" w:hAnsi="Times New Roman" w:cs="Times New Roman"/>
              <w:i/>
              <w:color w:val="000000"/>
            </w:rPr>
            <w:t xml:space="preserve">you will document </w:t>
          </w:r>
          <w:r>
            <w:rPr>
              <w:rFonts w:ascii="Times New Roman" w:eastAsia="Times New Roman" w:hAnsi="Times New Roman" w:cs="Times New Roman"/>
              <w:i/>
              <w:color w:val="000000"/>
            </w:rPr>
            <w:t xml:space="preserve">assent. </w:t>
          </w:r>
        </w:p>
      </w:sdtContent>
    </w:sdt>
    <w:p w14:paraId="76E7E86F" w14:textId="6D726ADA" w:rsidR="00130538" w:rsidRPr="000C4154" w:rsidRDefault="00130538" w:rsidP="009F0A2D">
      <w:pPr>
        <w:pBdr>
          <w:top w:val="nil"/>
          <w:left w:val="nil"/>
          <w:bottom w:val="nil"/>
          <w:right w:val="nil"/>
          <w:between w:val="nil"/>
        </w:pBdr>
        <w:spacing w:after="24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793625429"/>
        <w:placeholder>
          <w:docPart w:val="3F7AEF5DF44E41F6BFA26B8E3C6BCDA5"/>
        </w:placeholder>
      </w:sdtPr>
      <w:sdtEndPr/>
      <w:sdtContent>
        <w:p w14:paraId="23B637EA" w14:textId="77777777" w:rsidR="00A22F32" w:rsidRDefault="00A22F32" w:rsidP="00A22F32">
          <w:r w:rsidRPr="00A22F32">
            <w:t xml:space="preserve">Prospective participants are expected </w:t>
          </w:r>
          <w:r>
            <w:t xml:space="preserve">to be </w:t>
          </w:r>
          <w:r w:rsidRPr="00A22F32">
            <w:t>above the age of 18.</w:t>
          </w:r>
          <w:r>
            <w:t xml:space="preserve"> </w:t>
          </w:r>
          <w:r w:rsidRPr="00A22F32">
            <w:t xml:space="preserve">We expect any and all </w:t>
          </w:r>
          <w:r>
            <w:t>participants willing</w:t>
          </w:r>
          <w:r w:rsidRPr="00A22F32">
            <w:t xml:space="preserve"> to participate to be capable of consent.</w:t>
          </w:r>
        </w:p>
        <w:p w14:paraId="27623DE7" w14:textId="77777777" w:rsidR="00A22F32" w:rsidRDefault="00A22F32" w:rsidP="00A22F32"/>
        <w:p w14:paraId="245BF1FC" w14:textId="0DC3B0CC" w:rsidR="00A22F32" w:rsidRPr="00A22F32" w:rsidRDefault="00A22F32" w:rsidP="00A22F32">
          <w:r w:rsidRPr="00A22F32">
            <w:t>We expect all prospective participants to legally consent prior to</w:t>
          </w:r>
          <w:r>
            <w:t xml:space="preserve"> </w:t>
          </w:r>
          <w:r w:rsidRPr="00A22F32">
            <w:t>participation.</w:t>
          </w:r>
        </w:p>
        <w:p w14:paraId="765F0CDC" w14:textId="77777777" w:rsidR="00A22F32" w:rsidRPr="00A22F32" w:rsidRDefault="00A22F32" w:rsidP="00A22F32"/>
        <w:p w14:paraId="229F480B" w14:textId="377D5C98" w:rsidR="00130538" w:rsidRPr="005409CD" w:rsidRDefault="00A22F32" w:rsidP="00A22F32">
          <w:pPr>
            <w:pBdr>
              <w:top w:val="nil"/>
              <w:left w:val="nil"/>
              <w:bottom w:val="nil"/>
              <w:right w:val="nil"/>
              <w:between w:val="nil"/>
            </w:pBdr>
            <w:spacing w:after="240"/>
            <w:ind w:left="720" w:right="180"/>
            <w:rPr>
              <w:rFonts w:ascii="Times New Roman" w:eastAsia="Times New Roman" w:hAnsi="Times New Roman" w:cs="Times New Roman"/>
              <w:color w:val="000000"/>
            </w:rPr>
          </w:pPr>
          <w:r w:rsidRPr="00A22F32">
            <w:t>No assent will be obtained. Only direct consent</w:t>
          </w:r>
        </w:p>
      </w:sdtContent>
    </w:sdt>
    <w:p w14:paraId="55BFF347" w14:textId="77777777" w:rsidR="002711A7" w:rsidRDefault="002711A7" w:rsidP="0008006D">
      <w:pPr>
        <w:pBdr>
          <w:top w:val="nil"/>
          <w:left w:val="nil"/>
          <w:bottom w:val="nil"/>
          <w:right w:val="nil"/>
          <w:between w:val="nil"/>
        </w:pBdr>
        <w:tabs>
          <w:tab w:val="left" w:pos="2340"/>
        </w:tabs>
        <w:spacing w:after="240"/>
        <w:ind w:left="2340" w:right="180"/>
      </w:pPr>
    </w:p>
    <w:bookmarkStart w:id="158" w:name="_Toc536802867" w:displacedByCustomXml="next"/>
    <w:bookmarkEnd w:id="158" w:displacedByCustomXml="next"/>
    <w:bookmarkStart w:id="159" w:name="_Toc536802866" w:displacedByCustomXml="next"/>
    <w:bookmarkEnd w:id="159" w:displacedByCustomXml="next"/>
    <w:bookmarkStart w:id="160" w:name="_Toc180573" w:displacedByCustomXml="next"/>
    <w:sdt>
      <w:sdtPr>
        <w:alias w:val="Process to document consent in writing"/>
        <w:tag w:val="Process to document consent in writing"/>
        <w:id w:val="-68584638"/>
        <w:lock w:val="sdtContentLocked"/>
        <w:placeholder>
          <w:docPart w:val="DefaultPlaceholder_-1854013440"/>
        </w:placeholder>
      </w:sdtPr>
      <w:sdtEndPr/>
      <w:sdtContent>
        <w:p w14:paraId="140F478C" w14:textId="00B63AC5" w:rsidR="00826215" w:rsidRDefault="00C72AB1">
          <w:pPr>
            <w:pStyle w:val="Heading1"/>
            <w:numPr>
              <w:ilvl w:val="0"/>
              <w:numId w:val="4"/>
            </w:numPr>
          </w:pPr>
          <w:r>
            <w:t>Process to Document Consent in Writing</w:t>
          </w:r>
        </w:p>
        <w:bookmarkEnd w:id="160" w:displacedByCustomXml="next"/>
      </w:sdtContent>
    </w:sdt>
    <w:p w14:paraId="29389150" w14:textId="4C20F3AF"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1"/>
          <w:tag w:val="25.1"/>
          <w:id w:val="94466220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Consult “SOP: Written Documentation of Consent (HRP-091)” for recommended </w:t>
          </w:r>
          <w:r w:rsidR="00C72AB1">
            <w:rPr>
              <w:rFonts w:ascii="Times New Roman" w:eastAsia="Times New Roman" w:hAnsi="Times New Roman" w:cs="Times New Roman"/>
              <w:i/>
            </w:rPr>
            <w:t>procedures</w:t>
          </w:r>
          <w:r w:rsidR="004F6AC9">
            <w:rPr>
              <w:rFonts w:ascii="Times New Roman" w:eastAsia="Times New Roman" w:hAnsi="Times New Roman" w:cs="Times New Roman"/>
              <w:i/>
              <w:color w:val="000000"/>
            </w:rPr>
            <w:t>, and</w:t>
          </w:r>
          <w:r w:rsidR="00C72AB1">
            <w:rPr>
              <w:rFonts w:ascii="Times New Roman" w:eastAsia="Times New Roman" w:hAnsi="Times New Roman" w:cs="Times New Roman"/>
              <w:i/>
              <w:color w:val="000000"/>
            </w:rPr>
            <w:t xml:space="preserve"> describe whether and how consent of the subject will be documented in writing</w:t>
          </w:r>
        </w:sdtContent>
      </w:sdt>
      <w:r w:rsidR="00161AA6" w:rsidRPr="000A5474">
        <w:rPr>
          <w:rFonts w:ascii="Times New Roman" w:eastAsia="Times New Roman" w:hAnsi="Times New Roman" w:cs="Times New Roman"/>
          <w:color w:val="000000"/>
        </w:rPr>
        <w:t>:</w:t>
      </w:r>
    </w:p>
    <w:p w14:paraId="27316402" w14:textId="77777777" w:rsidR="009218D8" w:rsidRPr="00973FAA" w:rsidRDefault="009218D8" w:rsidP="009218D8">
      <w:pPr>
        <w:pBdr>
          <w:top w:val="nil"/>
          <w:left w:val="nil"/>
          <w:bottom w:val="nil"/>
          <w:right w:val="nil"/>
          <w:between w:val="nil"/>
        </w:pBdr>
        <w:spacing w:before="120" w:after="120"/>
        <w:ind w:left="1260" w:right="180"/>
      </w:pPr>
    </w:p>
    <w:sdt>
      <w:sdtPr>
        <w:id w:val="-1405528240"/>
        <w:placeholder>
          <w:docPart w:val="9FE500E4789A4EAAA452B74AE76FB4B7"/>
        </w:placeholder>
      </w:sdtPr>
      <w:sdtEndPr/>
      <w:sdtContent>
        <w:p w14:paraId="0841D63E" w14:textId="5173B621" w:rsidR="00973FAA" w:rsidRDefault="00A22F32" w:rsidP="00973FAA">
          <w:pPr>
            <w:pBdr>
              <w:top w:val="nil"/>
              <w:left w:val="nil"/>
              <w:bottom w:val="nil"/>
              <w:right w:val="nil"/>
              <w:between w:val="nil"/>
            </w:pBdr>
            <w:spacing w:before="120" w:after="120"/>
            <w:ind w:left="1260" w:right="180"/>
          </w:pPr>
          <w:r>
            <w:t>N/A</w:t>
          </w:r>
        </w:p>
      </w:sdtContent>
    </w:sdt>
    <w:p w14:paraId="2CDDEAEA" w14:textId="77777777" w:rsidR="009218D8" w:rsidRDefault="009218D8" w:rsidP="00973FAA">
      <w:pPr>
        <w:pBdr>
          <w:top w:val="nil"/>
          <w:left w:val="nil"/>
          <w:bottom w:val="nil"/>
          <w:right w:val="nil"/>
          <w:between w:val="nil"/>
        </w:pBdr>
        <w:spacing w:before="120" w:after="120"/>
        <w:ind w:left="1260" w:right="180"/>
      </w:pPr>
    </w:p>
    <w:p w14:paraId="7A2B8087" w14:textId="0856D7FD"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2"/>
          <w:tag w:val="25.2"/>
          <w:id w:val="-417946118"/>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 xml:space="preserve">research presents no more than minimal risk of harm to subjects and involves no procedures for which written documentation of consent is normally required outside of the research context, </w:t>
          </w:r>
          <w:r w:rsidR="00BB5D5A">
            <w:rPr>
              <w:rFonts w:ascii="Times New Roman" w:eastAsia="Times New Roman" w:hAnsi="Times New Roman" w:cs="Times New Roman"/>
              <w:i/>
              <w:color w:val="000000"/>
            </w:rPr>
            <w:t xml:space="preserve">you can request that </w:t>
          </w:r>
          <w:r w:rsidR="00560D16">
            <w:rPr>
              <w:rFonts w:ascii="Times New Roman" w:eastAsia="Times New Roman" w:hAnsi="Times New Roman" w:cs="Times New Roman"/>
              <w:i/>
              <w:color w:val="000000"/>
            </w:rPr>
            <w:t xml:space="preserve">the IRB </w:t>
          </w:r>
          <w:r w:rsidR="00C72AB1">
            <w:rPr>
              <w:rFonts w:ascii="Times New Roman" w:eastAsia="Times New Roman" w:hAnsi="Times New Roman" w:cs="Times New Roman"/>
              <w:i/>
              <w:color w:val="000000"/>
            </w:rPr>
            <w:t>waive the requirement to obtain written documentation of consent (e.g., consent to participate is indicated by pressing a button for an online questionnaire – after the consent information is presented and before the questionnaire begins)</w:t>
          </w:r>
        </w:sdtContent>
      </w:sdt>
      <w:r w:rsidR="00161AA6" w:rsidRPr="000A5474">
        <w:rPr>
          <w:rFonts w:ascii="Times New Roman" w:eastAsia="Times New Roman" w:hAnsi="Times New Roman" w:cs="Times New Roman"/>
          <w:color w:val="000000"/>
        </w:rPr>
        <w:t>:</w:t>
      </w:r>
    </w:p>
    <w:p w14:paraId="06A8BB89" w14:textId="77777777" w:rsidR="009218D8" w:rsidRPr="00973FAA" w:rsidRDefault="009218D8" w:rsidP="009218D8">
      <w:pPr>
        <w:pBdr>
          <w:top w:val="nil"/>
          <w:left w:val="nil"/>
          <w:bottom w:val="nil"/>
          <w:right w:val="nil"/>
          <w:between w:val="nil"/>
        </w:pBdr>
        <w:spacing w:before="120" w:after="120"/>
        <w:ind w:left="1260" w:right="180"/>
      </w:pPr>
    </w:p>
    <w:sdt>
      <w:sdtPr>
        <w:id w:val="1281144013"/>
        <w:placeholder>
          <w:docPart w:val="0EAB0FA78C3A40C1A25C2377BA62CF2F"/>
        </w:placeholder>
      </w:sdtPr>
      <w:sdtEndPr/>
      <w:sdtContent>
        <w:p w14:paraId="044ED66D" w14:textId="6385AF54" w:rsidR="00973FAA" w:rsidRDefault="007621E6" w:rsidP="00973FAA">
          <w:pPr>
            <w:pBdr>
              <w:top w:val="nil"/>
              <w:left w:val="nil"/>
              <w:bottom w:val="nil"/>
              <w:right w:val="nil"/>
              <w:between w:val="nil"/>
            </w:pBdr>
            <w:spacing w:before="120" w:after="120"/>
            <w:ind w:left="1260" w:right="180"/>
          </w:pPr>
          <w:r>
            <w:t>Study present no more than minimal risk of harm to subjects and involves no procedures.</w:t>
          </w:r>
        </w:p>
      </w:sdtContent>
    </w:sdt>
    <w:p w14:paraId="65B63059" w14:textId="77777777" w:rsidR="009218D8" w:rsidRDefault="009218D8" w:rsidP="00973FAA">
      <w:pPr>
        <w:pBdr>
          <w:top w:val="nil"/>
          <w:left w:val="nil"/>
          <w:bottom w:val="nil"/>
          <w:right w:val="nil"/>
          <w:between w:val="nil"/>
        </w:pBdr>
        <w:spacing w:before="120" w:after="120"/>
        <w:ind w:left="1260" w:right="180"/>
      </w:pPr>
    </w:p>
    <w:p w14:paraId="71EEAC68" w14:textId="43A725AA" w:rsidR="00826215" w:rsidRDefault="009D6010" w:rsidP="00DA591E">
      <w:pPr>
        <w:numPr>
          <w:ilvl w:val="1"/>
          <w:numId w:val="4"/>
        </w:numPr>
        <w:pBdr>
          <w:top w:val="nil"/>
          <w:left w:val="nil"/>
          <w:bottom w:val="nil"/>
          <w:right w:val="nil"/>
          <w:between w:val="nil"/>
        </w:pBdr>
        <w:spacing w:before="120" w:after="120"/>
        <w:ind w:right="180" w:hanging="540"/>
      </w:pPr>
      <w:sdt>
        <w:sdtPr>
          <w:rPr>
            <w:rFonts w:ascii="Times New Roman" w:eastAsia="Times New Roman" w:hAnsi="Times New Roman" w:cs="Times New Roman"/>
            <w:i/>
            <w:color w:val="000000"/>
          </w:rPr>
          <w:alias w:val="25.3"/>
          <w:tag w:val="25.3"/>
          <w:id w:val="1771046876"/>
          <w:lock w:val="sdtContentLocked"/>
          <w:placeholder>
            <w:docPart w:val="DefaultPlaceholder_-1854013440"/>
          </w:placeholder>
        </w:sdtPr>
        <w:sdtEndPr/>
        <w:sdtContent>
          <w:r w:rsidR="00C72AB1">
            <w:rPr>
              <w:rFonts w:ascii="Times New Roman" w:eastAsia="Times New Roman" w:hAnsi="Times New Roman" w:cs="Times New Roman"/>
              <w:i/>
              <w:color w:val="000000"/>
            </w:rPr>
            <w:t xml:space="preserve">If you will document consent in writing, attach a consent document with places for signatures. If you will obtain consent, but not document consent in writing, </w:t>
          </w:r>
          <w:r w:rsidR="00BB5D5A">
            <w:rPr>
              <w:rFonts w:ascii="Times New Roman" w:eastAsia="Times New Roman" w:hAnsi="Times New Roman" w:cs="Times New Roman"/>
              <w:i/>
              <w:color w:val="000000"/>
            </w:rPr>
            <w:t xml:space="preserve">please </w:t>
          </w:r>
          <w:r w:rsidR="00C72AB1">
            <w:rPr>
              <w:rFonts w:ascii="Times New Roman" w:eastAsia="Times New Roman" w:hAnsi="Times New Roman" w:cs="Times New Roman"/>
              <w:i/>
              <w:color w:val="000000"/>
            </w:rPr>
            <w:t xml:space="preserve">attach </w:t>
          </w:r>
          <w:r w:rsidR="005375F6">
            <w:rPr>
              <w:rFonts w:ascii="Times New Roman" w:eastAsia="Times New Roman" w:hAnsi="Times New Roman" w:cs="Times New Roman"/>
              <w:i/>
              <w:color w:val="000000"/>
            </w:rPr>
            <w:t xml:space="preserve">the </w:t>
          </w:r>
          <w:r w:rsidR="00C72AB1">
            <w:rPr>
              <w:rFonts w:ascii="Times New Roman" w:eastAsia="Times New Roman" w:hAnsi="Times New Roman" w:cs="Times New Roman"/>
              <w:i/>
              <w:color w:val="000000"/>
            </w:rPr>
            <w:t>consent script or text. Review “CHECKLIST: Waiver of Written Documentation of Consent (HRP-411)” to ensure that you have provided sufficient information. You should use “TEMPLATE CONSENT DOCUMENT (HRP-502)”to create the consent document or script</w:t>
          </w:r>
        </w:sdtContent>
      </w:sdt>
      <w:r w:rsidR="00161AA6" w:rsidRPr="000A5474">
        <w:rPr>
          <w:rFonts w:ascii="Times New Roman" w:eastAsia="Times New Roman" w:hAnsi="Times New Roman" w:cs="Times New Roman"/>
          <w:color w:val="000000"/>
        </w:rPr>
        <w:t>:</w:t>
      </w:r>
    </w:p>
    <w:p w14:paraId="7E5CD5AD" w14:textId="77777777" w:rsidR="009218D8" w:rsidRPr="00973FAA" w:rsidRDefault="009218D8" w:rsidP="009218D8">
      <w:pPr>
        <w:pBdr>
          <w:top w:val="nil"/>
          <w:left w:val="nil"/>
          <w:bottom w:val="nil"/>
          <w:right w:val="nil"/>
          <w:between w:val="nil"/>
        </w:pBdr>
        <w:spacing w:before="120" w:after="120"/>
        <w:ind w:left="1260" w:right="180"/>
      </w:pPr>
    </w:p>
    <w:sdt>
      <w:sdtPr>
        <w:id w:val="1849833722"/>
        <w:placeholder>
          <w:docPart w:val="CA5E476ABEAA4E1B9DC5025C2EFB44ED"/>
        </w:placeholder>
      </w:sdtPr>
      <w:sdtEndPr/>
      <w:sdtContent>
        <w:p w14:paraId="3708DD5D" w14:textId="2C5084B8" w:rsidR="00973FAA" w:rsidRPr="00BF40FA" w:rsidRDefault="00A22F32" w:rsidP="00973FAA">
          <w:pPr>
            <w:pBdr>
              <w:top w:val="nil"/>
              <w:left w:val="nil"/>
              <w:bottom w:val="nil"/>
              <w:right w:val="nil"/>
              <w:between w:val="nil"/>
            </w:pBdr>
            <w:spacing w:before="120" w:after="120"/>
            <w:ind w:left="1260" w:right="180"/>
          </w:pPr>
          <w:r>
            <w:t>N/A</w:t>
          </w:r>
        </w:p>
      </w:sdtContent>
    </w:sdt>
    <w:p w14:paraId="6C590B3D" w14:textId="79C375F4" w:rsidR="00BF40FA" w:rsidRDefault="00BF40FA"/>
    <w:p w14:paraId="20535040" w14:textId="2F42813D" w:rsidR="001B15C1" w:rsidRDefault="001B15C1"/>
    <w:p w14:paraId="77EC516C" w14:textId="77777777" w:rsidR="001B15C1" w:rsidRPr="00BF40FA" w:rsidRDefault="001B15C1"/>
    <w:bookmarkStart w:id="161" w:name="_Toc180574" w:displacedByCustomXml="next"/>
    <w:sdt>
      <w:sdtPr>
        <w:alias w:val="Resources available"/>
        <w:tag w:val="Resources available"/>
        <w:id w:val="1395848464"/>
        <w:lock w:val="sdtContentLocked"/>
        <w:placeholder>
          <w:docPart w:val="DefaultPlaceholder_-1854013440"/>
        </w:placeholder>
      </w:sdtPr>
      <w:sdtEndPr/>
      <w:sdtContent>
        <w:p w14:paraId="2F110DEF" w14:textId="60353C4C" w:rsidR="00826215" w:rsidRDefault="00C72AB1">
          <w:pPr>
            <w:pStyle w:val="Heading1"/>
            <w:numPr>
              <w:ilvl w:val="0"/>
              <w:numId w:val="4"/>
            </w:numPr>
          </w:pPr>
          <w:r>
            <w:t>Resources Available</w:t>
          </w:r>
        </w:p>
        <w:bookmarkEnd w:id="161" w:displacedByCustomXml="next"/>
      </w:sdtContent>
    </w:sdt>
    <w:sdt>
      <w:sdtPr>
        <w:rPr>
          <w:rFonts w:ascii="Times New Roman" w:eastAsia="Times New Roman" w:hAnsi="Times New Roman" w:cs="Times New Roman"/>
          <w:i/>
          <w:color w:val="000000"/>
        </w:rPr>
        <w:alias w:val="26.1"/>
        <w:tag w:val="26.1"/>
        <w:id w:val="-853032856"/>
        <w:lock w:val="sdtContentLocked"/>
        <w:placeholder>
          <w:docPart w:val="DefaultPlaceholder_-1854013440"/>
        </w:placeholder>
      </w:sdtPr>
      <w:sdtEndPr/>
      <w:sdtContent>
        <w:p w14:paraId="3C505D85" w14:textId="01139052" w:rsidR="00826215" w:rsidRDefault="00C72AB1" w:rsidP="00DA591E">
          <w:pPr>
            <w:numPr>
              <w:ilvl w:val="1"/>
              <w:numId w:val="4"/>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14:paraId="72208D08" w14:textId="77777777" w:rsidR="00826215" w:rsidRDefault="00BB5D5A" w:rsidP="00DA591E">
          <w:pPr>
            <w:numPr>
              <w:ilvl w:val="2"/>
              <w:numId w:val="4"/>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w:t>
          </w:r>
          <w:r w:rsidR="00C72AB1">
            <w:rPr>
              <w:rFonts w:ascii="Times New Roman" w:eastAsia="Times New Roman" w:hAnsi="Times New Roman" w:cs="Times New Roman"/>
              <w:i/>
              <w:color w:val="000000"/>
            </w:rPr>
            <w:t>he PI’s availability to supervise the research.</w:t>
          </w:r>
        </w:p>
        <w:p w14:paraId="65CF6450"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14:paraId="60484D5E"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14:paraId="50CCF619"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14:paraId="620A0CF3" w14:textId="77777777" w:rsidR="00826215" w:rsidRDefault="00C72AB1" w:rsidP="00DA591E">
          <w:pPr>
            <w:numPr>
              <w:ilvl w:val="2"/>
              <w:numId w:val="4"/>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availability of medical or psychological resources that subjects might need as a result of an anticipated </w:t>
          </w:r>
          <w:r w:rsidR="00BB5D5A">
            <w:rPr>
              <w:rFonts w:ascii="Times New Roman" w:eastAsia="Times New Roman" w:hAnsi="Times New Roman" w:cs="Times New Roman"/>
              <w:i/>
              <w:color w:val="000000"/>
            </w:rPr>
            <w:t xml:space="preserve">or unanticipated </w:t>
          </w:r>
          <w:r>
            <w:rPr>
              <w:rFonts w:ascii="Times New Roman" w:eastAsia="Times New Roman" w:hAnsi="Times New Roman" w:cs="Times New Roman"/>
              <w:i/>
              <w:color w:val="000000"/>
            </w:rPr>
            <w:t xml:space="preserve">consequence of </w:t>
          </w:r>
          <w:r w:rsidR="00BB5D5A">
            <w:rPr>
              <w:rFonts w:ascii="Times New Roman" w:eastAsia="Times New Roman" w:hAnsi="Times New Roman" w:cs="Times New Roman"/>
              <w:i/>
              <w:color w:val="000000"/>
            </w:rPr>
            <w:t xml:space="preserve">participation in the </w:t>
          </w:r>
          <w:r>
            <w:rPr>
              <w:rFonts w:ascii="Times New Roman" w:eastAsia="Times New Roman" w:hAnsi="Times New Roman" w:cs="Times New Roman"/>
              <w:i/>
              <w:color w:val="000000"/>
            </w:rPr>
            <w:t>research.</w:t>
          </w:r>
        </w:p>
        <w:p w14:paraId="369FA763" w14:textId="69D5A773" w:rsidR="00826215" w:rsidRPr="0008006D" w:rsidRDefault="00C72AB1" w:rsidP="00DA591E">
          <w:pPr>
            <w:numPr>
              <w:ilvl w:val="2"/>
              <w:numId w:val="4"/>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sdtContent>
    </w:sdt>
    <w:p w14:paraId="4485D752" w14:textId="2827DE99" w:rsidR="00130538" w:rsidRPr="00266085" w:rsidRDefault="00130538" w:rsidP="009F0A2D">
      <w:pPr>
        <w:pBdr>
          <w:top w:val="nil"/>
          <w:left w:val="nil"/>
          <w:bottom w:val="nil"/>
          <w:right w:val="nil"/>
          <w:between w:val="nil"/>
        </w:pBdr>
        <w:spacing w:after="120"/>
        <w:ind w:left="720" w:right="180"/>
        <w:rPr>
          <w:rFonts w:ascii="Times New Roman" w:eastAsia="Times New Roman" w:hAnsi="Times New Roman" w:cs="Times New Roman"/>
          <w:color w:val="000000"/>
        </w:rPr>
      </w:pPr>
    </w:p>
    <w:sdt>
      <w:sdtPr>
        <w:rPr>
          <w:rFonts w:ascii="Times New Roman" w:eastAsia="Times New Roman" w:hAnsi="Times New Roman" w:cs="Times New Roman"/>
          <w:color w:val="000000"/>
        </w:rPr>
        <w:id w:val="-1085229891"/>
        <w:placeholder>
          <w:docPart w:val="ECF932618D114558B7816417B25B148D"/>
        </w:placeholder>
      </w:sdtPr>
      <w:sdtEndPr/>
      <w:sdtContent>
        <w:p w14:paraId="4E729F41" w14:textId="6D0291C4" w:rsidR="001E24CA" w:rsidRDefault="001E24CA" w:rsidP="001E24CA">
          <w:r w:rsidRPr="001E24CA">
            <w:t xml:space="preserve">The PI has previously performed surveys to broad university groups in needs assessments. </w:t>
          </w:r>
          <w:r>
            <w:t>They are</w:t>
          </w:r>
          <w:r w:rsidRPr="001E24CA">
            <w:t xml:space="preserve"> familiar with the background in </w:t>
          </w:r>
          <w:r>
            <w:t>education research</w:t>
          </w:r>
          <w:r w:rsidRPr="001E24CA">
            <w:t xml:space="preserve"> and has supervised several research studies in similar nature to assessment and surveys regarding experiential education and course assessment. </w:t>
          </w:r>
          <w:r>
            <w:t xml:space="preserve">They have </w:t>
          </w:r>
          <w:r w:rsidRPr="001E24CA">
            <w:t>worked with the team to review all research protocol and safety to ensure the correctness of the project in-line with human subject research.</w:t>
          </w:r>
        </w:p>
        <w:p w14:paraId="169EED8A" w14:textId="77777777" w:rsidR="001E24CA" w:rsidRPr="001E24CA" w:rsidRDefault="001E24CA" w:rsidP="001E24CA"/>
        <w:p w14:paraId="6ECBA616" w14:textId="4330F749" w:rsidR="001E24CA" w:rsidRDefault="001E24CA" w:rsidP="001E24CA">
          <w:r>
            <w:t xml:space="preserve">All students, </w:t>
          </w:r>
          <w:r w:rsidR="00A22F32">
            <w:t>researchers</w:t>
          </w:r>
          <w:r>
            <w:t xml:space="preserve">, faculty, and staff at Virginia Tech in </w:t>
          </w:r>
          <w:r w:rsidR="00A22F32">
            <w:t>are eligible for the study.</w:t>
          </w:r>
        </w:p>
        <w:p w14:paraId="1E545F06" w14:textId="65BB0E20" w:rsidR="001E24CA" w:rsidRPr="001E24CA" w:rsidRDefault="001E24CA" w:rsidP="001E24CA">
          <w:r w:rsidRPr="001E24CA">
            <w:t>There are 38,000 potential subjects who will have access to our research</w:t>
          </w:r>
          <w:r w:rsidR="00F22BC0">
            <w:t xml:space="preserve"> study</w:t>
          </w:r>
          <w:r w:rsidRPr="001E24CA">
            <w:t>. Of the 38,000 potential subjects</w:t>
          </w:r>
          <w:r w:rsidR="006B33C4">
            <w:t xml:space="preserve">, we will </w:t>
          </w:r>
          <w:r w:rsidR="00A34D22">
            <w:t>primarily</w:t>
          </w:r>
          <w:r w:rsidR="006B33C4">
            <w:t xml:space="preserve"> market to the biomed/health listservs and </w:t>
          </w:r>
          <w:r w:rsidR="00A34D22">
            <w:lastRenderedPageBreak/>
            <w:t>based on previous workshops</w:t>
          </w:r>
          <w:r w:rsidR="00650FD3">
            <w:t xml:space="preserve">, </w:t>
          </w:r>
          <w:r w:rsidR="006B33C4">
            <w:t>plan around 4-7 workshops for a total of 100</w:t>
          </w:r>
          <w:r w:rsidR="00F22BC0">
            <w:t>-150</w:t>
          </w:r>
          <w:r w:rsidR="006B33C4">
            <w:t xml:space="preserve"> participants.</w:t>
          </w:r>
        </w:p>
        <w:p w14:paraId="25CE3DED" w14:textId="77777777" w:rsidR="001E24CA" w:rsidRPr="001E24CA" w:rsidRDefault="001E24CA" w:rsidP="001E24CA"/>
        <w:p w14:paraId="742A7148" w14:textId="37834EAD" w:rsidR="001E24CA" w:rsidRPr="001E24CA" w:rsidRDefault="001E24CA" w:rsidP="001E24CA">
          <w:r w:rsidRPr="001E24CA">
            <w:t xml:space="preserve">The overall timeline of conducting and completing the research </w:t>
          </w:r>
          <w:r>
            <w:t>will be on a rolling basis as workshops are planned during the 2020-2021 Academic Year (Summer 2020, pending IRB approval)</w:t>
          </w:r>
        </w:p>
        <w:p w14:paraId="1B48BC3D" w14:textId="77777777" w:rsidR="001E24CA" w:rsidRPr="001E24CA" w:rsidRDefault="001E24CA" w:rsidP="001E24CA"/>
        <w:p w14:paraId="506A24FC" w14:textId="77777777" w:rsidR="001E24CA" w:rsidRPr="001E24CA" w:rsidRDefault="001E24CA" w:rsidP="001E24CA">
          <w:r w:rsidRPr="001E24CA">
            <w:t xml:space="preserve">Despite very minimal risk involved with the study, students have access to university medical or psychological resources. </w:t>
          </w:r>
        </w:p>
        <w:p w14:paraId="1319B390" w14:textId="77777777" w:rsidR="001E24CA" w:rsidRPr="001E24CA" w:rsidRDefault="001E24CA" w:rsidP="001E24CA"/>
        <w:p w14:paraId="0D85E6C3" w14:textId="5C0A50E3" w:rsidR="00130538" w:rsidRPr="00973FAA" w:rsidRDefault="001E24CA" w:rsidP="001E24CA">
          <w:pPr>
            <w:pBdr>
              <w:top w:val="nil"/>
              <w:left w:val="nil"/>
              <w:bottom w:val="nil"/>
              <w:right w:val="nil"/>
              <w:between w:val="nil"/>
            </w:pBdr>
            <w:spacing w:after="120"/>
            <w:ind w:left="720" w:right="180"/>
            <w:rPr>
              <w:rFonts w:ascii="Times New Roman" w:eastAsia="Times New Roman" w:hAnsi="Times New Roman" w:cs="Times New Roman"/>
              <w:color w:val="000000"/>
            </w:rPr>
          </w:pPr>
          <w:r w:rsidRPr="001E24CA">
            <w:t>All persons assisting with the research have obtained IRB certificated of completion at Virginia Tech. They have completed and passed the certification assessment and received a certificate of approval.</w:t>
          </w:r>
        </w:p>
      </w:sdtContent>
    </w:sdt>
    <w:p w14:paraId="6A4767BB" w14:textId="77777777" w:rsidR="00130538" w:rsidRDefault="00130538" w:rsidP="0008006D">
      <w:pPr>
        <w:pBdr>
          <w:top w:val="nil"/>
          <w:left w:val="nil"/>
          <w:bottom w:val="nil"/>
          <w:right w:val="nil"/>
          <w:between w:val="nil"/>
        </w:pBdr>
        <w:tabs>
          <w:tab w:val="left" w:pos="1800"/>
        </w:tabs>
        <w:spacing w:after="120"/>
        <w:ind w:left="1800" w:right="180"/>
      </w:pPr>
    </w:p>
    <w:bookmarkStart w:id="162" w:name="_Toc180575" w:displacedByCustomXml="next"/>
    <w:sdt>
      <w:sdtPr>
        <w:rPr>
          <w:rFonts w:ascii="Times" w:eastAsia="Times" w:hAnsi="Times" w:cs="Times"/>
          <w:b w:val="0"/>
          <w:sz w:val="24"/>
          <w:szCs w:val="24"/>
        </w:rPr>
        <w:id w:val="88677031"/>
        <w:lock w:val="sdtContentLocked"/>
        <w:placeholder>
          <w:docPart w:val="DefaultPlaceholder_-1854013440"/>
        </w:placeholder>
      </w:sdtPr>
      <w:sdtEndPr>
        <w:rPr>
          <w:i/>
          <w:color w:val="000000"/>
        </w:rPr>
      </w:sdtEndPr>
      <w:sdtContent>
        <w:sdt>
          <w:sdtPr>
            <w:alias w:val="Multi-site research"/>
            <w:id w:val="-920025002"/>
            <w:lock w:val="sdtContentLocked"/>
            <w:placeholder>
              <w:docPart w:val="DefaultPlaceholder_-1854013440"/>
            </w:placeholder>
          </w:sdtPr>
          <w:sdtEndPr/>
          <w:sdtContent>
            <w:p w14:paraId="25E54407" w14:textId="2D7528A4" w:rsidR="00826215" w:rsidRDefault="00C72AB1" w:rsidP="00FC133E">
              <w:pPr>
                <w:pStyle w:val="Heading1"/>
                <w:numPr>
                  <w:ilvl w:val="0"/>
                  <w:numId w:val="4"/>
                </w:numPr>
                <w:spacing w:before="240"/>
              </w:pPr>
              <w:r>
                <w:t>Multi-Site Research</w:t>
              </w:r>
            </w:p>
            <w:bookmarkEnd w:id="162" w:displacedByCustomXml="next"/>
          </w:sdtContent>
        </w:sdt>
        <w:p w14:paraId="676F89D2" w14:textId="382C2163" w:rsidR="00826215" w:rsidRDefault="00C72AB1" w:rsidP="00B0250F">
          <w:pPr>
            <w:pBdr>
              <w:top w:val="nil"/>
              <w:left w:val="nil"/>
              <w:bottom w:val="nil"/>
              <w:right w:val="nil"/>
              <w:between w:val="nil"/>
            </w:pBdr>
            <w:spacing w:before="120" w:after="120"/>
            <w:ind w:left="720" w:right="180"/>
          </w:pPr>
          <w:r>
            <w:rPr>
              <w:i/>
              <w:color w:val="000000"/>
            </w:rPr>
            <w:t xml:space="preserve">Contact the </w:t>
          </w:r>
          <w:r w:rsidR="00BB5D5A">
            <w:rPr>
              <w:i/>
              <w:color w:val="000000"/>
            </w:rPr>
            <w:t xml:space="preserve">HRPP </w:t>
          </w:r>
          <w:r>
            <w:rPr>
              <w:i/>
              <w:color w:val="000000"/>
            </w:rPr>
            <w:t>for multi-site research (i</w:t>
          </w:r>
          <w:r>
            <w:rPr>
              <w:i/>
            </w:rPr>
            <w:t xml:space="preserve">nvolving multiple institutions) </w:t>
          </w:r>
          <w:r>
            <w:rPr>
              <w:i/>
              <w:color w:val="000000"/>
            </w:rPr>
            <w:t xml:space="preserve">and the </w:t>
          </w:r>
          <w:r w:rsidR="00BB5D5A">
            <w:rPr>
              <w:i/>
              <w:color w:val="000000"/>
            </w:rPr>
            <w:t>details required for this section</w:t>
          </w:r>
          <w:r>
            <w:rPr>
              <w:i/>
              <w:color w:val="000000"/>
            </w:rPr>
            <w:t xml:space="preserve"> will be provided. Otherwise</w:t>
          </w:r>
          <w:r w:rsidR="00637279">
            <w:rPr>
              <w:i/>
              <w:color w:val="000000"/>
            </w:rPr>
            <w:t>, indi</w:t>
          </w:r>
          <w:r w:rsidR="00473FD0">
            <w:rPr>
              <w:i/>
              <w:color w:val="000000"/>
            </w:rPr>
            <w:t>c</w:t>
          </w:r>
          <w:r w:rsidR="00637279">
            <w:rPr>
              <w:i/>
              <w:color w:val="000000"/>
            </w:rPr>
            <w:t>ate</w:t>
          </w:r>
          <w:r>
            <w:rPr>
              <w:i/>
              <w:color w:val="000000"/>
            </w:rPr>
            <w:t xml:space="preserve"> N</w:t>
          </w:r>
          <w:r w:rsidR="004F6AC9">
            <w:rPr>
              <w:i/>
              <w:color w:val="000000"/>
            </w:rPr>
            <w:t>/</w:t>
          </w:r>
          <w:r>
            <w:rPr>
              <w:i/>
              <w:color w:val="000000"/>
            </w:rPr>
            <w:t>A.</w:t>
          </w:r>
        </w:p>
      </w:sdtContent>
    </w:sdt>
    <w:p w14:paraId="1009B7AC" w14:textId="77777777" w:rsidR="009218D8" w:rsidRDefault="009218D8" w:rsidP="00B0250F">
      <w:pPr>
        <w:pBdr>
          <w:top w:val="nil"/>
          <w:left w:val="nil"/>
          <w:bottom w:val="nil"/>
          <w:right w:val="nil"/>
          <w:between w:val="nil"/>
        </w:pBdr>
        <w:spacing w:before="120" w:after="120"/>
        <w:ind w:left="720" w:right="180"/>
        <w:rPr>
          <w:i/>
          <w:color w:val="000000"/>
        </w:rPr>
      </w:pPr>
    </w:p>
    <w:sdt>
      <w:sdtPr>
        <w:rPr>
          <w:rFonts w:ascii="Times New Roman" w:eastAsia="Times New Roman" w:hAnsi="Times New Roman" w:cs="Times New Roman"/>
          <w:color w:val="000000"/>
        </w:rPr>
        <w:id w:val="-1868363062"/>
        <w:placeholder>
          <w:docPart w:val="B880A9510C824954A338EA1C68B125B0"/>
        </w:placeholder>
      </w:sdtPr>
      <w:sdtEndPr/>
      <w:sdtContent>
        <w:p w14:paraId="664928CB" w14:textId="16C4C9B0" w:rsidR="004F06B9" w:rsidRPr="0008006D" w:rsidRDefault="006F59E8" w:rsidP="00B0250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dtContent>
    </w:sdt>
    <w:sectPr w:rsidR="004F06B9" w:rsidRPr="0008006D">
      <w:headerReference w:type="default" r:id="rId18"/>
      <w:footerReference w:type="default" r:id="rId1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341E4" w14:textId="77777777" w:rsidR="009D6010" w:rsidRDefault="009D6010">
      <w:r>
        <w:separator/>
      </w:r>
    </w:p>
  </w:endnote>
  <w:endnote w:type="continuationSeparator" w:id="0">
    <w:p w14:paraId="6CA41A5B" w14:textId="77777777" w:rsidR="009D6010" w:rsidRDefault="009D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4443B" w14:textId="1683C535" w:rsidR="004E7345" w:rsidRPr="00C72AB1" w:rsidRDefault="004E7345" w:rsidP="00C72AB1">
    <w:pPr>
      <w:pBdr>
        <w:top w:val="nil"/>
        <w:left w:val="nil"/>
        <w:bottom w:val="nil"/>
        <w:right w:val="nil"/>
        <w:between w:val="nil"/>
      </w:pBdr>
      <w:tabs>
        <w:tab w:val="center" w:pos="4320"/>
        <w:tab w:val="right" w:pos="8640"/>
      </w:tabs>
      <w:jc w:val="both"/>
      <w:rPr>
        <w:rFonts w:ascii="Times New Roman" w:hAnsi="Times New Roman" w:cs="Times New Roman"/>
        <w:color w:val="000000"/>
        <w:sz w:val="20"/>
        <w:szCs w:val="20"/>
      </w:rPr>
    </w:pPr>
    <w:r w:rsidRPr="00C72AB1">
      <w:rPr>
        <w:rFonts w:ascii="Times New Roman" w:hAnsi="Times New Roman" w:cs="Times New Roman"/>
        <w:color w:val="000000"/>
        <w:sz w:val="20"/>
        <w:szCs w:val="20"/>
      </w:rPr>
      <w:t>VT Research Protocol version 1.0.</w:t>
    </w:r>
    <w:r>
      <w:rPr>
        <w:rFonts w:ascii="Times New Roman" w:hAnsi="Times New Roman" w:cs="Times New Roman"/>
        <w:color w:val="000000"/>
        <w:sz w:val="20"/>
        <w:szCs w:val="20"/>
      </w:rPr>
      <w:t>1</w:t>
    </w:r>
    <w:r w:rsidRPr="00C72AB1">
      <w:rPr>
        <w:rFonts w:ascii="Times New Roman" w:hAnsi="Times New Roman" w:cs="Times New Roman"/>
        <w:color w:val="000000"/>
        <w:sz w:val="20"/>
        <w:szCs w:val="20"/>
      </w:rPr>
      <w:tab/>
      <w:t xml:space="preserve">Page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PAGE</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21</w:t>
    </w:r>
    <w:r w:rsidRPr="00C72AB1">
      <w:rPr>
        <w:rFonts w:ascii="Times New Roman" w:hAnsi="Times New Roman" w:cs="Times New Roman"/>
        <w:color w:val="000000"/>
        <w:sz w:val="20"/>
        <w:szCs w:val="20"/>
      </w:rPr>
      <w:fldChar w:fldCharType="end"/>
    </w:r>
    <w:r w:rsidRPr="00C72AB1">
      <w:rPr>
        <w:rFonts w:ascii="Times New Roman" w:hAnsi="Times New Roman" w:cs="Times New Roman"/>
        <w:color w:val="000000"/>
        <w:sz w:val="20"/>
        <w:szCs w:val="20"/>
      </w:rPr>
      <w:t xml:space="preserve"> of </w:t>
    </w:r>
    <w:r w:rsidRPr="00C72AB1">
      <w:rPr>
        <w:rFonts w:ascii="Times New Roman" w:hAnsi="Times New Roman" w:cs="Times New Roman"/>
        <w:color w:val="000000"/>
        <w:sz w:val="20"/>
        <w:szCs w:val="20"/>
      </w:rPr>
      <w:fldChar w:fldCharType="begin"/>
    </w:r>
    <w:r w:rsidRPr="00C72AB1">
      <w:rPr>
        <w:rFonts w:ascii="Times New Roman" w:hAnsi="Times New Roman" w:cs="Times New Roman"/>
        <w:color w:val="000000"/>
        <w:sz w:val="20"/>
        <w:szCs w:val="20"/>
      </w:rPr>
      <w:instrText>NUMPAGES</w:instrText>
    </w:r>
    <w:r w:rsidRPr="00C72AB1">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25</w:t>
    </w:r>
    <w:r w:rsidRPr="00C72AB1">
      <w:rPr>
        <w:rFonts w:ascii="Times New Roman" w:hAnsi="Times New Roman" w:cs="Times New Roman"/>
        <w:color w:val="000000"/>
        <w:sz w:val="20"/>
        <w:szCs w:val="20"/>
      </w:rPr>
      <w:fldChar w:fldCharType="end"/>
    </w:r>
    <w:r w:rsidRPr="00C72AB1">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w:t>
    </w:r>
    <w:r w:rsidRPr="00C72AB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w:t>
    </w:r>
    <w:r w:rsidRPr="00C72AB1">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C646" w14:textId="77777777" w:rsidR="009D6010" w:rsidRDefault="009D6010">
      <w:r>
        <w:separator/>
      </w:r>
    </w:p>
  </w:footnote>
  <w:footnote w:type="continuationSeparator" w:id="0">
    <w:p w14:paraId="33933474" w14:textId="77777777" w:rsidR="009D6010" w:rsidRDefault="009D6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B8DF" w14:textId="15BB0EFC" w:rsidR="004E7345" w:rsidRPr="00904DA6" w:rsidRDefault="004E7345" w:rsidP="00904DA6">
    <w:pPr>
      <w:pStyle w:val="Header"/>
    </w:pPr>
    <w:r w:rsidRPr="00904DA6">
      <w:t>20-537 Data science workshops for biomedical and health professionals: Persona identification and workshop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895"/>
    <w:multiLevelType w:val="multilevel"/>
    <w:tmpl w:val="D38C2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C436D4"/>
    <w:multiLevelType w:val="multilevel"/>
    <w:tmpl w:val="54BE7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BE2D28"/>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90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EA3"/>
    <w:multiLevelType w:val="multilevel"/>
    <w:tmpl w:val="70F4CB2C"/>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0" w:firstLine="720"/>
      </w:pPr>
      <w:rPr>
        <w:i/>
      </w:r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AEA79A4"/>
    <w:multiLevelType w:val="multilevel"/>
    <w:tmpl w:val="2918F41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8A2395"/>
    <w:multiLevelType w:val="multilevel"/>
    <w:tmpl w:val="6EA2D0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BE50845"/>
    <w:multiLevelType w:val="multilevel"/>
    <w:tmpl w:val="0E04283A"/>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Symbol" w:hAnsi="Symbol" w:hint="default"/>
        <w:b w:val="0"/>
        <w:i w:val="0"/>
        <w:sz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FE1"/>
    <w:multiLevelType w:val="hybridMultilevel"/>
    <w:tmpl w:val="0022924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 w15:restartNumberingAfterBreak="0">
    <w:nsid w:val="76FB5990"/>
    <w:multiLevelType w:val="hybridMultilevel"/>
    <w:tmpl w:val="7466114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6"/>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Chen">
    <w15:presenceInfo w15:providerId="Windows Live" w15:userId="713a26838d5e1ace"/>
  </w15:person>
  <w15:person w15:author="Chen, Daniel">
    <w15:presenceInfo w15:providerId="None" w15:userId="Chen, Daniel"/>
  </w15:person>
  <w15:person w15:author="Brown, Anne">
    <w15:presenceInfo w15:providerId="AD" w15:userId="S::ambrown7@vt.edu::1d6e86b5-113b-48b8-8801-f88a0c60f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formatting="1" w:enforcement="1" w:cryptProviderType="rsaAES" w:cryptAlgorithmClass="hash" w:cryptAlgorithmType="typeAny" w:cryptAlgorithmSid="14" w:cryptSpinCount="100000" w:hash="N/pwKA/e2YMZNzojmaT81xUnzphwrJtsccL9wxHV5H31JrV/TzXbC0XK8zlSyaaC5aYKS4ZBOnvGcXPxtpVhFg==" w:salt="wBaaD8KE4uRoDq9SNCiIo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15"/>
    <w:rsid w:val="0000034D"/>
    <w:rsid w:val="000010CA"/>
    <w:rsid w:val="0000127B"/>
    <w:rsid w:val="00004D92"/>
    <w:rsid w:val="00005C8F"/>
    <w:rsid w:val="000121B0"/>
    <w:rsid w:val="00012CDB"/>
    <w:rsid w:val="00013B46"/>
    <w:rsid w:val="000177AD"/>
    <w:rsid w:val="0002029C"/>
    <w:rsid w:val="000205DA"/>
    <w:rsid w:val="000231D9"/>
    <w:rsid w:val="000266E4"/>
    <w:rsid w:val="0003331C"/>
    <w:rsid w:val="00051F8C"/>
    <w:rsid w:val="00057D31"/>
    <w:rsid w:val="00074803"/>
    <w:rsid w:val="0008006D"/>
    <w:rsid w:val="00080763"/>
    <w:rsid w:val="000910D9"/>
    <w:rsid w:val="00093F41"/>
    <w:rsid w:val="000A5474"/>
    <w:rsid w:val="000A7264"/>
    <w:rsid w:val="000B26C9"/>
    <w:rsid w:val="000B3A18"/>
    <w:rsid w:val="000C2FCB"/>
    <w:rsid w:val="000C4154"/>
    <w:rsid w:val="000C70D6"/>
    <w:rsid w:val="000D1431"/>
    <w:rsid w:val="000D67FD"/>
    <w:rsid w:val="000E2990"/>
    <w:rsid w:val="000E2D58"/>
    <w:rsid w:val="000F51CF"/>
    <w:rsid w:val="000F7B98"/>
    <w:rsid w:val="0010066E"/>
    <w:rsid w:val="001047B9"/>
    <w:rsid w:val="00104C1A"/>
    <w:rsid w:val="0010758D"/>
    <w:rsid w:val="00117D98"/>
    <w:rsid w:val="00126274"/>
    <w:rsid w:val="0012672D"/>
    <w:rsid w:val="00126A3D"/>
    <w:rsid w:val="00130538"/>
    <w:rsid w:val="0013100E"/>
    <w:rsid w:val="00134778"/>
    <w:rsid w:val="0014315A"/>
    <w:rsid w:val="00146662"/>
    <w:rsid w:val="00147367"/>
    <w:rsid w:val="0015039A"/>
    <w:rsid w:val="0015137D"/>
    <w:rsid w:val="001558A5"/>
    <w:rsid w:val="00155D42"/>
    <w:rsid w:val="001611D9"/>
    <w:rsid w:val="00161AA6"/>
    <w:rsid w:val="0017053D"/>
    <w:rsid w:val="001715A7"/>
    <w:rsid w:val="00181FBF"/>
    <w:rsid w:val="00186CD4"/>
    <w:rsid w:val="00187BB8"/>
    <w:rsid w:val="00190679"/>
    <w:rsid w:val="0019265C"/>
    <w:rsid w:val="001931DB"/>
    <w:rsid w:val="00193B6A"/>
    <w:rsid w:val="00194272"/>
    <w:rsid w:val="001A0880"/>
    <w:rsid w:val="001A11B2"/>
    <w:rsid w:val="001B15C1"/>
    <w:rsid w:val="001B76A6"/>
    <w:rsid w:val="001D3952"/>
    <w:rsid w:val="001E24CA"/>
    <w:rsid w:val="001F0099"/>
    <w:rsid w:val="001F423D"/>
    <w:rsid w:val="001F518D"/>
    <w:rsid w:val="001F6938"/>
    <w:rsid w:val="00200748"/>
    <w:rsid w:val="002035FB"/>
    <w:rsid w:val="002147A9"/>
    <w:rsid w:val="00215F17"/>
    <w:rsid w:val="0022315A"/>
    <w:rsid w:val="00232FC1"/>
    <w:rsid w:val="002330A5"/>
    <w:rsid w:val="0023501A"/>
    <w:rsid w:val="002411A0"/>
    <w:rsid w:val="00241A13"/>
    <w:rsid w:val="0024525D"/>
    <w:rsid w:val="00247B6C"/>
    <w:rsid w:val="00251590"/>
    <w:rsid w:val="002623B9"/>
    <w:rsid w:val="00262955"/>
    <w:rsid w:val="00266085"/>
    <w:rsid w:val="00267388"/>
    <w:rsid w:val="00270780"/>
    <w:rsid w:val="002711A7"/>
    <w:rsid w:val="00272A3D"/>
    <w:rsid w:val="00283453"/>
    <w:rsid w:val="0029245B"/>
    <w:rsid w:val="002A21BD"/>
    <w:rsid w:val="002A634A"/>
    <w:rsid w:val="002B18D1"/>
    <w:rsid w:val="002B374A"/>
    <w:rsid w:val="002B59FF"/>
    <w:rsid w:val="002C73B3"/>
    <w:rsid w:val="002D1440"/>
    <w:rsid w:val="002D39F6"/>
    <w:rsid w:val="002D6CC6"/>
    <w:rsid w:val="002E1D70"/>
    <w:rsid w:val="002E21B9"/>
    <w:rsid w:val="002E5319"/>
    <w:rsid w:val="002F0555"/>
    <w:rsid w:val="002F21AA"/>
    <w:rsid w:val="002F2451"/>
    <w:rsid w:val="002F7D8D"/>
    <w:rsid w:val="0030227B"/>
    <w:rsid w:val="003066B4"/>
    <w:rsid w:val="003120A8"/>
    <w:rsid w:val="00323D45"/>
    <w:rsid w:val="003268D6"/>
    <w:rsid w:val="0033026D"/>
    <w:rsid w:val="003307B6"/>
    <w:rsid w:val="00333110"/>
    <w:rsid w:val="003339A2"/>
    <w:rsid w:val="003360E9"/>
    <w:rsid w:val="0034611F"/>
    <w:rsid w:val="00350B13"/>
    <w:rsid w:val="00353652"/>
    <w:rsid w:val="0036061F"/>
    <w:rsid w:val="00361470"/>
    <w:rsid w:val="00363726"/>
    <w:rsid w:val="003642C5"/>
    <w:rsid w:val="00377C32"/>
    <w:rsid w:val="00377F25"/>
    <w:rsid w:val="0038484D"/>
    <w:rsid w:val="00384E4A"/>
    <w:rsid w:val="00384E72"/>
    <w:rsid w:val="00391EF6"/>
    <w:rsid w:val="003A45F2"/>
    <w:rsid w:val="003B1C29"/>
    <w:rsid w:val="003B2250"/>
    <w:rsid w:val="003B662E"/>
    <w:rsid w:val="003B7926"/>
    <w:rsid w:val="003C05F3"/>
    <w:rsid w:val="003C0704"/>
    <w:rsid w:val="003C42A2"/>
    <w:rsid w:val="003C6381"/>
    <w:rsid w:val="003D083E"/>
    <w:rsid w:val="003D2B41"/>
    <w:rsid w:val="003D7A1D"/>
    <w:rsid w:val="003E4750"/>
    <w:rsid w:val="003E6E1E"/>
    <w:rsid w:val="003F2DDC"/>
    <w:rsid w:val="003F7CF7"/>
    <w:rsid w:val="00407EA9"/>
    <w:rsid w:val="00413152"/>
    <w:rsid w:val="004140A9"/>
    <w:rsid w:val="00415BCC"/>
    <w:rsid w:val="004206CE"/>
    <w:rsid w:val="00424E28"/>
    <w:rsid w:val="004405C0"/>
    <w:rsid w:val="0044097A"/>
    <w:rsid w:val="00452424"/>
    <w:rsid w:val="00454B4E"/>
    <w:rsid w:val="0046231B"/>
    <w:rsid w:val="00464A09"/>
    <w:rsid w:val="00465D5E"/>
    <w:rsid w:val="00466E8B"/>
    <w:rsid w:val="004721A1"/>
    <w:rsid w:val="00473FD0"/>
    <w:rsid w:val="00483C80"/>
    <w:rsid w:val="00485A33"/>
    <w:rsid w:val="00486179"/>
    <w:rsid w:val="004967DE"/>
    <w:rsid w:val="004A4A4F"/>
    <w:rsid w:val="004B6619"/>
    <w:rsid w:val="004B737E"/>
    <w:rsid w:val="004C0D78"/>
    <w:rsid w:val="004D6BE7"/>
    <w:rsid w:val="004E12F4"/>
    <w:rsid w:val="004E2A08"/>
    <w:rsid w:val="004E5E14"/>
    <w:rsid w:val="004E7345"/>
    <w:rsid w:val="004F06B9"/>
    <w:rsid w:val="004F3DDA"/>
    <w:rsid w:val="004F43DD"/>
    <w:rsid w:val="004F66C6"/>
    <w:rsid w:val="004F6AC9"/>
    <w:rsid w:val="004F7646"/>
    <w:rsid w:val="00500554"/>
    <w:rsid w:val="00500875"/>
    <w:rsid w:val="005050EB"/>
    <w:rsid w:val="005056EF"/>
    <w:rsid w:val="005065DD"/>
    <w:rsid w:val="00527383"/>
    <w:rsid w:val="00530E6E"/>
    <w:rsid w:val="00535EC9"/>
    <w:rsid w:val="00536480"/>
    <w:rsid w:val="005375F6"/>
    <w:rsid w:val="005378AB"/>
    <w:rsid w:val="005409CD"/>
    <w:rsid w:val="005436A4"/>
    <w:rsid w:val="005467C2"/>
    <w:rsid w:val="00547ADA"/>
    <w:rsid w:val="0055330C"/>
    <w:rsid w:val="0055653C"/>
    <w:rsid w:val="00557F23"/>
    <w:rsid w:val="00560D16"/>
    <w:rsid w:val="0056114D"/>
    <w:rsid w:val="005647F0"/>
    <w:rsid w:val="005756A4"/>
    <w:rsid w:val="00583C16"/>
    <w:rsid w:val="00584101"/>
    <w:rsid w:val="00585E4B"/>
    <w:rsid w:val="00587A2B"/>
    <w:rsid w:val="00587D7F"/>
    <w:rsid w:val="00592884"/>
    <w:rsid w:val="00592E0D"/>
    <w:rsid w:val="005A02AF"/>
    <w:rsid w:val="005A4685"/>
    <w:rsid w:val="005B37B7"/>
    <w:rsid w:val="005B4D79"/>
    <w:rsid w:val="005B7798"/>
    <w:rsid w:val="005C31D2"/>
    <w:rsid w:val="005C3421"/>
    <w:rsid w:val="005D0B80"/>
    <w:rsid w:val="005D62CD"/>
    <w:rsid w:val="005E2219"/>
    <w:rsid w:val="005F1156"/>
    <w:rsid w:val="005F4DBB"/>
    <w:rsid w:val="005F72C2"/>
    <w:rsid w:val="00605558"/>
    <w:rsid w:val="00620581"/>
    <w:rsid w:val="006211B5"/>
    <w:rsid w:val="006311A9"/>
    <w:rsid w:val="0063333A"/>
    <w:rsid w:val="00637279"/>
    <w:rsid w:val="00647EB0"/>
    <w:rsid w:val="00650FD3"/>
    <w:rsid w:val="00652692"/>
    <w:rsid w:val="00652AC6"/>
    <w:rsid w:val="00661C9C"/>
    <w:rsid w:val="006648F8"/>
    <w:rsid w:val="00667472"/>
    <w:rsid w:val="00671413"/>
    <w:rsid w:val="00675F52"/>
    <w:rsid w:val="00684134"/>
    <w:rsid w:val="00694967"/>
    <w:rsid w:val="006971D5"/>
    <w:rsid w:val="006A3A99"/>
    <w:rsid w:val="006A6C50"/>
    <w:rsid w:val="006B1528"/>
    <w:rsid w:val="006B33C4"/>
    <w:rsid w:val="006B50F6"/>
    <w:rsid w:val="006B7BE3"/>
    <w:rsid w:val="006B7E16"/>
    <w:rsid w:val="006C0555"/>
    <w:rsid w:val="006D246B"/>
    <w:rsid w:val="006E2FAE"/>
    <w:rsid w:val="006E7DE3"/>
    <w:rsid w:val="006F3601"/>
    <w:rsid w:val="006F59E8"/>
    <w:rsid w:val="00701F0D"/>
    <w:rsid w:val="00705902"/>
    <w:rsid w:val="00707196"/>
    <w:rsid w:val="00714B12"/>
    <w:rsid w:val="0072319D"/>
    <w:rsid w:val="00730DBE"/>
    <w:rsid w:val="00753660"/>
    <w:rsid w:val="00754F3D"/>
    <w:rsid w:val="007621E6"/>
    <w:rsid w:val="00762361"/>
    <w:rsid w:val="00764F31"/>
    <w:rsid w:val="00767619"/>
    <w:rsid w:val="00770554"/>
    <w:rsid w:val="0078657D"/>
    <w:rsid w:val="00792D8C"/>
    <w:rsid w:val="0079342E"/>
    <w:rsid w:val="007963E2"/>
    <w:rsid w:val="007A1AA2"/>
    <w:rsid w:val="007A5D6C"/>
    <w:rsid w:val="007A63D5"/>
    <w:rsid w:val="007B6F1A"/>
    <w:rsid w:val="007B71B9"/>
    <w:rsid w:val="007B7B93"/>
    <w:rsid w:val="007C03AB"/>
    <w:rsid w:val="007D146D"/>
    <w:rsid w:val="007E3288"/>
    <w:rsid w:val="007E6547"/>
    <w:rsid w:val="007E68C3"/>
    <w:rsid w:val="007F3E3C"/>
    <w:rsid w:val="007F4D82"/>
    <w:rsid w:val="00802EE3"/>
    <w:rsid w:val="008033B3"/>
    <w:rsid w:val="008049CB"/>
    <w:rsid w:val="00805862"/>
    <w:rsid w:val="008060CF"/>
    <w:rsid w:val="00822DE4"/>
    <w:rsid w:val="00823183"/>
    <w:rsid w:val="00826215"/>
    <w:rsid w:val="00830E21"/>
    <w:rsid w:val="00833B04"/>
    <w:rsid w:val="00835F18"/>
    <w:rsid w:val="00841F77"/>
    <w:rsid w:val="008471B0"/>
    <w:rsid w:val="00853D7A"/>
    <w:rsid w:val="00864584"/>
    <w:rsid w:val="00864ECC"/>
    <w:rsid w:val="00865B1A"/>
    <w:rsid w:val="00871C48"/>
    <w:rsid w:val="008758CB"/>
    <w:rsid w:val="0088493F"/>
    <w:rsid w:val="008855BC"/>
    <w:rsid w:val="00890633"/>
    <w:rsid w:val="00893F03"/>
    <w:rsid w:val="008A3C75"/>
    <w:rsid w:val="008A6BAF"/>
    <w:rsid w:val="008B1066"/>
    <w:rsid w:val="008B16E7"/>
    <w:rsid w:val="008B235A"/>
    <w:rsid w:val="008B6BEF"/>
    <w:rsid w:val="008B70FE"/>
    <w:rsid w:val="008C53A6"/>
    <w:rsid w:val="008D0AA4"/>
    <w:rsid w:val="008E3711"/>
    <w:rsid w:val="008E74FF"/>
    <w:rsid w:val="008F179F"/>
    <w:rsid w:val="008F448F"/>
    <w:rsid w:val="009032D1"/>
    <w:rsid w:val="009036A6"/>
    <w:rsid w:val="00904DA6"/>
    <w:rsid w:val="009053BE"/>
    <w:rsid w:val="0090591B"/>
    <w:rsid w:val="00906E27"/>
    <w:rsid w:val="00911E32"/>
    <w:rsid w:val="0091280A"/>
    <w:rsid w:val="0091295E"/>
    <w:rsid w:val="009130DC"/>
    <w:rsid w:val="0091473E"/>
    <w:rsid w:val="0091482D"/>
    <w:rsid w:val="0091487F"/>
    <w:rsid w:val="009218D8"/>
    <w:rsid w:val="009250C1"/>
    <w:rsid w:val="009263A3"/>
    <w:rsid w:val="00934497"/>
    <w:rsid w:val="00947C25"/>
    <w:rsid w:val="00950F73"/>
    <w:rsid w:val="00952283"/>
    <w:rsid w:val="009602BF"/>
    <w:rsid w:val="00970597"/>
    <w:rsid w:val="00971600"/>
    <w:rsid w:val="00973FAA"/>
    <w:rsid w:val="00974E32"/>
    <w:rsid w:val="00976CAD"/>
    <w:rsid w:val="0098068B"/>
    <w:rsid w:val="00981151"/>
    <w:rsid w:val="00981629"/>
    <w:rsid w:val="00984319"/>
    <w:rsid w:val="00985AD6"/>
    <w:rsid w:val="0098706B"/>
    <w:rsid w:val="00991A71"/>
    <w:rsid w:val="0099733C"/>
    <w:rsid w:val="009B0633"/>
    <w:rsid w:val="009B06AB"/>
    <w:rsid w:val="009C0443"/>
    <w:rsid w:val="009C29AE"/>
    <w:rsid w:val="009C789F"/>
    <w:rsid w:val="009D49F0"/>
    <w:rsid w:val="009D4E35"/>
    <w:rsid w:val="009D6010"/>
    <w:rsid w:val="009E5A67"/>
    <w:rsid w:val="009E644D"/>
    <w:rsid w:val="009F0A2D"/>
    <w:rsid w:val="009F10F1"/>
    <w:rsid w:val="009F4C79"/>
    <w:rsid w:val="009F7D9E"/>
    <w:rsid w:val="00A02529"/>
    <w:rsid w:val="00A0594B"/>
    <w:rsid w:val="00A06A47"/>
    <w:rsid w:val="00A06CDF"/>
    <w:rsid w:val="00A07016"/>
    <w:rsid w:val="00A125D4"/>
    <w:rsid w:val="00A2097C"/>
    <w:rsid w:val="00A22F32"/>
    <w:rsid w:val="00A30B6C"/>
    <w:rsid w:val="00A34D22"/>
    <w:rsid w:val="00A42682"/>
    <w:rsid w:val="00A507FE"/>
    <w:rsid w:val="00A518DD"/>
    <w:rsid w:val="00A57D2C"/>
    <w:rsid w:val="00A66919"/>
    <w:rsid w:val="00A7700E"/>
    <w:rsid w:val="00A80AC7"/>
    <w:rsid w:val="00A84195"/>
    <w:rsid w:val="00A90FD1"/>
    <w:rsid w:val="00A9630C"/>
    <w:rsid w:val="00AA0389"/>
    <w:rsid w:val="00AA2E2D"/>
    <w:rsid w:val="00AA5812"/>
    <w:rsid w:val="00AA76EA"/>
    <w:rsid w:val="00AD2BE5"/>
    <w:rsid w:val="00AD4370"/>
    <w:rsid w:val="00AD78E6"/>
    <w:rsid w:val="00AE1283"/>
    <w:rsid w:val="00AE1582"/>
    <w:rsid w:val="00AE2BD9"/>
    <w:rsid w:val="00AF03C7"/>
    <w:rsid w:val="00AF07AC"/>
    <w:rsid w:val="00AF198D"/>
    <w:rsid w:val="00AF5B87"/>
    <w:rsid w:val="00B0250F"/>
    <w:rsid w:val="00B079F6"/>
    <w:rsid w:val="00B2091C"/>
    <w:rsid w:val="00B2127A"/>
    <w:rsid w:val="00B26E6B"/>
    <w:rsid w:val="00B31AB5"/>
    <w:rsid w:val="00B371E4"/>
    <w:rsid w:val="00B41B19"/>
    <w:rsid w:val="00B42048"/>
    <w:rsid w:val="00B439EE"/>
    <w:rsid w:val="00B4741F"/>
    <w:rsid w:val="00B5321F"/>
    <w:rsid w:val="00B53736"/>
    <w:rsid w:val="00B5666C"/>
    <w:rsid w:val="00B65D05"/>
    <w:rsid w:val="00B70ADD"/>
    <w:rsid w:val="00B7652C"/>
    <w:rsid w:val="00B900CC"/>
    <w:rsid w:val="00B92834"/>
    <w:rsid w:val="00B93AFB"/>
    <w:rsid w:val="00B97190"/>
    <w:rsid w:val="00BA0829"/>
    <w:rsid w:val="00BA116E"/>
    <w:rsid w:val="00BA531F"/>
    <w:rsid w:val="00BA68F4"/>
    <w:rsid w:val="00BB0502"/>
    <w:rsid w:val="00BB0B3A"/>
    <w:rsid w:val="00BB2395"/>
    <w:rsid w:val="00BB41B0"/>
    <w:rsid w:val="00BB5D5A"/>
    <w:rsid w:val="00BB73F8"/>
    <w:rsid w:val="00BC3766"/>
    <w:rsid w:val="00BC4C31"/>
    <w:rsid w:val="00BF2168"/>
    <w:rsid w:val="00BF3552"/>
    <w:rsid w:val="00BF40FA"/>
    <w:rsid w:val="00BF764B"/>
    <w:rsid w:val="00BF7B6E"/>
    <w:rsid w:val="00BF7FCD"/>
    <w:rsid w:val="00C025F4"/>
    <w:rsid w:val="00C109CF"/>
    <w:rsid w:val="00C10C09"/>
    <w:rsid w:val="00C117F5"/>
    <w:rsid w:val="00C21762"/>
    <w:rsid w:val="00C21E5A"/>
    <w:rsid w:val="00C24760"/>
    <w:rsid w:val="00C248EA"/>
    <w:rsid w:val="00C27421"/>
    <w:rsid w:val="00C47305"/>
    <w:rsid w:val="00C57BB5"/>
    <w:rsid w:val="00C63A21"/>
    <w:rsid w:val="00C715F5"/>
    <w:rsid w:val="00C72AB1"/>
    <w:rsid w:val="00C758FE"/>
    <w:rsid w:val="00C777EA"/>
    <w:rsid w:val="00C8406C"/>
    <w:rsid w:val="00C857AB"/>
    <w:rsid w:val="00C92B39"/>
    <w:rsid w:val="00C94C9F"/>
    <w:rsid w:val="00CA38C6"/>
    <w:rsid w:val="00CB1A38"/>
    <w:rsid w:val="00CB3DFC"/>
    <w:rsid w:val="00CC3472"/>
    <w:rsid w:val="00CC4D0B"/>
    <w:rsid w:val="00CC7AE6"/>
    <w:rsid w:val="00CE142F"/>
    <w:rsid w:val="00CE1B4E"/>
    <w:rsid w:val="00CE4BDD"/>
    <w:rsid w:val="00CF0D8B"/>
    <w:rsid w:val="00CF54D6"/>
    <w:rsid w:val="00D01326"/>
    <w:rsid w:val="00D03D08"/>
    <w:rsid w:val="00D078BF"/>
    <w:rsid w:val="00D133D2"/>
    <w:rsid w:val="00D1367F"/>
    <w:rsid w:val="00D16157"/>
    <w:rsid w:val="00D20A6D"/>
    <w:rsid w:val="00D22107"/>
    <w:rsid w:val="00D34863"/>
    <w:rsid w:val="00D34CE7"/>
    <w:rsid w:val="00D35678"/>
    <w:rsid w:val="00D35E5C"/>
    <w:rsid w:val="00D40870"/>
    <w:rsid w:val="00D5043B"/>
    <w:rsid w:val="00D5326F"/>
    <w:rsid w:val="00D5576D"/>
    <w:rsid w:val="00D55AED"/>
    <w:rsid w:val="00D5703D"/>
    <w:rsid w:val="00D71928"/>
    <w:rsid w:val="00D735BB"/>
    <w:rsid w:val="00D73BDA"/>
    <w:rsid w:val="00D77037"/>
    <w:rsid w:val="00D81633"/>
    <w:rsid w:val="00D92BA7"/>
    <w:rsid w:val="00D940C7"/>
    <w:rsid w:val="00D94535"/>
    <w:rsid w:val="00D97AF2"/>
    <w:rsid w:val="00DA4688"/>
    <w:rsid w:val="00DA591E"/>
    <w:rsid w:val="00DB58F7"/>
    <w:rsid w:val="00DC0201"/>
    <w:rsid w:val="00DC11A0"/>
    <w:rsid w:val="00DD186C"/>
    <w:rsid w:val="00DD5023"/>
    <w:rsid w:val="00DE1B41"/>
    <w:rsid w:val="00DE34E3"/>
    <w:rsid w:val="00DF2945"/>
    <w:rsid w:val="00DF4031"/>
    <w:rsid w:val="00DF6A25"/>
    <w:rsid w:val="00E02238"/>
    <w:rsid w:val="00E0428D"/>
    <w:rsid w:val="00E05FF0"/>
    <w:rsid w:val="00E07BEB"/>
    <w:rsid w:val="00E10629"/>
    <w:rsid w:val="00E1792E"/>
    <w:rsid w:val="00E22B33"/>
    <w:rsid w:val="00E25BDB"/>
    <w:rsid w:val="00E264D3"/>
    <w:rsid w:val="00E26734"/>
    <w:rsid w:val="00E33F26"/>
    <w:rsid w:val="00E40817"/>
    <w:rsid w:val="00E54F78"/>
    <w:rsid w:val="00E56B02"/>
    <w:rsid w:val="00E56D96"/>
    <w:rsid w:val="00E60129"/>
    <w:rsid w:val="00E65081"/>
    <w:rsid w:val="00E6590A"/>
    <w:rsid w:val="00E713E5"/>
    <w:rsid w:val="00E772C2"/>
    <w:rsid w:val="00E77816"/>
    <w:rsid w:val="00E839B3"/>
    <w:rsid w:val="00E84C04"/>
    <w:rsid w:val="00E85F75"/>
    <w:rsid w:val="00E968C0"/>
    <w:rsid w:val="00EA72F2"/>
    <w:rsid w:val="00EB29B6"/>
    <w:rsid w:val="00EB3208"/>
    <w:rsid w:val="00EB3ECF"/>
    <w:rsid w:val="00EB5E89"/>
    <w:rsid w:val="00EB71EF"/>
    <w:rsid w:val="00EC0F42"/>
    <w:rsid w:val="00ED0565"/>
    <w:rsid w:val="00ED4AA3"/>
    <w:rsid w:val="00ED71BA"/>
    <w:rsid w:val="00EE1484"/>
    <w:rsid w:val="00EE2565"/>
    <w:rsid w:val="00EE681E"/>
    <w:rsid w:val="00EF2F40"/>
    <w:rsid w:val="00EF384E"/>
    <w:rsid w:val="00EF5B19"/>
    <w:rsid w:val="00EF7BA3"/>
    <w:rsid w:val="00F06D88"/>
    <w:rsid w:val="00F157AE"/>
    <w:rsid w:val="00F17CBC"/>
    <w:rsid w:val="00F21761"/>
    <w:rsid w:val="00F22BC0"/>
    <w:rsid w:val="00F30B42"/>
    <w:rsid w:val="00F40358"/>
    <w:rsid w:val="00F40886"/>
    <w:rsid w:val="00F427B5"/>
    <w:rsid w:val="00F44DC6"/>
    <w:rsid w:val="00F44ED5"/>
    <w:rsid w:val="00F5285D"/>
    <w:rsid w:val="00F57031"/>
    <w:rsid w:val="00F6086E"/>
    <w:rsid w:val="00F62CEA"/>
    <w:rsid w:val="00F669CF"/>
    <w:rsid w:val="00F70DE1"/>
    <w:rsid w:val="00F71678"/>
    <w:rsid w:val="00F74AEA"/>
    <w:rsid w:val="00F7504F"/>
    <w:rsid w:val="00F76642"/>
    <w:rsid w:val="00F915D8"/>
    <w:rsid w:val="00FB29AF"/>
    <w:rsid w:val="00FB34C3"/>
    <w:rsid w:val="00FC133E"/>
    <w:rsid w:val="00FD18C9"/>
    <w:rsid w:val="00FE173A"/>
    <w:rsid w:val="00FE3798"/>
    <w:rsid w:val="00FE426F"/>
    <w:rsid w:val="00FE6218"/>
    <w:rsid w:val="00FE6699"/>
    <w:rsid w:val="00FF3F68"/>
    <w:rsid w:val="00FF4564"/>
    <w:rsid w:val="00FF55C5"/>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CB5"/>
  <w15:docId w15:val="{51EF4E8C-1FC7-48F6-A8C1-D2654A39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FE173A"/>
    <w:rPr>
      <w:color w:val="605E5C"/>
      <w:shd w:val="clear" w:color="auto" w:fill="E1DFDD"/>
    </w:rPr>
  </w:style>
  <w:style w:type="paragraph" w:styleId="NormalWeb">
    <w:name w:val="Normal (Web)"/>
    <w:basedOn w:val="Normal"/>
    <w:uiPriority w:val="99"/>
    <w:unhideWhenUsed/>
    <w:rsid w:val="00407E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0090">
      <w:bodyDiv w:val="1"/>
      <w:marLeft w:val="0"/>
      <w:marRight w:val="0"/>
      <w:marTop w:val="0"/>
      <w:marBottom w:val="0"/>
      <w:divBdr>
        <w:top w:val="none" w:sz="0" w:space="0" w:color="auto"/>
        <w:left w:val="none" w:sz="0" w:space="0" w:color="auto"/>
        <w:bottom w:val="none" w:sz="0" w:space="0" w:color="auto"/>
        <w:right w:val="none" w:sz="0" w:space="0" w:color="auto"/>
      </w:divBdr>
    </w:div>
    <w:div w:id="323047674">
      <w:bodyDiv w:val="1"/>
      <w:marLeft w:val="0"/>
      <w:marRight w:val="0"/>
      <w:marTop w:val="0"/>
      <w:marBottom w:val="0"/>
      <w:divBdr>
        <w:top w:val="none" w:sz="0" w:space="0" w:color="auto"/>
        <w:left w:val="none" w:sz="0" w:space="0" w:color="auto"/>
        <w:bottom w:val="none" w:sz="0" w:space="0" w:color="auto"/>
        <w:right w:val="none" w:sz="0" w:space="0" w:color="auto"/>
      </w:divBdr>
      <w:divsChild>
        <w:div w:id="672225597">
          <w:marLeft w:val="0"/>
          <w:marRight w:val="0"/>
          <w:marTop w:val="0"/>
          <w:marBottom w:val="0"/>
          <w:divBdr>
            <w:top w:val="none" w:sz="0" w:space="0" w:color="auto"/>
            <w:left w:val="none" w:sz="0" w:space="0" w:color="auto"/>
            <w:bottom w:val="none" w:sz="0" w:space="0" w:color="auto"/>
            <w:right w:val="none" w:sz="0" w:space="0" w:color="auto"/>
          </w:divBdr>
          <w:divsChild>
            <w:div w:id="1272319301">
              <w:marLeft w:val="0"/>
              <w:marRight w:val="0"/>
              <w:marTop w:val="0"/>
              <w:marBottom w:val="0"/>
              <w:divBdr>
                <w:top w:val="none" w:sz="0" w:space="0" w:color="auto"/>
                <w:left w:val="none" w:sz="0" w:space="0" w:color="auto"/>
                <w:bottom w:val="none" w:sz="0" w:space="0" w:color="auto"/>
                <w:right w:val="none" w:sz="0" w:space="0" w:color="auto"/>
              </w:divBdr>
              <w:divsChild>
                <w:div w:id="1855067746">
                  <w:marLeft w:val="0"/>
                  <w:marRight w:val="0"/>
                  <w:marTop w:val="0"/>
                  <w:marBottom w:val="0"/>
                  <w:divBdr>
                    <w:top w:val="none" w:sz="0" w:space="0" w:color="auto"/>
                    <w:left w:val="none" w:sz="0" w:space="0" w:color="auto"/>
                    <w:bottom w:val="none" w:sz="0" w:space="0" w:color="auto"/>
                    <w:right w:val="none" w:sz="0" w:space="0" w:color="auto"/>
                  </w:divBdr>
                  <w:divsChild>
                    <w:div w:id="601232228">
                      <w:marLeft w:val="0"/>
                      <w:marRight w:val="0"/>
                      <w:marTop w:val="0"/>
                      <w:marBottom w:val="0"/>
                      <w:divBdr>
                        <w:top w:val="none" w:sz="0" w:space="0" w:color="auto"/>
                        <w:left w:val="none" w:sz="0" w:space="0" w:color="auto"/>
                        <w:bottom w:val="none" w:sz="0" w:space="0" w:color="auto"/>
                        <w:right w:val="none" w:sz="0" w:space="0" w:color="auto"/>
                      </w:divBdr>
                      <w:divsChild>
                        <w:div w:id="375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174">
      <w:bodyDiv w:val="1"/>
      <w:marLeft w:val="0"/>
      <w:marRight w:val="0"/>
      <w:marTop w:val="0"/>
      <w:marBottom w:val="0"/>
      <w:divBdr>
        <w:top w:val="none" w:sz="0" w:space="0" w:color="auto"/>
        <w:left w:val="none" w:sz="0" w:space="0" w:color="auto"/>
        <w:bottom w:val="none" w:sz="0" w:space="0" w:color="auto"/>
        <w:right w:val="none" w:sz="0" w:space="0" w:color="auto"/>
      </w:divBdr>
    </w:div>
    <w:div w:id="431126347">
      <w:bodyDiv w:val="1"/>
      <w:marLeft w:val="0"/>
      <w:marRight w:val="0"/>
      <w:marTop w:val="0"/>
      <w:marBottom w:val="0"/>
      <w:divBdr>
        <w:top w:val="none" w:sz="0" w:space="0" w:color="auto"/>
        <w:left w:val="none" w:sz="0" w:space="0" w:color="auto"/>
        <w:bottom w:val="none" w:sz="0" w:space="0" w:color="auto"/>
        <w:right w:val="none" w:sz="0" w:space="0" w:color="auto"/>
      </w:divBdr>
    </w:div>
    <w:div w:id="682704071">
      <w:bodyDiv w:val="1"/>
      <w:marLeft w:val="0"/>
      <w:marRight w:val="0"/>
      <w:marTop w:val="0"/>
      <w:marBottom w:val="0"/>
      <w:divBdr>
        <w:top w:val="none" w:sz="0" w:space="0" w:color="auto"/>
        <w:left w:val="none" w:sz="0" w:space="0" w:color="auto"/>
        <w:bottom w:val="none" w:sz="0" w:space="0" w:color="auto"/>
        <w:right w:val="none" w:sz="0" w:space="0" w:color="auto"/>
      </w:divBdr>
    </w:div>
    <w:div w:id="720860111">
      <w:bodyDiv w:val="1"/>
      <w:marLeft w:val="0"/>
      <w:marRight w:val="0"/>
      <w:marTop w:val="0"/>
      <w:marBottom w:val="0"/>
      <w:divBdr>
        <w:top w:val="none" w:sz="0" w:space="0" w:color="auto"/>
        <w:left w:val="none" w:sz="0" w:space="0" w:color="auto"/>
        <w:bottom w:val="none" w:sz="0" w:space="0" w:color="auto"/>
        <w:right w:val="none" w:sz="0" w:space="0" w:color="auto"/>
      </w:divBdr>
    </w:div>
    <w:div w:id="758211912">
      <w:bodyDiv w:val="1"/>
      <w:marLeft w:val="0"/>
      <w:marRight w:val="0"/>
      <w:marTop w:val="0"/>
      <w:marBottom w:val="0"/>
      <w:divBdr>
        <w:top w:val="none" w:sz="0" w:space="0" w:color="auto"/>
        <w:left w:val="none" w:sz="0" w:space="0" w:color="auto"/>
        <w:bottom w:val="none" w:sz="0" w:space="0" w:color="auto"/>
        <w:right w:val="none" w:sz="0" w:space="0" w:color="auto"/>
      </w:divBdr>
      <w:divsChild>
        <w:div w:id="1463376620">
          <w:marLeft w:val="0"/>
          <w:marRight w:val="0"/>
          <w:marTop w:val="0"/>
          <w:marBottom w:val="0"/>
          <w:divBdr>
            <w:top w:val="none" w:sz="0" w:space="0" w:color="auto"/>
            <w:left w:val="none" w:sz="0" w:space="0" w:color="auto"/>
            <w:bottom w:val="none" w:sz="0" w:space="0" w:color="auto"/>
            <w:right w:val="none" w:sz="0" w:space="0" w:color="auto"/>
          </w:divBdr>
          <w:divsChild>
            <w:div w:id="19721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91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1089889814">
      <w:bodyDiv w:val="1"/>
      <w:marLeft w:val="0"/>
      <w:marRight w:val="0"/>
      <w:marTop w:val="0"/>
      <w:marBottom w:val="0"/>
      <w:divBdr>
        <w:top w:val="none" w:sz="0" w:space="0" w:color="auto"/>
        <w:left w:val="none" w:sz="0" w:space="0" w:color="auto"/>
        <w:bottom w:val="none" w:sz="0" w:space="0" w:color="auto"/>
        <w:right w:val="none" w:sz="0" w:space="0" w:color="auto"/>
      </w:divBdr>
    </w:div>
    <w:div w:id="1580099061">
      <w:bodyDiv w:val="1"/>
      <w:marLeft w:val="0"/>
      <w:marRight w:val="0"/>
      <w:marTop w:val="0"/>
      <w:marBottom w:val="0"/>
      <w:divBdr>
        <w:top w:val="none" w:sz="0" w:space="0" w:color="auto"/>
        <w:left w:val="none" w:sz="0" w:space="0" w:color="auto"/>
        <w:bottom w:val="none" w:sz="0" w:space="0" w:color="auto"/>
        <w:right w:val="none" w:sz="0" w:space="0" w:color="auto"/>
      </w:divBdr>
    </w:div>
    <w:div w:id="1620141537">
      <w:bodyDiv w:val="1"/>
      <w:marLeft w:val="0"/>
      <w:marRight w:val="0"/>
      <w:marTop w:val="0"/>
      <w:marBottom w:val="0"/>
      <w:divBdr>
        <w:top w:val="none" w:sz="0" w:space="0" w:color="auto"/>
        <w:left w:val="none" w:sz="0" w:space="0" w:color="auto"/>
        <w:bottom w:val="none" w:sz="0" w:space="0" w:color="auto"/>
        <w:right w:val="none" w:sz="0" w:space="0" w:color="auto"/>
      </w:divBdr>
    </w:div>
    <w:div w:id="1764302920">
      <w:bodyDiv w:val="1"/>
      <w:marLeft w:val="0"/>
      <w:marRight w:val="0"/>
      <w:marTop w:val="0"/>
      <w:marBottom w:val="0"/>
      <w:divBdr>
        <w:top w:val="none" w:sz="0" w:space="0" w:color="auto"/>
        <w:left w:val="none" w:sz="0" w:space="0" w:color="auto"/>
        <w:bottom w:val="none" w:sz="0" w:space="0" w:color="auto"/>
        <w:right w:val="none" w:sz="0" w:space="0" w:color="auto"/>
      </w:divBdr>
    </w:div>
    <w:div w:id="1900165537">
      <w:bodyDiv w:val="1"/>
      <w:marLeft w:val="0"/>
      <w:marRight w:val="0"/>
      <w:marTop w:val="0"/>
      <w:marBottom w:val="0"/>
      <w:divBdr>
        <w:top w:val="none" w:sz="0" w:space="0" w:color="auto"/>
        <w:left w:val="none" w:sz="0" w:space="0" w:color="auto"/>
        <w:bottom w:val="none" w:sz="0" w:space="0" w:color="auto"/>
        <w:right w:val="none" w:sz="0" w:space="0" w:color="auto"/>
      </w:divBdr>
    </w:div>
    <w:div w:id="2133740474">
      <w:bodyDiv w:val="1"/>
      <w:marLeft w:val="0"/>
      <w:marRight w:val="0"/>
      <w:marTop w:val="0"/>
      <w:marBottom w:val="0"/>
      <w:divBdr>
        <w:top w:val="none" w:sz="0" w:space="0" w:color="auto"/>
        <w:left w:val="none" w:sz="0" w:space="0" w:color="auto"/>
        <w:bottom w:val="none" w:sz="0" w:space="0" w:color="auto"/>
        <w:right w:val="none" w:sz="0" w:space="0" w:color="auto"/>
      </w:divBdr>
      <w:divsChild>
        <w:div w:id="1454202880">
          <w:marLeft w:val="0"/>
          <w:marRight w:val="0"/>
          <w:marTop w:val="0"/>
          <w:marBottom w:val="0"/>
          <w:divBdr>
            <w:top w:val="none" w:sz="0" w:space="0" w:color="auto"/>
            <w:left w:val="none" w:sz="0" w:space="0" w:color="auto"/>
            <w:bottom w:val="none" w:sz="0" w:space="0" w:color="auto"/>
            <w:right w:val="none" w:sz="0" w:space="0" w:color="auto"/>
          </w:divBdr>
        </w:div>
        <w:div w:id="222718985">
          <w:marLeft w:val="0"/>
          <w:marRight w:val="0"/>
          <w:marTop w:val="0"/>
          <w:marBottom w:val="0"/>
          <w:divBdr>
            <w:top w:val="none" w:sz="0" w:space="0" w:color="auto"/>
            <w:left w:val="none" w:sz="0" w:space="0" w:color="auto"/>
            <w:bottom w:val="none" w:sz="0" w:space="0" w:color="auto"/>
            <w:right w:val="none" w:sz="0" w:space="0" w:color="auto"/>
          </w:divBdr>
        </w:div>
        <w:div w:id="9876294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hyperlink" Target="https://osf.i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ata.lib.vt.edu/" TargetMode="External"/><Relationship Id="rId17" Type="http://schemas.openxmlformats.org/officeDocument/2006/relationships/hyperlink" Target="https://data.lib.vt.edu/" TargetMode="External"/><Relationship Id="rId2" Type="http://schemas.openxmlformats.org/officeDocument/2006/relationships/numbering" Target="numbering.xml"/><Relationship Id="rId16" Type="http://schemas.openxmlformats.org/officeDocument/2006/relationships/hyperlink" Target="https://data.lib.v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 TargetMode="External"/><Relationship Id="rId5" Type="http://schemas.openxmlformats.org/officeDocument/2006/relationships/webSettings" Target="webSettings.xml"/><Relationship Id="rId15" Type="http://schemas.openxmlformats.org/officeDocument/2006/relationships/hyperlink" Target="https://zenodo.org/"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 TargetMode="External"/><Relationship Id="rId14" Type="http://schemas.openxmlformats.org/officeDocument/2006/relationships/hyperlink" Target="https://github.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A380293-49C1-43E8-9454-7CCDF242ED13}"/>
      </w:docPartPr>
      <w:docPartBody>
        <w:p w:rsidR="00007904" w:rsidRDefault="00007904">
          <w:r w:rsidRPr="008F35ED">
            <w:rPr>
              <w:rStyle w:val="PlaceholderText"/>
            </w:rPr>
            <w:t>Click or tap here to enter text.</w:t>
          </w:r>
        </w:p>
      </w:docPartBody>
    </w:docPart>
    <w:docPart>
      <w:docPartPr>
        <w:name w:val="423ED1CFB3C9474C825E12791D61BD9B"/>
        <w:category>
          <w:name w:val="General"/>
          <w:gallery w:val="placeholder"/>
        </w:category>
        <w:types>
          <w:type w:val="bbPlcHdr"/>
        </w:types>
        <w:behaviors>
          <w:behavior w:val="content"/>
        </w:behaviors>
        <w:guid w:val="{E083F9F3-D15B-4DB5-A17A-622E1360D38F}"/>
      </w:docPartPr>
      <w:docPartBody>
        <w:p w:rsidR="009E1A76" w:rsidRDefault="00200DB6" w:rsidP="00200DB6">
          <w:pPr>
            <w:pStyle w:val="423ED1CFB3C9474C825E12791D61BD9B18"/>
          </w:pPr>
          <w:r w:rsidRPr="008F35ED">
            <w:rPr>
              <w:rStyle w:val="PlaceholderText"/>
            </w:rPr>
            <w:t xml:space="preserve">Click </w:t>
          </w:r>
          <w:r>
            <w:rPr>
              <w:rStyle w:val="PlaceholderText"/>
            </w:rPr>
            <w:t>here to provide a response.</w:t>
          </w:r>
        </w:p>
      </w:docPartBody>
    </w:docPart>
    <w:docPart>
      <w:docPartPr>
        <w:name w:val="CA54041FC3E84FF592F31FB0B615CEEF"/>
        <w:category>
          <w:name w:val="General"/>
          <w:gallery w:val="placeholder"/>
        </w:category>
        <w:types>
          <w:type w:val="bbPlcHdr"/>
        </w:types>
        <w:behaviors>
          <w:behavior w:val="content"/>
        </w:behaviors>
        <w:guid w:val="{1846601D-B024-4726-9C95-4F899F28EF0F}"/>
      </w:docPartPr>
      <w:docPartBody>
        <w:p w:rsidR="009E1A76" w:rsidRDefault="00200DB6" w:rsidP="00200DB6">
          <w:pPr>
            <w:pStyle w:val="CA54041FC3E84FF592F31FB0B615CEEF18"/>
          </w:pPr>
          <w:r>
            <w:rPr>
              <w:rStyle w:val="PlaceholderText"/>
            </w:rPr>
            <w:t>Click here to provide a response.</w:t>
          </w:r>
        </w:p>
      </w:docPartBody>
    </w:docPart>
    <w:docPart>
      <w:docPartPr>
        <w:name w:val="2AC63A2802384D8FB6C2CA70F186BCC2"/>
        <w:category>
          <w:name w:val="General"/>
          <w:gallery w:val="placeholder"/>
        </w:category>
        <w:types>
          <w:type w:val="bbPlcHdr"/>
        </w:types>
        <w:behaviors>
          <w:behavior w:val="content"/>
        </w:behaviors>
        <w:guid w:val="{7E34C210-6B56-4F2F-AFE2-4E57FDAF758A}"/>
      </w:docPartPr>
      <w:docPartBody>
        <w:p w:rsidR="009E1A76" w:rsidRDefault="00200DB6" w:rsidP="00200DB6">
          <w:pPr>
            <w:pStyle w:val="2AC63A2802384D8FB6C2CA70F186BCC218"/>
          </w:pPr>
          <w:r>
            <w:rPr>
              <w:rStyle w:val="PlaceholderText"/>
            </w:rPr>
            <w:t>Click here to provide a response.</w:t>
          </w:r>
        </w:p>
      </w:docPartBody>
    </w:docPart>
    <w:docPart>
      <w:docPartPr>
        <w:name w:val="F36DF42D87B8402DBA4D62692D593F4C"/>
        <w:category>
          <w:name w:val="General"/>
          <w:gallery w:val="placeholder"/>
        </w:category>
        <w:types>
          <w:type w:val="bbPlcHdr"/>
        </w:types>
        <w:behaviors>
          <w:behavior w:val="content"/>
        </w:behaviors>
        <w:guid w:val="{DE7EEA29-68E2-40AC-9626-B5173D303E73}"/>
      </w:docPartPr>
      <w:docPartBody>
        <w:p w:rsidR="009E1A76" w:rsidRDefault="00200DB6" w:rsidP="00200DB6">
          <w:pPr>
            <w:pStyle w:val="F36DF42D87B8402DBA4D62692D593F4C18"/>
          </w:pPr>
          <w:r>
            <w:rPr>
              <w:rStyle w:val="PlaceholderText"/>
            </w:rPr>
            <w:t>Click here to provide a response.</w:t>
          </w:r>
        </w:p>
      </w:docPartBody>
    </w:docPart>
    <w:docPart>
      <w:docPartPr>
        <w:name w:val="661A961C276F43B1824EA88B447C67C6"/>
        <w:category>
          <w:name w:val="General"/>
          <w:gallery w:val="placeholder"/>
        </w:category>
        <w:types>
          <w:type w:val="bbPlcHdr"/>
        </w:types>
        <w:behaviors>
          <w:behavior w:val="content"/>
        </w:behaviors>
        <w:guid w:val="{CD79412A-A4D5-4AE7-8059-DD6218C12AC4}"/>
      </w:docPartPr>
      <w:docPartBody>
        <w:p w:rsidR="00461463" w:rsidRDefault="00200DB6" w:rsidP="00200DB6">
          <w:pPr>
            <w:pStyle w:val="661A961C276F43B1824EA88B447C67C617"/>
          </w:pPr>
          <w:r>
            <w:rPr>
              <w:rStyle w:val="PlaceholderText"/>
            </w:rPr>
            <w:t>Click here to provide a response.</w:t>
          </w:r>
        </w:p>
      </w:docPartBody>
    </w:docPart>
    <w:docPart>
      <w:docPartPr>
        <w:name w:val="0AF8D742C79D46C4B7E518CAA20EB4D7"/>
        <w:category>
          <w:name w:val="General"/>
          <w:gallery w:val="placeholder"/>
        </w:category>
        <w:types>
          <w:type w:val="bbPlcHdr"/>
        </w:types>
        <w:behaviors>
          <w:behavior w:val="content"/>
        </w:behaviors>
        <w:guid w:val="{DB348300-2A46-426C-9EA3-2B0D6C08DBFD}"/>
      </w:docPartPr>
      <w:docPartBody>
        <w:p w:rsidR="00461463" w:rsidRDefault="00200DB6" w:rsidP="00200DB6">
          <w:pPr>
            <w:pStyle w:val="0AF8D742C79D46C4B7E518CAA20EB4D717"/>
          </w:pPr>
          <w:r>
            <w:rPr>
              <w:rStyle w:val="PlaceholderText"/>
            </w:rPr>
            <w:t>Click here to provide a response.</w:t>
          </w:r>
        </w:p>
      </w:docPartBody>
    </w:docPart>
    <w:docPart>
      <w:docPartPr>
        <w:name w:val="97BE5054EECC4A628166DE78561BB523"/>
        <w:category>
          <w:name w:val="General"/>
          <w:gallery w:val="placeholder"/>
        </w:category>
        <w:types>
          <w:type w:val="bbPlcHdr"/>
        </w:types>
        <w:behaviors>
          <w:behavior w:val="content"/>
        </w:behaviors>
        <w:guid w:val="{20228342-523B-4BA3-BE78-CAF0CFBBF778}"/>
      </w:docPartPr>
      <w:docPartBody>
        <w:p w:rsidR="00461463" w:rsidRDefault="00200DB6" w:rsidP="00200DB6">
          <w:pPr>
            <w:pStyle w:val="97BE5054EECC4A628166DE78561BB52314"/>
          </w:pPr>
          <w:r>
            <w:rPr>
              <w:rStyle w:val="PlaceholderText"/>
            </w:rPr>
            <w:t>Click here to provide a response.</w:t>
          </w:r>
        </w:p>
      </w:docPartBody>
    </w:docPart>
    <w:docPart>
      <w:docPartPr>
        <w:name w:val="60B85A9460D6413C9E3D5DA90E253155"/>
        <w:category>
          <w:name w:val="General"/>
          <w:gallery w:val="placeholder"/>
        </w:category>
        <w:types>
          <w:type w:val="bbPlcHdr"/>
        </w:types>
        <w:behaviors>
          <w:behavior w:val="content"/>
        </w:behaviors>
        <w:guid w:val="{319223D2-DECB-4216-B992-30DB41A54AAD}"/>
      </w:docPartPr>
      <w:docPartBody>
        <w:p w:rsidR="00461463" w:rsidRDefault="00200DB6" w:rsidP="00200DB6">
          <w:pPr>
            <w:pStyle w:val="60B85A9460D6413C9E3D5DA90E25315514"/>
          </w:pPr>
          <w:r>
            <w:rPr>
              <w:rStyle w:val="PlaceholderText"/>
            </w:rPr>
            <w:t>Click here to provide a response.</w:t>
          </w:r>
        </w:p>
      </w:docPartBody>
    </w:docPart>
    <w:docPart>
      <w:docPartPr>
        <w:name w:val="A8919E64ECF144298B3A9189ECC187E5"/>
        <w:category>
          <w:name w:val="General"/>
          <w:gallery w:val="placeholder"/>
        </w:category>
        <w:types>
          <w:type w:val="bbPlcHdr"/>
        </w:types>
        <w:behaviors>
          <w:behavior w:val="content"/>
        </w:behaviors>
        <w:guid w:val="{48D75C68-6FA1-4F79-996C-AA600FB6121D}"/>
      </w:docPartPr>
      <w:docPartBody>
        <w:p w:rsidR="00461463" w:rsidRDefault="00200DB6" w:rsidP="00200DB6">
          <w:pPr>
            <w:pStyle w:val="A8919E64ECF144298B3A9189ECC187E514"/>
          </w:pPr>
          <w:r>
            <w:rPr>
              <w:rStyle w:val="PlaceholderText"/>
            </w:rPr>
            <w:t>Click here to provide a response.</w:t>
          </w:r>
        </w:p>
      </w:docPartBody>
    </w:docPart>
    <w:docPart>
      <w:docPartPr>
        <w:name w:val="9B729DA068E640B096CE88B1E151F9F4"/>
        <w:category>
          <w:name w:val="General"/>
          <w:gallery w:val="placeholder"/>
        </w:category>
        <w:types>
          <w:type w:val="bbPlcHdr"/>
        </w:types>
        <w:behaviors>
          <w:behavior w:val="content"/>
        </w:behaviors>
        <w:guid w:val="{B937CFBB-A192-4945-9121-8B301B97FD56}"/>
      </w:docPartPr>
      <w:docPartBody>
        <w:p w:rsidR="00461463" w:rsidRDefault="00200DB6" w:rsidP="00200DB6">
          <w:pPr>
            <w:pStyle w:val="9B729DA068E640B096CE88B1E151F9F414"/>
          </w:pPr>
          <w:r>
            <w:rPr>
              <w:rStyle w:val="PlaceholderText"/>
            </w:rPr>
            <w:t>Click here to provide a response.</w:t>
          </w:r>
        </w:p>
      </w:docPartBody>
    </w:docPart>
    <w:docPart>
      <w:docPartPr>
        <w:name w:val="ED54EFF8CCE54A1FA6846FBA599BA39F"/>
        <w:category>
          <w:name w:val="General"/>
          <w:gallery w:val="placeholder"/>
        </w:category>
        <w:types>
          <w:type w:val="bbPlcHdr"/>
        </w:types>
        <w:behaviors>
          <w:behavior w:val="content"/>
        </w:behaviors>
        <w:guid w:val="{1DD67759-6020-4D13-91A1-E83EEB5EB857}"/>
      </w:docPartPr>
      <w:docPartBody>
        <w:p w:rsidR="00461463" w:rsidRDefault="00200DB6" w:rsidP="00200DB6">
          <w:pPr>
            <w:pStyle w:val="ED54EFF8CCE54A1FA6846FBA599BA39F13"/>
          </w:pPr>
          <w:r>
            <w:rPr>
              <w:rStyle w:val="PlaceholderText"/>
            </w:rPr>
            <w:t>Click here to provide a response.</w:t>
          </w:r>
        </w:p>
      </w:docPartBody>
    </w:docPart>
    <w:docPart>
      <w:docPartPr>
        <w:name w:val="BCD058A508AB48CF908A5C6223C2D036"/>
        <w:category>
          <w:name w:val="General"/>
          <w:gallery w:val="placeholder"/>
        </w:category>
        <w:types>
          <w:type w:val="bbPlcHdr"/>
        </w:types>
        <w:behaviors>
          <w:behavior w:val="content"/>
        </w:behaviors>
        <w:guid w:val="{80341714-5F1B-424F-8476-FD380B16D607}"/>
      </w:docPartPr>
      <w:docPartBody>
        <w:p w:rsidR="00461463" w:rsidRDefault="00200DB6" w:rsidP="00200DB6">
          <w:pPr>
            <w:pStyle w:val="BCD058A508AB48CF908A5C6223C2D03613"/>
          </w:pPr>
          <w:r>
            <w:rPr>
              <w:rStyle w:val="PlaceholderText"/>
            </w:rPr>
            <w:t>Click here to provide a response.</w:t>
          </w:r>
        </w:p>
      </w:docPartBody>
    </w:docPart>
    <w:docPart>
      <w:docPartPr>
        <w:name w:val="5B9FD9B0D19A424496F339EE686E9956"/>
        <w:category>
          <w:name w:val="General"/>
          <w:gallery w:val="placeholder"/>
        </w:category>
        <w:types>
          <w:type w:val="bbPlcHdr"/>
        </w:types>
        <w:behaviors>
          <w:behavior w:val="content"/>
        </w:behaviors>
        <w:guid w:val="{B9A01EB7-5D51-4660-A208-5B86F8BF4E90}"/>
      </w:docPartPr>
      <w:docPartBody>
        <w:p w:rsidR="00461463" w:rsidRDefault="00200DB6" w:rsidP="00200DB6">
          <w:pPr>
            <w:pStyle w:val="5B9FD9B0D19A424496F339EE686E995613"/>
          </w:pPr>
          <w:r>
            <w:rPr>
              <w:rStyle w:val="PlaceholderText"/>
            </w:rPr>
            <w:t>Click here to provide a response.</w:t>
          </w:r>
        </w:p>
      </w:docPartBody>
    </w:docPart>
    <w:docPart>
      <w:docPartPr>
        <w:name w:val="48807A3C847F4A599E730F356A556B21"/>
        <w:category>
          <w:name w:val="General"/>
          <w:gallery w:val="placeholder"/>
        </w:category>
        <w:types>
          <w:type w:val="bbPlcHdr"/>
        </w:types>
        <w:behaviors>
          <w:behavior w:val="content"/>
        </w:behaviors>
        <w:guid w:val="{5614C41B-8529-479E-B54C-DF0DFE1848BF}"/>
      </w:docPartPr>
      <w:docPartBody>
        <w:p w:rsidR="00461463" w:rsidRDefault="00200DB6" w:rsidP="00200DB6">
          <w:pPr>
            <w:pStyle w:val="48807A3C847F4A599E730F356A556B2113"/>
          </w:pPr>
          <w:r>
            <w:rPr>
              <w:rStyle w:val="PlaceholderText"/>
            </w:rPr>
            <w:t>Click here to provide a response.</w:t>
          </w:r>
        </w:p>
      </w:docPartBody>
    </w:docPart>
    <w:docPart>
      <w:docPartPr>
        <w:name w:val="6125E6ACDF2F44F48AB4E6D9C345228B"/>
        <w:category>
          <w:name w:val="General"/>
          <w:gallery w:val="placeholder"/>
        </w:category>
        <w:types>
          <w:type w:val="bbPlcHdr"/>
        </w:types>
        <w:behaviors>
          <w:behavior w:val="content"/>
        </w:behaviors>
        <w:guid w:val="{A1A7E1C8-862F-49FA-9107-D29A2D8DC528}"/>
      </w:docPartPr>
      <w:docPartBody>
        <w:p w:rsidR="00461463" w:rsidRDefault="00200DB6" w:rsidP="00200DB6">
          <w:pPr>
            <w:pStyle w:val="6125E6ACDF2F44F48AB4E6D9C345228B11"/>
          </w:pPr>
          <w:r>
            <w:rPr>
              <w:rStyle w:val="PlaceholderText"/>
            </w:rPr>
            <w:t>Click here to provide a response.</w:t>
          </w:r>
        </w:p>
      </w:docPartBody>
    </w:docPart>
    <w:docPart>
      <w:docPartPr>
        <w:name w:val="0C33561C3AFE47A483525038DE634B13"/>
        <w:category>
          <w:name w:val="General"/>
          <w:gallery w:val="placeholder"/>
        </w:category>
        <w:types>
          <w:type w:val="bbPlcHdr"/>
        </w:types>
        <w:behaviors>
          <w:behavior w:val="content"/>
        </w:behaviors>
        <w:guid w:val="{89CA0E39-4926-40C5-A21E-B229024EEFE1}"/>
      </w:docPartPr>
      <w:docPartBody>
        <w:p w:rsidR="00461463" w:rsidRDefault="00200DB6" w:rsidP="00200DB6">
          <w:pPr>
            <w:pStyle w:val="0C33561C3AFE47A483525038DE634B1310"/>
          </w:pPr>
          <w:r>
            <w:rPr>
              <w:rStyle w:val="PlaceholderText"/>
            </w:rPr>
            <w:t>Click here to provide a response.</w:t>
          </w:r>
        </w:p>
      </w:docPartBody>
    </w:docPart>
    <w:docPart>
      <w:docPartPr>
        <w:name w:val="BAF69FBCD08C46E19E5D0DF49641D307"/>
        <w:category>
          <w:name w:val="General"/>
          <w:gallery w:val="placeholder"/>
        </w:category>
        <w:types>
          <w:type w:val="bbPlcHdr"/>
        </w:types>
        <w:behaviors>
          <w:behavior w:val="content"/>
        </w:behaviors>
        <w:guid w:val="{FD5D4FDB-C609-431E-8515-E823692C8AFD}"/>
      </w:docPartPr>
      <w:docPartBody>
        <w:p w:rsidR="00461463" w:rsidRDefault="00200DB6" w:rsidP="00200DB6">
          <w:pPr>
            <w:pStyle w:val="BAF69FBCD08C46E19E5D0DF49641D30710"/>
          </w:pPr>
          <w:r>
            <w:rPr>
              <w:rStyle w:val="PlaceholderText"/>
            </w:rPr>
            <w:t>Click here to provide a response.</w:t>
          </w:r>
        </w:p>
      </w:docPartBody>
    </w:docPart>
    <w:docPart>
      <w:docPartPr>
        <w:name w:val="BE36DB23169742828492EA2132D36100"/>
        <w:category>
          <w:name w:val="General"/>
          <w:gallery w:val="placeholder"/>
        </w:category>
        <w:types>
          <w:type w:val="bbPlcHdr"/>
        </w:types>
        <w:behaviors>
          <w:behavior w:val="content"/>
        </w:behaviors>
        <w:guid w:val="{BAC29781-E9CA-4623-88B5-89BC5F89D0DD}"/>
      </w:docPartPr>
      <w:docPartBody>
        <w:p w:rsidR="00461463" w:rsidRDefault="00200DB6" w:rsidP="00200DB6">
          <w:pPr>
            <w:pStyle w:val="BE36DB23169742828492EA2132D3610010"/>
          </w:pPr>
          <w:r>
            <w:rPr>
              <w:rStyle w:val="PlaceholderText"/>
            </w:rPr>
            <w:t>Click here to provide a response.</w:t>
          </w:r>
        </w:p>
      </w:docPartBody>
    </w:docPart>
    <w:docPart>
      <w:docPartPr>
        <w:name w:val="9F582E836B79404C81525129415C53B2"/>
        <w:category>
          <w:name w:val="General"/>
          <w:gallery w:val="placeholder"/>
        </w:category>
        <w:types>
          <w:type w:val="bbPlcHdr"/>
        </w:types>
        <w:behaviors>
          <w:behavior w:val="content"/>
        </w:behaviors>
        <w:guid w:val="{97965F4C-5536-4B4C-8480-B4765F72CADC}"/>
      </w:docPartPr>
      <w:docPartBody>
        <w:p w:rsidR="00461463" w:rsidRDefault="00200DB6" w:rsidP="00200DB6">
          <w:pPr>
            <w:pStyle w:val="9F582E836B79404C81525129415C53B210"/>
          </w:pPr>
          <w:r>
            <w:rPr>
              <w:rStyle w:val="PlaceholderText"/>
            </w:rPr>
            <w:t>Click here to provide a response.</w:t>
          </w:r>
        </w:p>
      </w:docPartBody>
    </w:docPart>
    <w:docPart>
      <w:docPartPr>
        <w:name w:val="F22B6DF6E61B4D76B582B5FEA80DF070"/>
        <w:category>
          <w:name w:val="General"/>
          <w:gallery w:val="placeholder"/>
        </w:category>
        <w:types>
          <w:type w:val="bbPlcHdr"/>
        </w:types>
        <w:behaviors>
          <w:behavior w:val="content"/>
        </w:behaviors>
        <w:guid w:val="{1827AD03-91BD-4AF1-9C27-4BCFBBB9895E}"/>
      </w:docPartPr>
      <w:docPartBody>
        <w:p w:rsidR="00461463" w:rsidRDefault="00200DB6" w:rsidP="00200DB6">
          <w:pPr>
            <w:pStyle w:val="F22B6DF6E61B4D76B582B5FEA80DF07010"/>
          </w:pPr>
          <w:r>
            <w:rPr>
              <w:rStyle w:val="PlaceholderText"/>
            </w:rPr>
            <w:t>Click here to provide a response.</w:t>
          </w:r>
        </w:p>
      </w:docPartBody>
    </w:docPart>
    <w:docPart>
      <w:docPartPr>
        <w:name w:val="A9B09170DE2F441DA29CE1CAAFFBBAC9"/>
        <w:category>
          <w:name w:val="General"/>
          <w:gallery w:val="placeholder"/>
        </w:category>
        <w:types>
          <w:type w:val="bbPlcHdr"/>
        </w:types>
        <w:behaviors>
          <w:behavior w:val="content"/>
        </w:behaviors>
        <w:guid w:val="{36BB1F6D-08BD-4032-99D0-9D64599A2049}"/>
      </w:docPartPr>
      <w:docPartBody>
        <w:p w:rsidR="00461463" w:rsidRDefault="00200DB6" w:rsidP="00200DB6">
          <w:pPr>
            <w:pStyle w:val="A9B09170DE2F441DA29CE1CAAFFBBAC910"/>
          </w:pPr>
          <w:r>
            <w:rPr>
              <w:rStyle w:val="PlaceholderText"/>
            </w:rPr>
            <w:t>Click here to provide a response.</w:t>
          </w:r>
        </w:p>
      </w:docPartBody>
    </w:docPart>
    <w:docPart>
      <w:docPartPr>
        <w:name w:val="7EE31E75ABE54E9CA4A915781215F89E"/>
        <w:category>
          <w:name w:val="General"/>
          <w:gallery w:val="placeholder"/>
        </w:category>
        <w:types>
          <w:type w:val="bbPlcHdr"/>
        </w:types>
        <w:behaviors>
          <w:behavior w:val="content"/>
        </w:behaviors>
        <w:guid w:val="{383EFBD2-9DBB-45F0-8616-3BDA5874B0CD}"/>
      </w:docPartPr>
      <w:docPartBody>
        <w:p w:rsidR="00461463" w:rsidRDefault="00200DB6" w:rsidP="00200DB6">
          <w:pPr>
            <w:pStyle w:val="7EE31E75ABE54E9CA4A915781215F89E10"/>
          </w:pPr>
          <w:r>
            <w:rPr>
              <w:rStyle w:val="PlaceholderText"/>
            </w:rPr>
            <w:t>Click here to provide a response.</w:t>
          </w:r>
        </w:p>
      </w:docPartBody>
    </w:docPart>
    <w:docPart>
      <w:docPartPr>
        <w:name w:val="B3F1BFD9951944C6B36A3A493F9DE433"/>
        <w:category>
          <w:name w:val="General"/>
          <w:gallery w:val="placeholder"/>
        </w:category>
        <w:types>
          <w:type w:val="bbPlcHdr"/>
        </w:types>
        <w:behaviors>
          <w:behavior w:val="content"/>
        </w:behaviors>
        <w:guid w:val="{CB1B8446-4E92-4BB8-A888-293B76F8DA07}"/>
      </w:docPartPr>
      <w:docPartBody>
        <w:p w:rsidR="00461463" w:rsidRDefault="00200DB6" w:rsidP="00200DB6">
          <w:pPr>
            <w:pStyle w:val="B3F1BFD9951944C6B36A3A493F9DE43310"/>
          </w:pPr>
          <w:r>
            <w:rPr>
              <w:rStyle w:val="PlaceholderText"/>
            </w:rPr>
            <w:t>Click here to provide a response.</w:t>
          </w:r>
        </w:p>
      </w:docPartBody>
    </w:docPart>
    <w:docPart>
      <w:docPartPr>
        <w:name w:val="CC15D1FEC72347378B418E34FD716CB2"/>
        <w:category>
          <w:name w:val="General"/>
          <w:gallery w:val="placeholder"/>
        </w:category>
        <w:types>
          <w:type w:val="bbPlcHdr"/>
        </w:types>
        <w:behaviors>
          <w:behavior w:val="content"/>
        </w:behaviors>
        <w:guid w:val="{FC52D1C5-323C-4157-9265-675ED9FDDC7B}"/>
      </w:docPartPr>
      <w:docPartBody>
        <w:p w:rsidR="00461463" w:rsidRDefault="00200DB6" w:rsidP="00200DB6">
          <w:pPr>
            <w:pStyle w:val="CC15D1FEC72347378B418E34FD716CB210"/>
          </w:pPr>
          <w:r>
            <w:rPr>
              <w:rStyle w:val="PlaceholderText"/>
            </w:rPr>
            <w:t>Click here to provide a response.</w:t>
          </w:r>
        </w:p>
      </w:docPartBody>
    </w:docPart>
    <w:docPart>
      <w:docPartPr>
        <w:name w:val="829541058E084BDD93EE7341E67DA179"/>
        <w:category>
          <w:name w:val="General"/>
          <w:gallery w:val="placeholder"/>
        </w:category>
        <w:types>
          <w:type w:val="bbPlcHdr"/>
        </w:types>
        <w:behaviors>
          <w:behavior w:val="content"/>
        </w:behaviors>
        <w:guid w:val="{4994DE9F-3019-480C-B4B3-6D3F33ACBE2B}"/>
      </w:docPartPr>
      <w:docPartBody>
        <w:p w:rsidR="00461463" w:rsidRDefault="00200DB6" w:rsidP="00200DB6">
          <w:pPr>
            <w:pStyle w:val="829541058E084BDD93EE7341E67DA17910"/>
          </w:pPr>
          <w:r>
            <w:rPr>
              <w:rStyle w:val="PlaceholderText"/>
            </w:rPr>
            <w:t>Click here to provide a response.</w:t>
          </w:r>
        </w:p>
      </w:docPartBody>
    </w:docPart>
    <w:docPart>
      <w:docPartPr>
        <w:name w:val="ACC6B4132C7343069B9B6B7854CF5BA3"/>
        <w:category>
          <w:name w:val="General"/>
          <w:gallery w:val="placeholder"/>
        </w:category>
        <w:types>
          <w:type w:val="bbPlcHdr"/>
        </w:types>
        <w:behaviors>
          <w:behavior w:val="content"/>
        </w:behaviors>
        <w:guid w:val="{A420CBBF-B2B4-4FC3-97FA-53103C0F4BF9}"/>
      </w:docPartPr>
      <w:docPartBody>
        <w:p w:rsidR="00461463" w:rsidRDefault="00200DB6" w:rsidP="00200DB6">
          <w:pPr>
            <w:pStyle w:val="ACC6B4132C7343069B9B6B7854CF5BA310"/>
          </w:pPr>
          <w:r>
            <w:rPr>
              <w:rStyle w:val="PlaceholderText"/>
            </w:rPr>
            <w:t>Click here to provide a response.</w:t>
          </w:r>
        </w:p>
      </w:docPartBody>
    </w:docPart>
    <w:docPart>
      <w:docPartPr>
        <w:name w:val="DDF4ECCAE45E47BEA932046F6DCAF03E"/>
        <w:category>
          <w:name w:val="General"/>
          <w:gallery w:val="placeholder"/>
        </w:category>
        <w:types>
          <w:type w:val="bbPlcHdr"/>
        </w:types>
        <w:behaviors>
          <w:behavior w:val="content"/>
        </w:behaviors>
        <w:guid w:val="{3FA24DD4-B49B-4B2A-89D2-019A08D59824}"/>
      </w:docPartPr>
      <w:docPartBody>
        <w:p w:rsidR="00461463" w:rsidRDefault="00200DB6" w:rsidP="00200DB6">
          <w:pPr>
            <w:pStyle w:val="DDF4ECCAE45E47BEA932046F6DCAF03E10"/>
          </w:pPr>
          <w:r>
            <w:rPr>
              <w:rStyle w:val="PlaceholderText"/>
            </w:rPr>
            <w:t>Click here to provide a response.</w:t>
          </w:r>
        </w:p>
      </w:docPartBody>
    </w:docPart>
    <w:docPart>
      <w:docPartPr>
        <w:name w:val="CC74F68525954FF3A5F0679A1F3B9985"/>
        <w:category>
          <w:name w:val="General"/>
          <w:gallery w:val="placeholder"/>
        </w:category>
        <w:types>
          <w:type w:val="bbPlcHdr"/>
        </w:types>
        <w:behaviors>
          <w:behavior w:val="content"/>
        </w:behaviors>
        <w:guid w:val="{0606B731-4E02-47CB-BE57-5834B2DAB2F0}"/>
      </w:docPartPr>
      <w:docPartBody>
        <w:p w:rsidR="00461463" w:rsidRDefault="00200DB6" w:rsidP="00200DB6">
          <w:pPr>
            <w:pStyle w:val="CC74F68525954FF3A5F0679A1F3B998510"/>
          </w:pPr>
          <w:r>
            <w:rPr>
              <w:rStyle w:val="PlaceholderText"/>
            </w:rPr>
            <w:t>Click here to provide a response.</w:t>
          </w:r>
        </w:p>
      </w:docPartBody>
    </w:docPart>
    <w:docPart>
      <w:docPartPr>
        <w:name w:val="C0421C7A622A47B482BC9444F119175A"/>
        <w:category>
          <w:name w:val="General"/>
          <w:gallery w:val="placeholder"/>
        </w:category>
        <w:types>
          <w:type w:val="bbPlcHdr"/>
        </w:types>
        <w:behaviors>
          <w:behavior w:val="content"/>
        </w:behaviors>
        <w:guid w:val="{7CBFEFD1-432A-46D0-B886-E88453F2E006}"/>
      </w:docPartPr>
      <w:docPartBody>
        <w:p w:rsidR="00461463" w:rsidRDefault="00200DB6" w:rsidP="00200DB6">
          <w:pPr>
            <w:pStyle w:val="C0421C7A622A47B482BC9444F119175A8"/>
          </w:pPr>
          <w:r>
            <w:rPr>
              <w:rStyle w:val="PlaceholderText"/>
            </w:rPr>
            <w:t>Click here to provide a response.</w:t>
          </w:r>
        </w:p>
      </w:docPartBody>
    </w:docPart>
    <w:docPart>
      <w:docPartPr>
        <w:name w:val="F8291C37518D4594BEDA95EC282F19E9"/>
        <w:category>
          <w:name w:val="General"/>
          <w:gallery w:val="placeholder"/>
        </w:category>
        <w:types>
          <w:type w:val="bbPlcHdr"/>
        </w:types>
        <w:behaviors>
          <w:behavior w:val="content"/>
        </w:behaviors>
        <w:guid w:val="{6C97BE8E-AE53-4920-82EE-9ADC523E9334}"/>
      </w:docPartPr>
      <w:docPartBody>
        <w:p w:rsidR="00461463" w:rsidRDefault="00200DB6" w:rsidP="00200DB6">
          <w:pPr>
            <w:pStyle w:val="F8291C37518D4594BEDA95EC282F19E98"/>
          </w:pPr>
          <w:r>
            <w:rPr>
              <w:rStyle w:val="PlaceholderText"/>
            </w:rPr>
            <w:t>Click here to provide a response.</w:t>
          </w:r>
        </w:p>
      </w:docPartBody>
    </w:docPart>
    <w:docPart>
      <w:docPartPr>
        <w:name w:val="D21DA6956FBA4EAF81BD40101B59A311"/>
        <w:category>
          <w:name w:val="General"/>
          <w:gallery w:val="placeholder"/>
        </w:category>
        <w:types>
          <w:type w:val="bbPlcHdr"/>
        </w:types>
        <w:behaviors>
          <w:behavior w:val="content"/>
        </w:behaviors>
        <w:guid w:val="{FCAE25E7-7C55-44D6-9BAF-6B7DC669C23B}"/>
      </w:docPartPr>
      <w:docPartBody>
        <w:p w:rsidR="00461463" w:rsidRDefault="00200DB6" w:rsidP="00200DB6">
          <w:pPr>
            <w:pStyle w:val="D21DA6956FBA4EAF81BD40101B59A3118"/>
          </w:pPr>
          <w:r>
            <w:rPr>
              <w:rStyle w:val="PlaceholderText"/>
            </w:rPr>
            <w:t>Click here to provide a response.</w:t>
          </w:r>
        </w:p>
      </w:docPartBody>
    </w:docPart>
    <w:docPart>
      <w:docPartPr>
        <w:name w:val="12246CDD77C14E20B7B518323AAC69A7"/>
        <w:category>
          <w:name w:val="General"/>
          <w:gallery w:val="placeholder"/>
        </w:category>
        <w:types>
          <w:type w:val="bbPlcHdr"/>
        </w:types>
        <w:behaviors>
          <w:behavior w:val="content"/>
        </w:behaviors>
        <w:guid w:val="{3164100F-584A-4E67-A5D3-EC4C84836FBE}"/>
      </w:docPartPr>
      <w:docPartBody>
        <w:p w:rsidR="00461463" w:rsidRDefault="00200DB6" w:rsidP="00200DB6">
          <w:pPr>
            <w:pStyle w:val="12246CDD77C14E20B7B518323AAC69A78"/>
          </w:pPr>
          <w:r>
            <w:rPr>
              <w:rStyle w:val="PlaceholderText"/>
            </w:rPr>
            <w:t>Click here to provide a response.</w:t>
          </w:r>
        </w:p>
      </w:docPartBody>
    </w:docPart>
    <w:docPart>
      <w:docPartPr>
        <w:name w:val="849EFFC4B67B4370849D98F52B3BFC6C"/>
        <w:category>
          <w:name w:val="General"/>
          <w:gallery w:val="placeholder"/>
        </w:category>
        <w:types>
          <w:type w:val="bbPlcHdr"/>
        </w:types>
        <w:behaviors>
          <w:behavior w:val="content"/>
        </w:behaviors>
        <w:guid w:val="{DE7029D4-039B-4BA6-801F-ED3DBAE1D78A}"/>
      </w:docPartPr>
      <w:docPartBody>
        <w:p w:rsidR="00461463" w:rsidRDefault="00200DB6" w:rsidP="00200DB6">
          <w:pPr>
            <w:pStyle w:val="849EFFC4B67B4370849D98F52B3BFC6C8"/>
          </w:pPr>
          <w:r>
            <w:rPr>
              <w:rStyle w:val="PlaceholderText"/>
            </w:rPr>
            <w:t>Click here to provide a response</w:t>
          </w:r>
          <w:r w:rsidRPr="008F35ED">
            <w:rPr>
              <w:rStyle w:val="PlaceholderText"/>
            </w:rPr>
            <w:t>.</w:t>
          </w:r>
        </w:p>
      </w:docPartBody>
    </w:docPart>
    <w:docPart>
      <w:docPartPr>
        <w:name w:val="A901678CDA0C49B2925629E7EACF9427"/>
        <w:category>
          <w:name w:val="General"/>
          <w:gallery w:val="placeholder"/>
        </w:category>
        <w:types>
          <w:type w:val="bbPlcHdr"/>
        </w:types>
        <w:behaviors>
          <w:behavior w:val="content"/>
        </w:behaviors>
        <w:guid w:val="{0462AC62-B291-4A67-8C2C-80E10E81980C}"/>
      </w:docPartPr>
      <w:docPartBody>
        <w:p w:rsidR="00461463" w:rsidRDefault="00200DB6" w:rsidP="00200DB6">
          <w:pPr>
            <w:pStyle w:val="A901678CDA0C49B2925629E7EACF94278"/>
          </w:pPr>
          <w:r>
            <w:rPr>
              <w:rStyle w:val="PlaceholderText"/>
            </w:rPr>
            <w:t>Click here to provide a response.</w:t>
          </w:r>
        </w:p>
      </w:docPartBody>
    </w:docPart>
    <w:docPart>
      <w:docPartPr>
        <w:name w:val="A139314FD1844E71924CBCE42E69C6DF"/>
        <w:category>
          <w:name w:val="General"/>
          <w:gallery w:val="placeholder"/>
        </w:category>
        <w:types>
          <w:type w:val="bbPlcHdr"/>
        </w:types>
        <w:behaviors>
          <w:behavior w:val="content"/>
        </w:behaviors>
        <w:guid w:val="{390BF372-F918-4C18-BDC3-1290842D2DA8}"/>
      </w:docPartPr>
      <w:docPartBody>
        <w:p w:rsidR="00461463" w:rsidRDefault="00200DB6" w:rsidP="00200DB6">
          <w:pPr>
            <w:pStyle w:val="A139314FD1844E71924CBCE42E69C6DF8"/>
          </w:pPr>
          <w:r>
            <w:rPr>
              <w:rStyle w:val="PlaceholderText"/>
            </w:rPr>
            <w:t>Click here to provide a response.</w:t>
          </w:r>
        </w:p>
      </w:docPartBody>
    </w:docPart>
    <w:docPart>
      <w:docPartPr>
        <w:name w:val="F435B6246B0C4D629A07F0725796864E"/>
        <w:category>
          <w:name w:val="General"/>
          <w:gallery w:val="placeholder"/>
        </w:category>
        <w:types>
          <w:type w:val="bbPlcHdr"/>
        </w:types>
        <w:behaviors>
          <w:behavior w:val="content"/>
        </w:behaviors>
        <w:guid w:val="{2D291D22-6CB5-4D3B-B14B-F6A1E5884316}"/>
      </w:docPartPr>
      <w:docPartBody>
        <w:p w:rsidR="00461463" w:rsidRDefault="00200DB6" w:rsidP="00200DB6">
          <w:pPr>
            <w:pStyle w:val="F435B6246B0C4D629A07F0725796864E8"/>
          </w:pPr>
          <w:r>
            <w:rPr>
              <w:rStyle w:val="PlaceholderText"/>
            </w:rPr>
            <w:t>Click here to provide a response.</w:t>
          </w:r>
        </w:p>
      </w:docPartBody>
    </w:docPart>
    <w:docPart>
      <w:docPartPr>
        <w:name w:val="554237FF025648EEA884D97F0E4EE797"/>
        <w:category>
          <w:name w:val="General"/>
          <w:gallery w:val="placeholder"/>
        </w:category>
        <w:types>
          <w:type w:val="bbPlcHdr"/>
        </w:types>
        <w:behaviors>
          <w:behavior w:val="content"/>
        </w:behaviors>
        <w:guid w:val="{7B5666FB-E9CF-4FF3-9AC0-6927F7E8ADB5}"/>
      </w:docPartPr>
      <w:docPartBody>
        <w:p w:rsidR="00461463" w:rsidRDefault="00200DB6" w:rsidP="00200DB6">
          <w:pPr>
            <w:pStyle w:val="554237FF025648EEA884D97F0E4EE7978"/>
          </w:pPr>
          <w:r>
            <w:rPr>
              <w:rStyle w:val="PlaceholderText"/>
            </w:rPr>
            <w:t>Click here to provide a response.</w:t>
          </w:r>
        </w:p>
      </w:docPartBody>
    </w:docPart>
    <w:docPart>
      <w:docPartPr>
        <w:name w:val="B3C30BA55C6C451EB11FB11AE3840C71"/>
        <w:category>
          <w:name w:val="General"/>
          <w:gallery w:val="placeholder"/>
        </w:category>
        <w:types>
          <w:type w:val="bbPlcHdr"/>
        </w:types>
        <w:behaviors>
          <w:behavior w:val="content"/>
        </w:behaviors>
        <w:guid w:val="{F6210AAF-B2C8-4D83-B8D0-C67E0BD54CD2}"/>
      </w:docPartPr>
      <w:docPartBody>
        <w:p w:rsidR="00461463" w:rsidRDefault="00200DB6" w:rsidP="00200DB6">
          <w:pPr>
            <w:pStyle w:val="B3C30BA55C6C451EB11FB11AE3840C718"/>
          </w:pPr>
          <w:r>
            <w:rPr>
              <w:rStyle w:val="PlaceholderText"/>
            </w:rPr>
            <w:t>Click here to provide a response.</w:t>
          </w:r>
        </w:p>
      </w:docPartBody>
    </w:docPart>
    <w:docPart>
      <w:docPartPr>
        <w:name w:val="FBC346CC284C49F79994013DFA42C64C"/>
        <w:category>
          <w:name w:val="General"/>
          <w:gallery w:val="placeholder"/>
        </w:category>
        <w:types>
          <w:type w:val="bbPlcHdr"/>
        </w:types>
        <w:behaviors>
          <w:behavior w:val="content"/>
        </w:behaviors>
        <w:guid w:val="{A73CCFEF-B2CF-4F1B-ABCF-C4247C6BADBF}"/>
      </w:docPartPr>
      <w:docPartBody>
        <w:p w:rsidR="00461463" w:rsidRDefault="00200DB6" w:rsidP="00200DB6">
          <w:pPr>
            <w:pStyle w:val="FBC346CC284C49F79994013DFA42C64C8"/>
          </w:pPr>
          <w:r>
            <w:rPr>
              <w:rStyle w:val="PlaceholderText"/>
            </w:rPr>
            <w:t>Click here to provide a response.</w:t>
          </w:r>
        </w:p>
      </w:docPartBody>
    </w:docPart>
    <w:docPart>
      <w:docPartPr>
        <w:name w:val="5C5A68481F754BDEA7AC1671CCCA8F46"/>
        <w:category>
          <w:name w:val="General"/>
          <w:gallery w:val="placeholder"/>
        </w:category>
        <w:types>
          <w:type w:val="bbPlcHdr"/>
        </w:types>
        <w:behaviors>
          <w:behavior w:val="content"/>
        </w:behaviors>
        <w:guid w:val="{910DA930-A585-480D-BA99-171DE73F3F4E}"/>
      </w:docPartPr>
      <w:docPartBody>
        <w:p w:rsidR="00461463" w:rsidRDefault="00200DB6" w:rsidP="00200DB6">
          <w:pPr>
            <w:pStyle w:val="5C5A68481F754BDEA7AC1671CCCA8F468"/>
          </w:pPr>
          <w:r>
            <w:rPr>
              <w:rStyle w:val="PlaceholderText"/>
            </w:rPr>
            <w:t>Click here to provide a response.</w:t>
          </w:r>
        </w:p>
      </w:docPartBody>
    </w:docPart>
    <w:docPart>
      <w:docPartPr>
        <w:name w:val="3D22E25C50B1497D92FBF1E68EFFFE17"/>
        <w:category>
          <w:name w:val="General"/>
          <w:gallery w:val="placeholder"/>
        </w:category>
        <w:types>
          <w:type w:val="bbPlcHdr"/>
        </w:types>
        <w:behaviors>
          <w:behavior w:val="content"/>
        </w:behaviors>
        <w:guid w:val="{BC7D7E38-838A-4F49-8233-D3E1653D2FAC}"/>
      </w:docPartPr>
      <w:docPartBody>
        <w:p w:rsidR="00461463" w:rsidRDefault="00200DB6" w:rsidP="00200DB6">
          <w:pPr>
            <w:pStyle w:val="3D22E25C50B1497D92FBF1E68EFFFE178"/>
          </w:pPr>
          <w:r>
            <w:rPr>
              <w:rStyle w:val="PlaceholderText"/>
            </w:rPr>
            <w:t>Click here to provide a response.</w:t>
          </w:r>
        </w:p>
      </w:docPartBody>
    </w:docPart>
    <w:docPart>
      <w:docPartPr>
        <w:name w:val="9DEBE40C46D548A1B92E9BE1A378DD3A"/>
        <w:category>
          <w:name w:val="General"/>
          <w:gallery w:val="placeholder"/>
        </w:category>
        <w:types>
          <w:type w:val="bbPlcHdr"/>
        </w:types>
        <w:behaviors>
          <w:behavior w:val="content"/>
        </w:behaviors>
        <w:guid w:val="{AEEB0CD8-5E83-40B7-A33A-7669E7014AD6}"/>
      </w:docPartPr>
      <w:docPartBody>
        <w:p w:rsidR="00461463" w:rsidRDefault="00200DB6" w:rsidP="00200DB6">
          <w:pPr>
            <w:pStyle w:val="9DEBE40C46D548A1B92E9BE1A378DD3A8"/>
          </w:pPr>
          <w:r>
            <w:rPr>
              <w:rStyle w:val="PlaceholderText"/>
            </w:rPr>
            <w:t>Click here to provide a response.</w:t>
          </w:r>
        </w:p>
      </w:docPartBody>
    </w:docPart>
    <w:docPart>
      <w:docPartPr>
        <w:name w:val="1241E398FDDC47009B866040C94A1EE6"/>
        <w:category>
          <w:name w:val="General"/>
          <w:gallery w:val="placeholder"/>
        </w:category>
        <w:types>
          <w:type w:val="bbPlcHdr"/>
        </w:types>
        <w:behaviors>
          <w:behavior w:val="content"/>
        </w:behaviors>
        <w:guid w:val="{0419F1D5-E8D6-4B62-9627-E6B94EA16412}"/>
      </w:docPartPr>
      <w:docPartBody>
        <w:p w:rsidR="00461463" w:rsidRDefault="00200DB6" w:rsidP="00200DB6">
          <w:pPr>
            <w:pStyle w:val="1241E398FDDC47009B866040C94A1EE68"/>
          </w:pPr>
          <w:r>
            <w:rPr>
              <w:rStyle w:val="PlaceholderText"/>
            </w:rPr>
            <w:t>Click here to provide a response.</w:t>
          </w:r>
        </w:p>
      </w:docPartBody>
    </w:docPart>
    <w:docPart>
      <w:docPartPr>
        <w:name w:val="A5AE008949F3446B83EC236FE5E7BAD9"/>
        <w:category>
          <w:name w:val="General"/>
          <w:gallery w:val="placeholder"/>
        </w:category>
        <w:types>
          <w:type w:val="bbPlcHdr"/>
        </w:types>
        <w:behaviors>
          <w:behavior w:val="content"/>
        </w:behaviors>
        <w:guid w:val="{0926AB8D-5399-40F7-9D8E-1520276420E1}"/>
      </w:docPartPr>
      <w:docPartBody>
        <w:p w:rsidR="00461463" w:rsidRDefault="00200DB6" w:rsidP="00200DB6">
          <w:pPr>
            <w:pStyle w:val="A5AE008949F3446B83EC236FE5E7BAD98"/>
          </w:pPr>
          <w:r>
            <w:rPr>
              <w:rStyle w:val="PlaceholderText"/>
            </w:rPr>
            <w:t>Click here to provide a response.</w:t>
          </w:r>
        </w:p>
      </w:docPartBody>
    </w:docPart>
    <w:docPart>
      <w:docPartPr>
        <w:name w:val="71FBBDE2F0194734B585764361D2560C"/>
        <w:category>
          <w:name w:val="General"/>
          <w:gallery w:val="placeholder"/>
        </w:category>
        <w:types>
          <w:type w:val="bbPlcHdr"/>
        </w:types>
        <w:behaviors>
          <w:behavior w:val="content"/>
        </w:behaviors>
        <w:guid w:val="{BB563368-523D-4C44-921C-EA87DC9469B2}"/>
      </w:docPartPr>
      <w:docPartBody>
        <w:p w:rsidR="00461463" w:rsidRDefault="00200DB6" w:rsidP="00200DB6">
          <w:pPr>
            <w:pStyle w:val="71FBBDE2F0194734B585764361D2560C8"/>
          </w:pPr>
          <w:r>
            <w:rPr>
              <w:rStyle w:val="PlaceholderText"/>
            </w:rPr>
            <w:t>Click here to provide a response.</w:t>
          </w:r>
        </w:p>
      </w:docPartBody>
    </w:docPart>
    <w:docPart>
      <w:docPartPr>
        <w:name w:val="5EA529B077824D7D954A9D28EECEEF25"/>
        <w:category>
          <w:name w:val="General"/>
          <w:gallery w:val="placeholder"/>
        </w:category>
        <w:types>
          <w:type w:val="bbPlcHdr"/>
        </w:types>
        <w:behaviors>
          <w:behavior w:val="content"/>
        </w:behaviors>
        <w:guid w:val="{DF67B336-D37F-4D8B-86CA-BACD6028F9FD}"/>
      </w:docPartPr>
      <w:docPartBody>
        <w:p w:rsidR="00461463" w:rsidRDefault="00200DB6" w:rsidP="00200DB6">
          <w:pPr>
            <w:pStyle w:val="5EA529B077824D7D954A9D28EECEEF258"/>
          </w:pPr>
          <w:r>
            <w:rPr>
              <w:rStyle w:val="PlaceholderText"/>
            </w:rPr>
            <w:t>Click here to provide a response.</w:t>
          </w:r>
        </w:p>
      </w:docPartBody>
    </w:docPart>
    <w:docPart>
      <w:docPartPr>
        <w:name w:val="A334A992D61D4EAD9CD9BCF69CBA47B2"/>
        <w:category>
          <w:name w:val="General"/>
          <w:gallery w:val="placeholder"/>
        </w:category>
        <w:types>
          <w:type w:val="bbPlcHdr"/>
        </w:types>
        <w:behaviors>
          <w:behavior w:val="content"/>
        </w:behaviors>
        <w:guid w:val="{DD81D85F-25D2-41D8-B029-28642D9DAD46}"/>
      </w:docPartPr>
      <w:docPartBody>
        <w:p w:rsidR="00461463" w:rsidRDefault="00200DB6" w:rsidP="00200DB6">
          <w:pPr>
            <w:pStyle w:val="A334A992D61D4EAD9CD9BCF69CBA47B28"/>
          </w:pPr>
          <w:r>
            <w:rPr>
              <w:rStyle w:val="PlaceholderText"/>
            </w:rPr>
            <w:t>Click here to provide a response.</w:t>
          </w:r>
        </w:p>
      </w:docPartBody>
    </w:docPart>
    <w:docPart>
      <w:docPartPr>
        <w:name w:val="4DFC468D6D6C436784CA1792B4945B03"/>
        <w:category>
          <w:name w:val="General"/>
          <w:gallery w:val="placeholder"/>
        </w:category>
        <w:types>
          <w:type w:val="bbPlcHdr"/>
        </w:types>
        <w:behaviors>
          <w:behavior w:val="content"/>
        </w:behaviors>
        <w:guid w:val="{16B9B010-E3D6-4F26-8595-28B42DC8A324}"/>
      </w:docPartPr>
      <w:docPartBody>
        <w:p w:rsidR="00461463" w:rsidRDefault="00200DB6" w:rsidP="00200DB6">
          <w:pPr>
            <w:pStyle w:val="4DFC468D6D6C436784CA1792B4945B038"/>
          </w:pPr>
          <w:r>
            <w:rPr>
              <w:rStyle w:val="PlaceholderText"/>
            </w:rPr>
            <w:t>Click here to provide a response.</w:t>
          </w:r>
        </w:p>
      </w:docPartBody>
    </w:docPart>
    <w:docPart>
      <w:docPartPr>
        <w:name w:val="A401C37DEBFC472A9CF15426C3211782"/>
        <w:category>
          <w:name w:val="General"/>
          <w:gallery w:val="placeholder"/>
        </w:category>
        <w:types>
          <w:type w:val="bbPlcHdr"/>
        </w:types>
        <w:behaviors>
          <w:behavior w:val="content"/>
        </w:behaviors>
        <w:guid w:val="{F62D9337-6BF0-4DB3-A364-B3E4A066A8BF}"/>
      </w:docPartPr>
      <w:docPartBody>
        <w:p w:rsidR="00461463" w:rsidRDefault="00200DB6" w:rsidP="00200DB6">
          <w:pPr>
            <w:pStyle w:val="A401C37DEBFC472A9CF15426C32117828"/>
          </w:pPr>
          <w:r>
            <w:rPr>
              <w:rStyle w:val="PlaceholderText"/>
            </w:rPr>
            <w:t>Click here to provide a response.</w:t>
          </w:r>
        </w:p>
      </w:docPartBody>
    </w:docPart>
    <w:docPart>
      <w:docPartPr>
        <w:name w:val="DAF459A87A9F4D288A8AFC7D67C1A12C"/>
        <w:category>
          <w:name w:val="General"/>
          <w:gallery w:val="placeholder"/>
        </w:category>
        <w:types>
          <w:type w:val="bbPlcHdr"/>
        </w:types>
        <w:behaviors>
          <w:behavior w:val="content"/>
        </w:behaviors>
        <w:guid w:val="{5897067E-F710-4721-A4DD-50BC1F7343E2}"/>
      </w:docPartPr>
      <w:docPartBody>
        <w:p w:rsidR="00461463" w:rsidRDefault="00200DB6" w:rsidP="00200DB6">
          <w:pPr>
            <w:pStyle w:val="DAF459A87A9F4D288A8AFC7D67C1A12C8"/>
          </w:pPr>
          <w:r>
            <w:rPr>
              <w:rStyle w:val="PlaceholderText"/>
            </w:rPr>
            <w:t>Click here to provide a response</w:t>
          </w:r>
          <w:r w:rsidRPr="008F35ED">
            <w:rPr>
              <w:rStyle w:val="PlaceholderText"/>
            </w:rPr>
            <w:t>.</w:t>
          </w:r>
        </w:p>
      </w:docPartBody>
    </w:docPart>
    <w:docPart>
      <w:docPartPr>
        <w:name w:val="C4EE772DD5F5494D9E0C725E0B096D2E"/>
        <w:category>
          <w:name w:val="General"/>
          <w:gallery w:val="placeholder"/>
        </w:category>
        <w:types>
          <w:type w:val="bbPlcHdr"/>
        </w:types>
        <w:behaviors>
          <w:behavior w:val="content"/>
        </w:behaviors>
        <w:guid w:val="{E3FEA71C-0F50-47D4-BFDC-7F4B6DAD894C}"/>
      </w:docPartPr>
      <w:docPartBody>
        <w:p w:rsidR="00461463" w:rsidRDefault="00200DB6" w:rsidP="00200DB6">
          <w:pPr>
            <w:pStyle w:val="C4EE772DD5F5494D9E0C725E0B096D2E8"/>
          </w:pPr>
          <w:r>
            <w:rPr>
              <w:rStyle w:val="PlaceholderText"/>
            </w:rPr>
            <w:t>Click here to provide a response.</w:t>
          </w:r>
        </w:p>
      </w:docPartBody>
    </w:docPart>
    <w:docPart>
      <w:docPartPr>
        <w:name w:val="7B2ED996CF3942E5B3E02C8085017B74"/>
        <w:category>
          <w:name w:val="General"/>
          <w:gallery w:val="placeholder"/>
        </w:category>
        <w:types>
          <w:type w:val="bbPlcHdr"/>
        </w:types>
        <w:behaviors>
          <w:behavior w:val="content"/>
        </w:behaviors>
        <w:guid w:val="{0D173A59-5BED-4C80-A69D-963CA076A8AD}"/>
      </w:docPartPr>
      <w:docPartBody>
        <w:p w:rsidR="00461463" w:rsidRDefault="00200DB6" w:rsidP="00200DB6">
          <w:pPr>
            <w:pStyle w:val="7B2ED996CF3942E5B3E02C8085017B748"/>
          </w:pPr>
          <w:r>
            <w:rPr>
              <w:rStyle w:val="PlaceholderText"/>
            </w:rPr>
            <w:t>Click here to provide a response.</w:t>
          </w:r>
        </w:p>
      </w:docPartBody>
    </w:docPart>
    <w:docPart>
      <w:docPartPr>
        <w:name w:val="AD5F286E95F0402A87F39DFEF4FDCE16"/>
        <w:category>
          <w:name w:val="General"/>
          <w:gallery w:val="placeholder"/>
        </w:category>
        <w:types>
          <w:type w:val="bbPlcHdr"/>
        </w:types>
        <w:behaviors>
          <w:behavior w:val="content"/>
        </w:behaviors>
        <w:guid w:val="{23C4EE68-A1C4-4C43-9F59-440219BA351F}"/>
      </w:docPartPr>
      <w:docPartBody>
        <w:p w:rsidR="00461463" w:rsidRDefault="00200DB6" w:rsidP="00200DB6">
          <w:pPr>
            <w:pStyle w:val="AD5F286E95F0402A87F39DFEF4FDCE168"/>
          </w:pPr>
          <w:r>
            <w:rPr>
              <w:rStyle w:val="PlaceholderText"/>
            </w:rPr>
            <w:t>Click here to provide a response.</w:t>
          </w:r>
        </w:p>
      </w:docPartBody>
    </w:docPart>
    <w:docPart>
      <w:docPartPr>
        <w:name w:val="B91A7E1EB65E424FA0E2C7969D48CBB8"/>
        <w:category>
          <w:name w:val="General"/>
          <w:gallery w:val="placeholder"/>
        </w:category>
        <w:types>
          <w:type w:val="bbPlcHdr"/>
        </w:types>
        <w:behaviors>
          <w:behavior w:val="content"/>
        </w:behaviors>
        <w:guid w:val="{60B9DA9F-4198-472A-BFAB-A1EB1D4C5D8E}"/>
      </w:docPartPr>
      <w:docPartBody>
        <w:p w:rsidR="00461463" w:rsidRDefault="00200DB6" w:rsidP="00200DB6">
          <w:pPr>
            <w:pStyle w:val="B91A7E1EB65E424FA0E2C7969D48CBB88"/>
          </w:pPr>
          <w:r>
            <w:rPr>
              <w:rStyle w:val="PlaceholderText"/>
            </w:rPr>
            <w:t>Click here to provide a response.</w:t>
          </w:r>
        </w:p>
      </w:docPartBody>
    </w:docPart>
    <w:docPart>
      <w:docPartPr>
        <w:name w:val="579484DD22954C57B392807E06E0CB26"/>
        <w:category>
          <w:name w:val="General"/>
          <w:gallery w:val="placeholder"/>
        </w:category>
        <w:types>
          <w:type w:val="bbPlcHdr"/>
        </w:types>
        <w:behaviors>
          <w:behavior w:val="content"/>
        </w:behaviors>
        <w:guid w:val="{8D98C571-8CCD-4D27-92F1-A9B4888D7C16}"/>
      </w:docPartPr>
      <w:docPartBody>
        <w:p w:rsidR="00461463" w:rsidRDefault="00200DB6" w:rsidP="00200DB6">
          <w:pPr>
            <w:pStyle w:val="579484DD22954C57B392807E06E0CB268"/>
          </w:pPr>
          <w:r>
            <w:rPr>
              <w:rStyle w:val="PlaceholderText"/>
            </w:rPr>
            <w:t>Click here to provide a response.</w:t>
          </w:r>
        </w:p>
      </w:docPartBody>
    </w:docPart>
    <w:docPart>
      <w:docPartPr>
        <w:name w:val="957A85F7EF1D48298DAB91ABBE97C789"/>
        <w:category>
          <w:name w:val="General"/>
          <w:gallery w:val="placeholder"/>
        </w:category>
        <w:types>
          <w:type w:val="bbPlcHdr"/>
        </w:types>
        <w:behaviors>
          <w:behavior w:val="content"/>
        </w:behaviors>
        <w:guid w:val="{DBAF2C5D-B074-4615-8BDF-ADE22790A4BA}"/>
      </w:docPartPr>
      <w:docPartBody>
        <w:p w:rsidR="00461463" w:rsidRDefault="00200DB6" w:rsidP="00200DB6">
          <w:pPr>
            <w:pStyle w:val="957A85F7EF1D48298DAB91ABBE97C7898"/>
          </w:pPr>
          <w:r>
            <w:rPr>
              <w:rStyle w:val="PlaceholderText"/>
            </w:rPr>
            <w:t>Click here to provide a response.</w:t>
          </w:r>
        </w:p>
      </w:docPartBody>
    </w:docPart>
    <w:docPart>
      <w:docPartPr>
        <w:name w:val="F9F4A7AF10154629A661BB43C44B8ED2"/>
        <w:category>
          <w:name w:val="General"/>
          <w:gallery w:val="placeholder"/>
        </w:category>
        <w:types>
          <w:type w:val="bbPlcHdr"/>
        </w:types>
        <w:behaviors>
          <w:behavior w:val="content"/>
        </w:behaviors>
        <w:guid w:val="{6C4642DB-DE31-4E6E-B998-6C290475371C}"/>
      </w:docPartPr>
      <w:docPartBody>
        <w:p w:rsidR="00461463" w:rsidRDefault="00200DB6" w:rsidP="00200DB6">
          <w:pPr>
            <w:pStyle w:val="F9F4A7AF10154629A661BB43C44B8ED28"/>
          </w:pPr>
          <w:r>
            <w:rPr>
              <w:rStyle w:val="PlaceholderText"/>
            </w:rPr>
            <w:t>Click here to provide a response.</w:t>
          </w:r>
        </w:p>
      </w:docPartBody>
    </w:docPart>
    <w:docPart>
      <w:docPartPr>
        <w:name w:val="94688F0BBB224958901127917BBD765D"/>
        <w:category>
          <w:name w:val="General"/>
          <w:gallery w:val="placeholder"/>
        </w:category>
        <w:types>
          <w:type w:val="bbPlcHdr"/>
        </w:types>
        <w:behaviors>
          <w:behavior w:val="content"/>
        </w:behaviors>
        <w:guid w:val="{E09CAE6D-BE3C-41B1-8ADA-9D5BF538EF40}"/>
      </w:docPartPr>
      <w:docPartBody>
        <w:p w:rsidR="00461463" w:rsidRDefault="00200DB6" w:rsidP="00200DB6">
          <w:pPr>
            <w:pStyle w:val="94688F0BBB224958901127917BBD765D8"/>
          </w:pPr>
          <w:r>
            <w:rPr>
              <w:rStyle w:val="PlaceholderText"/>
            </w:rPr>
            <w:t>Click here to provide a response.</w:t>
          </w:r>
        </w:p>
      </w:docPartBody>
    </w:docPart>
    <w:docPart>
      <w:docPartPr>
        <w:name w:val="A99929121EDD48E99C202CE3D3496EC5"/>
        <w:category>
          <w:name w:val="General"/>
          <w:gallery w:val="placeholder"/>
        </w:category>
        <w:types>
          <w:type w:val="bbPlcHdr"/>
        </w:types>
        <w:behaviors>
          <w:behavior w:val="content"/>
        </w:behaviors>
        <w:guid w:val="{7BD256E2-0546-4C51-B30D-ABD55D7BDDAE}"/>
      </w:docPartPr>
      <w:docPartBody>
        <w:p w:rsidR="00461463" w:rsidRDefault="00200DB6" w:rsidP="00200DB6">
          <w:pPr>
            <w:pStyle w:val="A99929121EDD48E99C202CE3D3496EC58"/>
          </w:pPr>
          <w:r>
            <w:rPr>
              <w:rStyle w:val="PlaceholderText"/>
            </w:rPr>
            <w:t>Click here to provide a response.</w:t>
          </w:r>
        </w:p>
      </w:docPartBody>
    </w:docPart>
    <w:docPart>
      <w:docPartPr>
        <w:name w:val="77D0B1283C344FB2BDC4BF835ECD603B"/>
        <w:category>
          <w:name w:val="General"/>
          <w:gallery w:val="placeholder"/>
        </w:category>
        <w:types>
          <w:type w:val="bbPlcHdr"/>
        </w:types>
        <w:behaviors>
          <w:behavior w:val="content"/>
        </w:behaviors>
        <w:guid w:val="{F603E2E2-05FD-4475-9FDF-F41B87FC9271}"/>
      </w:docPartPr>
      <w:docPartBody>
        <w:p w:rsidR="00461463" w:rsidRDefault="00200DB6" w:rsidP="00200DB6">
          <w:pPr>
            <w:pStyle w:val="77D0B1283C344FB2BDC4BF835ECD603B8"/>
          </w:pPr>
          <w:r>
            <w:rPr>
              <w:rStyle w:val="PlaceholderText"/>
            </w:rPr>
            <w:t>Click here to provide a response.</w:t>
          </w:r>
        </w:p>
      </w:docPartBody>
    </w:docPart>
    <w:docPart>
      <w:docPartPr>
        <w:name w:val="B69B8FC1EAA64B0B9CB482059793C7F0"/>
        <w:category>
          <w:name w:val="General"/>
          <w:gallery w:val="placeholder"/>
        </w:category>
        <w:types>
          <w:type w:val="bbPlcHdr"/>
        </w:types>
        <w:behaviors>
          <w:behavior w:val="content"/>
        </w:behaviors>
        <w:guid w:val="{9660E1D7-8E5B-4DA6-8332-00E668F4561E}"/>
      </w:docPartPr>
      <w:docPartBody>
        <w:p w:rsidR="00461463" w:rsidRDefault="00200DB6" w:rsidP="00200DB6">
          <w:pPr>
            <w:pStyle w:val="B69B8FC1EAA64B0B9CB482059793C7F08"/>
          </w:pPr>
          <w:r>
            <w:rPr>
              <w:rStyle w:val="PlaceholderText"/>
            </w:rPr>
            <w:t>Click here to provide a response.</w:t>
          </w:r>
        </w:p>
      </w:docPartBody>
    </w:docPart>
    <w:docPart>
      <w:docPartPr>
        <w:name w:val="7EE8BA7436104CBE9C556F3EF51C90B7"/>
        <w:category>
          <w:name w:val="General"/>
          <w:gallery w:val="placeholder"/>
        </w:category>
        <w:types>
          <w:type w:val="bbPlcHdr"/>
        </w:types>
        <w:behaviors>
          <w:behavior w:val="content"/>
        </w:behaviors>
        <w:guid w:val="{C39B7CD1-A60D-4BBF-9259-87DD5E28A1BD}"/>
      </w:docPartPr>
      <w:docPartBody>
        <w:p w:rsidR="00461463" w:rsidRDefault="00200DB6" w:rsidP="00200DB6">
          <w:pPr>
            <w:pStyle w:val="7EE8BA7436104CBE9C556F3EF51C90B78"/>
          </w:pPr>
          <w:r>
            <w:rPr>
              <w:rStyle w:val="PlaceholderText"/>
            </w:rPr>
            <w:t>Click here to provide a response.</w:t>
          </w:r>
        </w:p>
      </w:docPartBody>
    </w:docPart>
    <w:docPart>
      <w:docPartPr>
        <w:name w:val="A0BEC038AA984ED784E426E37770C767"/>
        <w:category>
          <w:name w:val="General"/>
          <w:gallery w:val="placeholder"/>
        </w:category>
        <w:types>
          <w:type w:val="bbPlcHdr"/>
        </w:types>
        <w:behaviors>
          <w:behavior w:val="content"/>
        </w:behaviors>
        <w:guid w:val="{EC8D8FD1-D03C-450F-B494-043A5E634441}"/>
      </w:docPartPr>
      <w:docPartBody>
        <w:p w:rsidR="00461463" w:rsidRDefault="00200DB6" w:rsidP="00200DB6">
          <w:pPr>
            <w:pStyle w:val="A0BEC038AA984ED784E426E37770C7678"/>
          </w:pPr>
          <w:r>
            <w:rPr>
              <w:rStyle w:val="PlaceholderText"/>
            </w:rPr>
            <w:t>Click here to provide a response.</w:t>
          </w:r>
        </w:p>
      </w:docPartBody>
    </w:docPart>
    <w:docPart>
      <w:docPartPr>
        <w:name w:val="C538D9FF4A3849EEA261B5A401DF08C4"/>
        <w:category>
          <w:name w:val="General"/>
          <w:gallery w:val="placeholder"/>
        </w:category>
        <w:types>
          <w:type w:val="bbPlcHdr"/>
        </w:types>
        <w:behaviors>
          <w:behavior w:val="content"/>
        </w:behaviors>
        <w:guid w:val="{06E3AFD2-D293-4C46-A62E-5A8AD6D08088}"/>
      </w:docPartPr>
      <w:docPartBody>
        <w:p w:rsidR="00461463" w:rsidRDefault="00200DB6" w:rsidP="00200DB6">
          <w:pPr>
            <w:pStyle w:val="C538D9FF4A3849EEA261B5A401DF08C48"/>
          </w:pPr>
          <w:r>
            <w:rPr>
              <w:rStyle w:val="PlaceholderText"/>
            </w:rPr>
            <w:t>Click here to provide a response.</w:t>
          </w:r>
        </w:p>
      </w:docPartBody>
    </w:docPart>
    <w:docPart>
      <w:docPartPr>
        <w:name w:val="4C085483C8EA4AC1BBB136AA476C7E61"/>
        <w:category>
          <w:name w:val="General"/>
          <w:gallery w:val="placeholder"/>
        </w:category>
        <w:types>
          <w:type w:val="bbPlcHdr"/>
        </w:types>
        <w:behaviors>
          <w:behavior w:val="content"/>
        </w:behaviors>
        <w:guid w:val="{00C92505-0B2B-4212-81C6-708BECEF7A76}"/>
      </w:docPartPr>
      <w:docPartBody>
        <w:p w:rsidR="00461463" w:rsidRDefault="00200DB6" w:rsidP="00200DB6">
          <w:pPr>
            <w:pStyle w:val="4C085483C8EA4AC1BBB136AA476C7E618"/>
          </w:pPr>
          <w:r>
            <w:rPr>
              <w:rStyle w:val="PlaceholderText"/>
            </w:rPr>
            <w:t>Click here to provide a response.</w:t>
          </w:r>
        </w:p>
      </w:docPartBody>
    </w:docPart>
    <w:docPart>
      <w:docPartPr>
        <w:name w:val="1120BBBE0D9A464CB638C1E41FF56439"/>
        <w:category>
          <w:name w:val="General"/>
          <w:gallery w:val="placeholder"/>
        </w:category>
        <w:types>
          <w:type w:val="bbPlcHdr"/>
        </w:types>
        <w:behaviors>
          <w:behavior w:val="content"/>
        </w:behaviors>
        <w:guid w:val="{BD125F58-0F9A-4E57-AF92-0A867751C2EB}"/>
      </w:docPartPr>
      <w:docPartBody>
        <w:p w:rsidR="00461463" w:rsidRDefault="00200DB6" w:rsidP="00200DB6">
          <w:pPr>
            <w:pStyle w:val="1120BBBE0D9A464CB638C1E41FF564398"/>
          </w:pPr>
          <w:r>
            <w:rPr>
              <w:rStyle w:val="PlaceholderText"/>
            </w:rPr>
            <w:t>Click here to provide a response.</w:t>
          </w:r>
        </w:p>
      </w:docPartBody>
    </w:docPart>
    <w:docPart>
      <w:docPartPr>
        <w:name w:val="255153B955C143B1A6B4D39900A98214"/>
        <w:category>
          <w:name w:val="General"/>
          <w:gallery w:val="placeholder"/>
        </w:category>
        <w:types>
          <w:type w:val="bbPlcHdr"/>
        </w:types>
        <w:behaviors>
          <w:behavior w:val="content"/>
        </w:behaviors>
        <w:guid w:val="{F9C8B23B-FFB8-4FF4-B0D8-78A0FC238AD7}"/>
      </w:docPartPr>
      <w:docPartBody>
        <w:p w:rsidR="00461463" w:rsidRDefault="00200DB6" w:rsidP="00200DB6">
          <w:pPr>
            <w:pStyle w:val="255153B955C143B1A6B4D39900A982148"/>
          </w:pPr>
          <w:r>
            <w:rPr>
              <w:rStyle w:val="PlaceholderText"/>
            </w:rPr>
            <w:t>Click here to provide a response.</w:t>
          </w:r>
        </w:p>
      </w:docPartBody>
    </w:docPart>
    <w:docPart>
      <w:docPartPr>
        <w:name w:val="0A40CA40B7C44DAAA76E29E1F06A7000"/>
        <w:category>
          <w:name w:val="General"/>
          <w:gallery w:val="placeholder"/>
        </w:category>
        <w:types>
          <w:type w:val="bbPlcHdr"/>
        </w:types>
        <w:behaviors>
          <w:behavior w:val="content"/>
        </w:behaviors>
        <w:guid w:val="{06B52392-DE9B-4E61-A2AD-82A31DE6123F}"/>
      </w:docPartPr>
      <w:docPartBody>
        <w:p w:rsidR="00461463" w:rsidRDefault="00200DB6" w:rsidP="00200DB6">
          <w:pPr>
            <w:pStyle w:val="0A40CA40B7C44DAAA76E29E1F06A70008"/>
          </w:pPr>
          <w:r>
            <w:rPr>
              <w:rStyle w:val="PlaceholderText"/>
            </w:rPr>
            <w:t>Click here to provide a response.</w:t>
          </w:r>
        </w:p>
      </w:docPartBody>
    </w:docPart>
    <w:docPart>
      <w:docPartPr>
        <w:name w:val="3F7AEF5DF44E41F6BFA26B8E3C6BCDA5"/>
        <w:category>
          <w:name w:val="General"/>
          <w:gallery w:val="placeholder"/>
        </w:category>
        <w:types>
          <w:type w:val="bbPlcHdr"/>
        </w:types>
        <w:behaviors>
          <w:behavior w:val="content"/>
        </w:behaviors>
        <w:guid w:val="{2C06D63A-3399-4EB6-BF86-871632BC3C81}"/>
      </w:docPartPr>
      <w:docPartBody>
        <w:p w:rsidR="00461463" w:rsidRDefault="00200DB6" w:rsidP="00200DB6">
          <w:pPr>
            <w:pStyle w:val="3F7AEF5DF44E41F6BFA26B8E3C6BCDA58"/>
          </w:pPr>
          <w:r>
            <w:rPr>
              <w:rStyle w:val="PlaceholderText"/>
            </w:rPr>
            <w:t>Click here to provide a response.</w:t>
          </w:r>
        </w:p>
      </w:docPartBody>
    </w:docPart>
    <w:docPart>
      <w:docPartPr>
        <w:name w:val="9FE500E4789A4EAAA452B74AE76FB4B7"/>
        <w:category>
          <w:name w:val="General"/>
          <w:gallery w:val="placeholder"/>
        </w:category>
        <w:types>
          <w:type w:val="bbPlcHdr"/>
        </w:types>
        <w:behaviors>
          <w:behavior w:val="content"/>
        </w:behaviors>
        <w:guid w:val="{9C717B0E-6DFB-497F-9463-E40A6D8FA7C4}"/>
      </w:docPartPr>
      <w:docPartBody>
        <w:p w:rsidR="00461463" w:rsidRDefault="00200DB6" w:rsidP="00200DB6">
          <w:pPr>
            <w:pStyle w:val="9FE500E4789A4EAAA452B74AE76FB4B78"/>
          </w:pPr>
          <w:r>
            <w:rPr>
              <w:rStyle w:val="PlaceholderText"/>
            </w:rPr>
            <w:t>Click here to provide a response.</w:t>
          </w:r>
        </w:p>
      </w:docPartBody>
    </w:docPart>
    <w:docPart>
      <w:docPartPr>
        <w:name w:val="0EAB0FA78C3A40C1A25C2377BA62CF2F"/>
        <w:category>
          <w:name w:val="General"/>
          <w:gallery w:val="placeholder"/>
        </w:category>
        <w:types>
          <w:type w:val="bbPlcHdr"/>
        </w:types>
        <w:behaviors>
          <w:behavior w:val="content"/>
        </w:behaviors>
        <w:guid w:val="{289F71BF-ABF4-493E-B10A-C2956292A4D6}"/>
      </w:docPartPr>
      <w:docPartBody>
        <w:p w:rsidR="00461463" w:rsidRDefault="00200DB6" w:rsidP="00200DB6">
          <w:pPr>
            <w:pStyle w:val="0EAB0FA78C3A40C1A25C2377BA62CF2F8"/>
          </w:pPr>
          <w:r>
            <w:rPr>
              <w:rStyle w:val="PlaceholderText"/>
            </w:rPr>
            <w:t>Click here to provide a response.</w:t>
          </w:r>
        </w:p>
      </w:docPartBody>
    </w:docPart>
    <w:docPart>
      <w:docPartPr>
        <w:name w:val="CA5E476ABEAA4E1B9DC5025C2EFB44ED"/>
        <w:category>
          <w:name w:val="General"/>
          <w:gallery w:val="placeholder"/>
        </w:category>
        <w:types>
          <w:type w:val="bbPlcHdr"/>
        </w:types>
        <w:behaviors>
          <w:behavior w:val="content"/>
        </w:behaviors>
        <w:guid w:val="{083ABD9C-BD80-4570-B86D-4D39679B41D2}"/>
      </w:docPartPr>
      <w:docPartBody>
        <w:p w:rsidR="00461463" w:rsidRDefault="00200DB6" w:rsidP="00200DB6">
          <w:pPr>
            <w:pStyle w:val="CA5E476ABEAA4E1B9DC5025C2EFB44ED8"/>
          </w:pPr>
          <w:r>
            <w:rPr>
              <w:rStyle w:val="PlaceholderText"/>
            </w:rPr>
            <w:t>Click here to provide a response.</w:t>
          </w:r>
        </w:p>
      </w:docPartBody>
    </w:docPart>
    <w:docPart>
      <w:docPartPr>
        <w:name w:val="ECF932618D114558B7816417B25B148D"/>
        <w:category>
          <w:name w:val="General"/>
          <w:gallery w:val="placeholder"/>
        </w:category>
        <w:types>
          <w:type w:val="bbPlcHdr"/>
        </w:types>
        <w:behaviors>
          <w:behavior w:val="content"/>
        </w:behaviors>
        <w:guid w:val="{828DBA0B-ECA0-4684-A711-08F6431F464C}"/>
      </w:docPartPr>
      <w:docPartBody>
        <w:p w:rsidR="00461463" w:rsidRDefault="00200DB6" w:rsidP="00200DB6">
          <w:pPr>
            <w:pStyle w:val="ECF932618D114558B7816417B25B148D8"/>
          </w:pPr>
          <w:r>
            <w:rPr>
              <w:rStyle w:val="PlaceholderText"/>
            </w:rPr>
            <w:t>Click here to provide a response.</w:t>
          </w:r>
        </w:p>
      </w:docPartBody>
    </w:docPart>
    <w:docPart>
      <w:docPartPr>
        <w:name w:val="B880A9510C824954A338EA1C68B125B0"/>
        <w:category>
          <w:name w:val="General"/>
          <w:gallery w:val="placeholder"/>
        </w:category>
        <w:types>
          <w:type w:val="bbPlcHdr"/>
        </w:types>
        <w:behaviors>
          <w:behavior w:val="content"/>
        </w:behaviors>
        <w:guid w:val="{E6A34717-9C21-4389-BB01-6B13FBB73A11}"/>
      </w:docPartPr>
      <w:docPartBody>
        <w:p w:rsidR="00461463" w:rsidRDefault="00200DB6" w:rsidP="00200DB6">
          <w:pPr>
            <w:pStyle w:val="B880A9510C824954A338EA1C68B125B08"/>
          </w:pPr>
          <w:r>
            <w:rPr>
              <w:rStyle w:val="PlaceholderText"/>
            </w:rPr>
            <w:t>Click here to provide a response.</w:t>
          </w:r>
        </w:p>
      </w:docPartBody>
    </w:docPart>
    <w:docPart>
      <w:docPartPr>
        <w:name w:val="71E15A22D4F94682B7B9E54C5C55268F"/>
        <w:category>
          <w:name w:val="General"/>
          <w:gallery w:val="placeholder"/>
        </w:category>
        <w:types>
          <w:type w:val="bbPlcHdr"/>
        </w:types>
        <w:behaviors>
          <w:behavior w:val="content"/>
        </w:behaviors>
        <w:guid w:val="{B79198FA-C19C-4AEB-AC8B-6184ED83B5B1}"/>
      </w:docPartPr>
      <w:docPartBody>
        <w:p w:rsidR="00461463" w:rsidRDefault="00200DB6" w:rsidP="00200DB6">
          <w:pPr>
            <w:pStyle w:val="71E15A22D4F94682B7B9E54C5C55268F2"/>
          </w:pPr>
          <w:r>
            <w:rPr>
              <w:rStyle w:val="PlaceholderText"/>
            </w:rPr>
            <w:t>Click here to provide a response.</w:t>
          </w:r>
        </w:p>
      </w:docPartBody>
    </w:docPart>
    <w:docPart>
      <w:docPartPr>
        <w:name w:val="D6497EA706EA43798C832CEEF47EF400"/>
        <w:category>
          <w:name w:val="General"/>
          <w:gallery w:val="placeholder"/>
        </w:category>
        <w:types>
          <w:type w:val="bbPlcHdr"/>
        </w:types>
        <w:behaviors>
          <w:behavior w:val="content"/>
        </w:behaviors>
        <w:guid w:val="{7FFFD4C5-A59D-4930-B8DE-D763D7AC7CDC}"/>
      </w:docPartPr>
      <w:docPartBody>
        <w:p w:rsidR="00461463" w:rsidRDefault="00200DB6" w:rsidP="00200DB6">
          <w:pPr>
            <w:pStyle w:val="D6497EA706EA43798C832CEEF47EF4001"/>
          </w:pPr>
          <w:r>
            <w:rPr>
              <w:rStyle w:val="PlaceholderText"/>
            </w:rPr>
            <w:t>Click here to provide a response.</w:t>
          </w:r>
        </w:p>
      </w:docPartBody>
    </w:docPart>
    <w:docPart>
      <w:docPartPr>
        <w:name w:val="50D34B067A3B47DEAE69B4F2F45045DE"/>
        <w:category>
          <w:name w:val="General"/>
          <w:gallery w:val="placeholder"/>
        </w:category>
        <w:types>
          <w:type w:val="bbPlcHdr"/>
        </w:types>
        <w:behaviors>
          <w:behavior w:val="content"/>
        </w:behaviors>
        <w:guid w:val="{60596FD5-F274-4732-A72A-51F25964786D}"/>
      </w:docPartPr>
      <w:docPartBody>
        <w:p w:rsidR="00200DB6" w:rsidRDefault="00200DB6" w:rsidP="00200DB6">
          <w:pPr>
            <w:pStyle w:val="50D34B067A3B47DEAE69B4F2F45045DE"/>
          </w:pPr>
          <w:r w:rsidRPr="008F35ED">
            <w:rPr>
              <w:rStyle w:val="PlaceholderText"/>
            </w:rPr>
            <w:t xml:space="preserve">Click </w:t>
          </w:r>
          <w:r>
            <w:rPr>
              <w:rStyle w:val="PlaceholderText"/>
            </w:rPr>
            <w:t>here to explain.</w:t>
          </w:r>
        </w:p>
      </w:docPartBody>
    </w:docPart>
    <w:docPart>
      <w:docPartPr>
        <w:name w:val="A5B4315CE2A249E4AC5778F0AF64FAE7"/>
        <w:category>
          <w:name w:val="General"/>
          <w:gallery w:val="placeholder"/>
        </w:category>
        <w:types>
          <w:type w:val="bbPlcHdr"/>
        </w:types>
        <w:behaviors>
          <w:behavior w:val="content"/>
        </w:behaviors>
        <w:guid w:val="{EC7B25BE-A4E6-4B1C-9257-83C3DEABE524}"/>
      </w:docPartPr>
      <w:docPartBody>
        <w:p w:rsidR="0039744D" w:rsidRDefault="002157C5" w:rsidP="002157C5">
          <w:pPr>
            <w:pStyle w:val="A5B4315CE2A249E4AC5778F0AF64FAE7"/>
          </w:pPr>
          <w:r>
            <w:rPr>
              <w:rStyle w:val="PlaceholderText"/>
            </w:rPr>
            <w:t>Click here to provide a response.</w:t>
          </w:r>
        </w:p>
      </w:docPartBody>
    </w:docPart>
    <w:docPart>
      <w:docPartPr>
        <w:name w:val="4642F87C12734FE6BCDAF75B28A5AFEB"/>
        <w:category>
          <w:name w:val="General"/>
          <w:gallery w:val="placeholder"/>
        </w:category>
        <w:types>
          <w:type w:val="bbPlcHdr"/>
        </w:types>
        <w:behaviors>
          <w:behavior w:val="content"/>
        </w:behaviors>
        <w:guid w:val="{E14BCD9E-B1D7-43FA-A7B4-F668F6B4554E}"/>
      </w:docPartPr>
      <w:docPartBody>
        <w:p w:rsidR="00E94CBF" w:rsidRDefault="0039744D" w:rsidP="0039744D">
          <w:pPr>
            <w:pStyle w:val="4642F87C12734FE6BCDAF75B28A5AFEB"/>
          </w:pPr>
          <w:r>
            <w:rPr>
              <w:rStyle w:val="PlaceholderText"/>
            </w:rPr>
            <w:t>Click here to provide a response.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04"/>
    <w:rsid w:val="00007904"/>
    <w:rsid w:val="00070D85"/>
    <w:rsid w:val="001D6550"/>
    <w:rsid w:val="00200DB6"/>
    <w:rsid w:val="002157C5"/>
    <w:rsid w:val="002A0403"/>
    <w:rsid w:val="0033475D"/>
    <w:rsid w:val="0039744D"/>
    <w:rsid w:val="003B6139"/>
    <w:rsid w:val="004300A4"/>
    <w:rsid w:val="00461463"/>
    <w:rsid w:val="004A1F45"/>
    <w:rsid w:val="004E7CCA"/>
    <w:rsid w:val="004F760B"/>
    <w:rsid w:val="00500C1C"/>
    <w:rsid w:val="00567799"/>
    <w:rsid w:val="005842D9"/>
    <w:rsid w:val="005E288D"/>
    <w:rsid w:val="00603282"/>
    <w:rsid w:val="00801C31"/>
    <w:rsid w:val="00934216"/>
    <w:rsid w:val="009E1A76"/>
    <w:rsid w:val="00AA7995"/>
    <w:rsid w:val="00B87C96"/>
    <w:rsid w:val="00B9525B"/>
    <w:rsid w:val="00C54BF1"/>
    <w:rsid w:val="00DB5636"/>
    <w:rsid w:val="00E94CBF"/>
    <w:rsid w:val="00FF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CBF"/>
    <w:rPr>
      <w:color w:val="808080"/>
    </w:rPr>
  </w:style>
  <w:style w:type="paragraph" w:customStyle="1" w:styleId="3CD52641EF6946BFBBF0A647E7AFCA73">
    <w:name w:val="3CD52641EF6946BFBBF0A647E7AFCA73"/>
    <w:rsid w:val="00070D85"/>
    <w:pPr>
      <w:spacing w:after="0" w:line="240" w:lineRule="auto"/>
    </w:pPr>
    <w:rPr>
      <w:rFonts w:ascii="Times" w:eastAsia="Times" w:hAnsi="Times" w:cs="Times"/>
      <w:sz w:val="24"/>
      <w:szCs w:val="24"/>
    </w:rPr>
  </w:style>
  <w:style w:type="paragraph" w:customStyle="1" w:styleId="3CD52641EF6946BFBBF0A647E7AFCA731">
    <w:name w:val="3CD52641EF6946BFBBF0A647E7AFCA731"/>
    <w:rsid w:val="00070D85"/>
    <w:pPr>
      <w:spacing w:after="0" w:line="240" w:lineRule="auto"/>
    </w:pPr>
    <w:rPr>
      <w:rFonts w:ascii="Times" w:eastAsia="Times" w:hAnsi="Times" w:cs="Times"/>
      <w:sz w:val="24"/>
      <w:szCs w:val="24"/>
    </w:rPr>
  </w:style>
  <w:style w:type="paragraph" w:customStyle="1" w:styleId="520A218E6D12429A859DD0876F6EF56C">
    <w:name w:val="520A218E6D12429A859DD0876F6EF56C"/>
    <w:rsid w:val="00070D85"/>
    <w:pPr>
      <w:spacing w:after="0" w:line="240" w:lineRule="auto"/>
    </w:pPr>
    <w:rPr>
      <w:rFonts w:ascii="Times" w:eastAsia="Times" w:hAnsi="Times" w:cs="Times"/>
      <w:sz w:val="24"/>
      <w:szCs w:val="24"/>
    </w:rPr>
  </w:style>
  <w:style w:type="paragraph" w:customStyle="1" w:styleId="3CD52641EF6946BFBBF0A647E7AFCA732">
    <w:name w:val="3CD52641EF6946BFBBF0A647E7AFCA732"/>
    <w:rsid w:val="00070D85"/>
    <w:pPr>
      <w:spacing w:after="0" w:line="240" w:lineRule="auto"/>
    </w:pPr>
    <w:rPr>
      <w:rFonts w:ascii="Times" w:eastAsia="Times" w:hAnsi="Times" w:cs="Times"/>
      <w:sz w:val="24"/>
      <w:szCs w:val="24"/>
    </w:rPr>
  </w:style>
  <w:style w:type="paragraph" w:customStyle="1" w:styleId="520A218E6D12429A859DD0876F6EF56C1">
    <w:name w:val="520A218E6D12429A859DD0876F6EF56C1"/>
    <w:rsid w:val="00070D85"/>
    <w:pPr>
      <w:spacing w:after="0" w:line="240" w:lineRule="auto"/>
    </w:pPr>
    <w:rPr>
      <w:rFonts w:ascii="Times" w:eastAsia="Times" w:hAnsi="Times" w:cs="Times"/>
      <w:sz w:val="24"/>
      <w:szCs w:val="24"/>
    </w:rPr>
  </w:style>
  <w:style w:type="paragraph" w:customStyle="1" w:styleId="3CD52641EF6946BFBBF0A647E7AFCA733">
    <w:name w:val="3CD52641EF6946BFBBF0A647E7AFCA733"/>
    <w:rsid w:val="00070D85"/>
    <w:pPr>
      <w:spacing w:after="0" w:line="240" w:lineRule="auto"/>
    </w:pPr>
    <w:rPr>
      <w:rFonts w:ascii="Times" w:eastAsia="Times" w:hAnsi="Times" w:cs="Times"/>
      <w:sz w:val="24"/>
      <w:szCs w:val="24"/>
    </w:rPr>
  </w:style>
  <w:style w:type="paragraph" w:customStyle="1" w:styleId="520A218E6D12429A859DD0876F6EF56C2">
    <w:name w:val="520A218E6D12429A859DD0876F6EF56C2"/>
    <w:rsid w:val="00070D85"/>
    <w:pPr>
      <w:spacing w:after="0" w:line="240" w:lineRule="auto"/>
    </w:pPr>
    <w:rPr>
      <w:rFonts w:ascii="Times" w:eastAsia="Times" w:hAnsi="Times" w:cs="Times"/>
      <w:sz w:val="24"/>
      <w:szCs w:val="24"/>
    </w:rPr>
  </w:style>
  <w:style w:type="paragraph" w:customStyle="1" w:styleId="3CD52641EF6946BFBBF0A647E7AFCA734">
    <w:name w:val="3CD52641EF6946BFBBF0A647E7AFCA734"/>
    <w:rsid w:val="009E1A76"/>
    <w:pPr>
      <w:spacing w:after="0" w:line="240" w:lineRule="auto"/>
    </w:pPr>
    <w:rPr>
      <w:rFonts w:ascii="Times" w:eastAsia="Times" w:hAnsi="Times" w:cs="Times"/>
      <w:sz w:val="24"/>
      <w:szCs w:val="24"/>
    </w:rPr>
  </w:style>
  <w:style w:type="paragraph" w:customStyle="1" w:styleId="520A218E6D12429A859DD0876F6EF56C3">
    <w:name w:val="520A218E6D12429A859DD0876F6EF56C3"/>
    <w:rsid w:val="009E1A76"/>
    <w:pPr>
      <w:spacing w:after="0" w:line="240" w:lineRule="auto"/>
    </w:pPr>
    <w:rPr>
      <w:rFonts w:ascii="Times" w:eastAsia="Times" w:hAnsi="Times" w:cs="Times"/>
      <w:sz w:val="24"/>
      <w:szCs w:val="24"/>
    </w:rPr>
  </w:style>
  <w:style w:type="paragraph" w:customStyle="1" w:styleId="423ED1CFB3C9474C825E12791D61BD9B">
    <w:name w:val="423ED1CFB3C9474C825E12791D61BD9B"/>
    <w:rsid w:val="009E1A76"/>
    <w:pPr>
      <w:spacing w:after="0" w:line="240" w:lineRule="auto"/>
    </w:pPr>
    <w:rPr>
      <w:rFonts w:ascii="Times" w:eastAsia="Times" w:hAnsi="Times" w:cs="Times"/>
      <w:sz w:val="24"/>
      <w:szCs w:val="24"/>
    </w:rPr>
  </w:style>
  <w:style w:type="paragraph" w:customStyle="1" w:styleId="CA54041FC3E84FF592F31FB0B615CEEF">
    <w:name w:val="CA54041FC3E84FF592F31FB0B615CEEF"/>
    <w:rsid w:val="009E1A76"/>
    <w:pPr>
      <w:spacing w:after="0" w:line="240" w:lineRule="auto"/>
    </w:pPr>
    <w:rPr>
      <w:rFonts w:ascii="Times" w:eastAsia="Times" w:hAnsi="Times" w:cs="Times"/>
      <w:sz w:val="24"/>
      <w:szCs w:val="24"/>
    </w:rPr>
  </w:style>
  <w:style w:type="paragraph" w:customStyle="1" w:styleId="2AC63A2802384D8FB6C2CA70F186BCC2">
    <w:name w:val="2AC63A2802384D8FB6C2CA70F186BCC2"/>
    <w:rsid w:val="009E1A76"/>
    <w:pPr>
      <w:spacing w:after="0" w:line="240" w:lineRule="auto"/>
    </w:pPr>
    <w:rPr>
      <w:rFonts w:ascii="Times" w:eastAsia="Times" w:hAnsi="Times" w:cs="Times"/>
      <w:sz w:val="24"/>
      <w:szCs w:val="24"/>
    </w:rPr>
  </w:style>
  <w:style w:type="paragraph" w:customStyle="1" w:styleId="F36DF42D87B8402DBA4D62692D593F4C">
    <w:name w:val="F36DF42D87B8402DBA4D62692D593F4C"/>
    <w:rsid w:val="009E1A76"/>
    <w:pPr>
      <w:spacing w:after="0" w:line="240" w:lineRule="auto"/>
    </w:pPr>
    <w:rPr>
      <w:rFonts w:ascii="Times" w:eastAsia="Times" w:hAnsi="Times" w:cs="Times"/>
      <w:sz w:val="24"/>
      <w:szCs w:val="24"/>
    </w:rPr>
  </w:style>
  <w:style w:type="paragraph" w:customStyle="1" w:styleId="3CD52641EF6946BFBBF0A647E7AFCA735">
    <w:name w:val="3CD52641EF6946BFBBF0A647E7AFCA735"/>
    <w:rsid w:val="009E1A76"/>
    <w:pPr>
      <w:spacing w:after="0" w:line="240" w:lineRule="auto"/>
    </w:pPr>
    <w:rPr>
      <w:rFonts w:ascii="Times" w:eastAsia="Times" w:hAnsi="Times" w:cs="Times"/>
      <w:sz w:val="24"/>
      <w:szCs w:val="24"/>
    </w:rPr>
  </w:style>
  <w:style w:type="paragraph" w:customStyle="1" w:styleId="520A218E6D12429A859DD0876F6EF56C4">
    <w:name w:val="520A218E6D12429A859DD0876F6EF56C4"/>
    <w:rsid w:val="009E1A76"/>
    <w:pPr>
      <w:spacing w:after="0" w:line="240" w:lineRule="auto"/>
    </w:pPr>
    <w:rPr>
      <w:rFonts w:ascii="Times" w:eastAsia="Times" w:hAnsi="Times" w:cs="Times"/>
      <w:sz w:val="24"/>
      <w:szCs w:val="24"/>
    </w:rPr>
  </w:style>
  <w:style w:type="paragraph" w:customStyle="1" w:styleId="423ED1CFB3C9474C825E12791D61BD9B1">
    <w:name w:val="423ED1CFB3C9474C825E12791D61BD9B1"/>
    <w:rsid w:val="009E1A76"/>
    <w:pPr>
      <w:spacing w:after="0" w:line="240" w:lineRule="auto"/>
    </w:pPr>
    <w:rPr>
      <w:rFonts w:ascii="Times" w:eastAsia="Times" w:hAnsi="Times" w:cs="Times"/>
      <w:sz w:val="24"/>
      <w:szCs w:val="24"/>
    </w:rPr>
  </w:style>
  <w:style w:type="paragraph" w:customStyle="1" w:styleId="CA54041FC3E84FF592F31FB0B615CEEF1">
    <w:name w:val="CA54041FC3E84FF592F31FB0B615CEEF1"/>
    <w:rsid w:val="009E1A76"/>
    <w:pPr>
      <w:spacing w:after="0" w:line="240" w:lineRule="auto"/>
    </w:pPr>
    <w:rPr>
      <w:rFonts w:ascii="Times" w:eastAsia="Times" w:hAnsi="Times" w:cs="Times"/>
      <w:sz w:val="24"/>
      <w:szCs w:val="24"/>
    </w:rPr>
  </w:style>
  <w:style w:type="paragraph" w:customStyle="1" w:styleId="2AC63A2802384D8FB6C2CA70F186BCC21">
    <w:name w:val="2AC63A2802384D8FB6C2CA70F186BCC21"/>
    <w:rsid w:val="009E1A76"/>
    <w:pPr>
      <w:spacing w:after="0" w:line="240" w:lineRule="auto"/>
    </w:pPr>
    <w:rPr>
      <w:rFonts w:ascii="Times" w:eastAsia="Times" w:hAnsi="Times" w:cs="Times"/>
      <w:sz w:val="24"/>
      <w:szCs w:val="24"/>
    </w:rPr>
  </w:style>
  <w:style w:type="paragraph" w:customStyle="1" w:styleId="F36DF42D87B8402DBA4D62692D593F4C1">
    <w:name w:val="F36DF42D87B8402DBA4D62692D593F4C1"/>
    <w:rsid w:val="009E1A76"/>
    <w:pPr>
      <w:spacing w:after="0" w:line="240" w:lineRule="auto"/>
    </w:pPr>
    <w:rPr>
      <w:rFonts w:ascii="Times" w:eastAsia="Times" w:hAnsi="Times" w:cs="Times"/>
      <w:sz w:val="24"/>
      <w:szCs w:val="24"/>
    </w:rPr>
  </w:style>
  <w:style w:type="paragraph" w:customStyle="1" w:styleId="661A961C276F43B1824EA88B447C67C6">
    <w:name w:val="661A961C276F43B1824EA88B447C67C6"/>
    <w:rsid w:val="009E1A76"/>
    <w:pPr>
      <w:spacing w:after="0" w:line="240" w:lineRule="auto"/>
    </w:pPr>
    <w:rPr>
      <w:rFonts w:ascii="Times" w:eastAsia="Times" w:hAnsi="Times" w:cs="Times"/>
      <w:sz w:val="24"/>
      <w:szCs w:val="24"/>
    </w:rPr>
  </w:style>
  <w:style w:type="paragraph" w:customStyle="1" w:styleId="0AF8D742C79D46C4B7E518CAA20EB4D7">
    <w:name w:val="0AF8D742C79D46C4B7E518CAA20EB4D7"/>
    <w:rsid w:val="009E1A76"/>
    <w:pPr>
      <w:spacing w:after="0" w:line="240" w:lineRule="auto"/>
    </w:pPr>
    <w:rPr>
      <w:rFonts w:ascii="Times" w:eastAsia="Times" w:hAnsi="Times" w:cs="Times"/>
      <w:sz w:val="24"/>
      <w:szCs w:val="24"/>
    </w:rPr>
  </w:style>
  <w:style w:type="paragraph" w:customStyle="1" w:styleId="3CD52641EF6946BFBBF0A647E7AFCA736">
    <w:name w:val="3CD52641EF6946BFBBF0A647E7AFCA736"/>
    <w:rsid w:val="009E1A76"/>
    <w:pPr>
      <w:spacing w:after="0" w:line="240" w:lineRule="auto"/>
    </w:pPr>
    <w:rPr>
      <w:rFonts w:ascii="Times" w:eastAsia="Times" w:hAnsi="Times" w:cs="Times"/>
      <w:sz w:val="24"/>
      <w:szCs w:val="24"/>
    </w:rPr>
  </w:style>
  <w:style w:type="paragraph" w:customStyle="1" w:styleId="520A218E6D12429A859DD0876F6EF56C5">
    <w:name w:val="520A218E6D12429A859DD0876F6EF56C5"/>
    <w:rsid w:val="009E1A76"/>
    <w:pPr>
      <w:spacing w:after="0" w:line="240" w:lineRule="auto"/>
    </w:pPr>
    <w:rPr>
      <w:rFonts w:ascii="Times" w:eastAsia="Times" w:hAnsi="Times" w:cs="Times"/>
      <w:sz w:val="24"/>
      <w:szCs w:val="24"/>
    </w:rPr>
  </w:style>
  <w:style w:type="paragraph" w:customStyle="1" w:styleId="423ED1CFB3C9474C825E12791D61BD9B2">
    <w:name w:val="423ED1CFB3C9474C825E12791D61BD9B2"/>
    <w:rsid w:val="009E1A76"/>
    <w:pPr>
      <w:spacing w:after="0" w:line="240" w:lineRule="auto"/>
    </w:pPr>
    <w:rPr>
      <w:rFonts w:ascii="Times" w:eastAsia="Times" w:hAnsi="Times" w:cs="Times"/>
      <w:sz w:val="24"/>
      <w:szCs w:val="24"/>
    </w:rPr>
  </w:style>
  <w:style w:type="paragraph" w:customStyle="1" w:styleId="CA54041FC3E84FF592F31FB0B615CEEF2">
    <w:name w:val="CA54041FC3E84FF592F31FB0B615CEEF2"/>
    <w:rsid w:val="009E1A76"/>
    <w:pPr>
      <w:spacing w:after="0" w:line="240" w:lineRule="auto"/>
    </w:pPr>
    <w:rPr>
      <w:rFonts w:ascii="Times" w:eastAsia="Times" w:hAnsi="Times" w:cs="Times"/>
      <w:sz w:val="24"/>
      <w:szCs w:val="24"/>
    </w:rPr>
  </w:style>
  <w:style w:type="paragraph" w:customStyle="1" w:styleId="2AC63A2802384D8FB6C2CA70F186BCC22">
    <w:name w:val="2AC63A2802384D8FB6C2CA70F186BCC22"/>
    <w:rsid w:val="009E1A76"/>
    <w:pPr>
      <w:spacing w:after="0" w:line="240" w:lineRule="auto"/>
    </w:pPr>
    <w:rPr>
      <w:rFonts w:ascii="Times" w:eastAsia="Times" w:hAnsi="Times" w:cs="Times"/>
      <w:sz w:val="24"/>
      <w:szCs w:val="24"/>
    </w:rPr>
  </w:style>
  <w:style w:type="paragraph" w:customStyle="1" w:styleId="F36DF42D87B8402DBA4D62692D593F4C2">
    <w:name w:val="F36DF42D87B8402DBA4D62692D593F4C2"/>
    <w:rsid w:val="009E1A76"/>
    <w:pPr>
      <w:spacing w:after="0" w:line="240" w:lineRule="auto"/>
    </w:pPr>
    <w:rPr>
      <w:rFonts w:ascii="Times" w:eastAsia="Times" w:hAnsi="Times" w:cs="Times"/>
      <w:sz w:val="24"/>
      <w:szCs w:val="24"/>
    </w:rPr>
  </w:style>
  <w:style w:type="paragraph" w:customStyle="1" w:styleId="661A961C276F43B1824EA88B447C67C61">
    <w:name w:val="661A961C276F43B1824EA88B447C67C61"/>
    <w:rsid w:val="009E1A76"/>
    <w:pPr>
      <w:spacing w:after="0" w:line="240" w:lineRule="auto"/>
    </w:pPr>
    <w:rPr>
      <w:rFonts w:ascii="Times" w:eastAsia="Times" w:hAnsi="Times" w:cs="Times"/>
      <w:sz w:val="24"/>
      <w:szCs w:val="24"/>
    </w:rPr>
  </w:style>
  <w:style w:type="paragraph" w:customStyle="1" w:styleId="0AF8D742C79D46C4B7E518CAA20EB4D71">
    <w:name w:val="0AF8D742C79D46C4B7E518CAA20EB4D71"/>
    <w:rsid w:val="009E1A76"/>
    <w:pPr>
      <w:spacing w:after="0" w:line="240" w:lineRule="auto"/>
    </w:pPr>
    <w:rPr>
      <w:rFonts w:ascii="Times" w:eastAsia="Times" w:hAnsi="Times" w:cs="Times"/>
      <w:sz w:val="24"/>
      <w:szCs w:val="24"/>
    </w:rPr>
  </w:style>
  <w:style w:type="paragraph" w:customStyle="1" w:styleId="9656894572654707B0C05D81C5140DE7">
    <w:name w:val="9656894572654707B0C05D81C5140DE7"/>
    <w:rsid w:val="009E1A76"/>
    <w:pPr>
      <w:spacing w:after="0" w:line="240" w:lineRule="auto"/>
    </w:pPr>
    <w:rPr>
      <w:rFonts w:ascii="Times" w:eastAsia="Times" w:hAnsi="Times" w:cs="Times"/>
      <w:sz w:val="24"/>
      <w:szCs w:val="24"/>
    </w:rPr>
  </w:style>
  <w:style w:type="paragraph" w:customStyle="1" w:styleId="3CD52641EF6946BFBBF0A647E7AFCA737">
    <w:name w:val="3CD52641EF6946BFBBF0A647E7AFCA737"/>
    <w:rsid w:val="009E1A76"/>
    <w:pPr>
      <w:spacing w:after="0" w:line="240" w:lineRule="auto"/>
    </w:pPr>
    <w:rPr>
      <w:rFonts w:ascii="Times" w:eastAsia="Times" w:hAnsi="Times" w:cs="Times"/>
      <w:sz w:val="24"/>
      <w:szCs w:val="24"/>
    </w:rPr>
  </w:style>
  <w:style w:type="paragraph" w:customStyle="1" w:styleId="520A218E6D12429A859DD0876F6EF56C6">
    <w:name w:val="520A218E6D12429A859DD0876F6EF56C6"/>
    <w:rsid w:val="009E1A76"/>
    <w:pPr>
      <w:spacing w:after="0" w:line="240" w:lineRule="auto"/>
    </w:pPr>
    <w:rPr>
      <w:rFonts w:ascii="Times" w:eastAsia="Times" w:hAnsi="Times" w:cs="Times"/>
      <w:sz w:val="24"/>
      <w:szCs w:val="24"/>
    </w:rPr>
  </w:style>
  <w:style w:type="paragraph" w:customStyle="1" w:styleId="423ED1CFB3C9474C825E12791D61BD9B3">
    <w:name w:val="423ED1CFB3C9474C825E12791D61BD9B3"/>
    <w:rsid w:val="009E1A76"/>
    <w:pPr>
      <w:spacing w:after="0" w:line="240" w:lineRule="auto"/>
    </w:pPr>
    <w:rPr>
      <w:rFonts w:ascii="Times" w:eastAsia="Times" w:hAnsi="Times" w:cs="Times"/>
      <w:sz w:val="24"/>
      <w:szCs w:val="24"/>
    </w:rPr>
  </w:style>
  <w:style w:type="paragraph" w:customStyle="1" w:styleId="CA54041FC3E84FF592F31FB0B615CEEF3">
    <w:name w:val="CA54041FC3E84FF592F31FB0B615CEEF3"/>
    <w:rsid w:val="009E1A76"/>
    <w:pPr>
      <w:spacing w:after="0" w:line="240" w:lineRule="auto"/>
    </w:pPr>
    <w:rPr>
      <w:rFonts w:ascii="Times" w:eastAsia="Times" w:hAnsi="Times" w:cs="Times"/>
      <w:sz w:val="24"/>
      <w:szCs w:val="24"/>
    </w:rPr>
  </w:style>
  <w:style w:type="paragraph" w:customStyle="1" w:styleId="2AC63A2802384D8FB6C2CA70F186BCC23">
    <w:name w:val="2AC63A2802384D8FB6C2CA70F186BCC23"/>
    <w:rsid w:val="009E1A76"/>
    <w:pPr>
      <w:spacing w:after="0" w:line="240" w:lineRule="auto"/>
    </w:pPr>
    <w:rPr>
      <w:rFonts w:ascii="Times" w:eastAsia="Times" w:hAnsi="Times" w:cs="Times"/>
      <w:sz w:val="24"/>
      <w:szCs w:val="24"/>
    </w:rPr>
  </w:style>
  <w:style w:type="paragraph" w:customStyle="1" w:styleId="F36DF42D87B8402DBA4D62692D593F4C3">
    <w:name w:val="F36DF42D87B8402DBA4D62692D593F4C3"/>
    <w:rsid w:val="009E1A76"/>
    <w:pPr>
      <w:spacing w:after="0" w:line="240" w:lineRule="auto"/>
    </w:pPr>
    <w:rPr>
      <w:rFonts w:ascii="Times" w:eastAsia="Times" w:hAnsi="Times" w:cs="Times"/>
      <w:sz w:val="24"/>
      <w:szCs w:val="24"/>
    </w:rPr>
  </w:style>
  <w:style w:type="paragraph" w:customStyle="1" w:styleId="661A961C276F43B1824EA88B447C67C62">
    <w:name w:val="661A961C276F43B1824EA88B447C67C62"/>
    <w:rsid w:val="009E1A76"/>
    <w:pPr>
      <w:spacing w:after="0" w:line="240" w:lineRule="auto"/>
    </w:pPr>
    <w:rPr>
      <w:rFonts w:ascii="Times" w:eastAsia="Times" w:hAnsi="Times" w:cs="Times"/>
      <w:sz w:val="24"/>
      <w:szCs w:val="24"/>
    </w:rPr>
  </w:style>
  <w:style w:type="paragraph" w:customStyle="1" w:styleId="0AF8D742C79D46C4B7E518CAA20EB4D72">
    <w:name w:val="0AF8D742C79D46C4B7E518CAA20EB4D72"/>
    <w:rsid w:val="009E1A76"/>
    <w:pPr>
      <w:spacing w:after="0" w:line="240" w:lineRule="auto"/>
    </w:pPr>
    <w:rPr>
      <w:rFonts w:ascii="Times" w:eastAsia="Times" w:hAnsi="Times" w:cs="Times"/>
      <w:sz w:val="24"/>
      <w:szCs w:val="24"/>
    </w:rPr>
  </w:style>
  <w:style w:type="paragraph" w:customStyle="1" w:styleId="9656894572654707B0C05D81C5140DE71">
    <w:name w:val="9656894572654707B0C05D81C5140DE71"/>
    <w:rsid w:val="009E1A76"/>
    <w:pPr>
      <w:spacing w:after="0" w:line="240" w:lineRule="auto"/>
    </w:pPr>
    <w:rPr>
      <w:rFonts w:ascii="Times" w:eastAsia="Times" w:hAnsi="Times" w:cs="Times"/>
      <w:sz w:val="24"/>
      <w:szCs w:val="24"/>
    </w:rPr>
  </w:style>
  <w:style w:type="paragraph" w:customStyle="1" w:styleId="3CD52641EF6946BFBBF0A647E7AFCA738">
    <w:name w:val="3CD52641EF6946BFBBF0A647E7AFCA738"/>
    <w:rsid w:val="009E1A76"/>
    <w:pPr>
      <w:spacing w:after="0" w:line="240" w:lineRule="auto"/>
    </w:pPr>
    <w:rPr>
      <w:rFonts w:ascii="Times" w:eastAsia="Times" w:hAnsi="Times" w:cs="Times"/>
      <w:sz w:val="24"/>
      <w:szCs w:val="24"/>
    </w:rPr>
  </w:style>
  <w:style w:type="paragraph" w:customStyle="1" w:styleId="520A218E6D12429A859DD0876F6EF56C7">
    <w:name w:val="520A218E6D12429A859DD0876F6EF56C7"/>
    <w:rsid w:val="009E1A76"/>
    <w:pPr>
      <w:spacing w:after="0" w:line="240" w:lineRule="auto"/>
    </w:pPr>
    <w:rPr>
      <w:rFonts w:ascii="Times" w:eastAsia="Times" w:hAnsi="Times" w:cs="Times"/>
      <w:sz w:val="24"/>
      <w:szCs w:val="24"/>
    </w:rPr>
  </w:style>
  <w:style w:type="paragraph" w:customStyle="1" w:styleId="423ED1CFB3C9474C825E12791D61BD9B4">
    <w:name w:val="423ED1CFB3C9474C825E12791D61BD9B4"/>
    <w:rsid w:val="009E1A76"/>
    <w:pPr>
      <w:spacing w:after="0" w:line="240" w:lineRule="auto"/>
    </w:pPr>
    <w:rPr>
      <w:rFonts w:ascii="Times" w:eastAsia="Times" w:hAnsi="Times" w:cs="Times"/>
      <w:sz w:val="24"/>
      <w:szCs w:val="24"/>
    </w:rPr>
  </w:style>
  <w:style w:type="paragraph" w:customStyle="1" w:styleId="CA54041FC3E84FF592F31FB0B615CEEF4">
    <w:name w:val="CA54041FC3E84FF592F31FB0B615CEEF4"/>
    <w:rsid w:val="009E1A76"/>
    <w:pPr>
      <w:spacing w:after="0" w:line="240" w:lineRule="auto"/>
    </w:pPr>
    <w:rPr>
      <w:rFonts w:ascii="Times" w:eastAsia="Times" w:hAnsi="Times" w:cs="Times"/>
      <w:sz w:val="24"/>
      <w:szCs w:val="24"/>
    </w:rPr>
  </w:style>
  <w:style w:type="paragraph" w:customStyle="1" w:styleId="2AC63A2802384D8FB6C2CA70F186BCC24">
    <w:name w:val="2AC63A2802384D8FB6C2CA70F186BCC24"/>
    <w:rsid w:val="009E1A76"/>
    <w:pPr>
      <w:spacing w:after="0" w:line="240" w:lineRule="auto"/>
    </w:pPr>
    <w:rPr>
      <w:rFonts w:ascii="Times" w:eastAsia="Times" w:hAnsi="Times" w:cs="Times"/>
      <w:sz w:val="24"/>
      <w:szCs w:val="24"/>
    </w:rPr>
  </w:style>
  <w:style w:type="paragraph" w:customStyle="1" w:styleId="F36DF42D87B8402DBA4D62692D593F4C4">
    <w:name w:val="F36DF42D87B8402DBA4D62692D593F4C4"/>
    <w:rsid w:val="009E1A76"/>
    <w:pPr>
      <w:spacing w:after="0" w:line="240" w:lineRule="auto"/>
    </w:pPr>
    <w:rPr>
      <w:rFonts w:ascii="Times" w:eastAsia="Times" w:hAnsi="Times" w:cs="Times"/>
      <w:sz w:val="24"/>
      <w:szCs w:val="24"/>
    </w:rPr>
  </w:style>
  <w:style w:type="paragraph" w:customStyle="1" w:styleId="661A961C276F43B1824EA88B447C67C63">
    <w:name w:val="661A961C276F43B1824EA88B447C67C63"/>
    <w:rsid w:val="009E1A76"/>
    <w:pPr>
      <w:spacing w:after="0" w:line="240" w:lineRule="auto"/>
    </w:pPr>
    <w:rPr>
      <w:rFonts w:ascii="Times" w:eastAsia="Times" w:hAnsi="Times" w:cs="Times"/>
      <w:sz w:val="24"/>
      <w:szCs w:val="24"/>
    </w:rPr>
  </w:style>
  <w:style w:type="paragraph" w:customStyle="1" w:styleId="0AF8D742C79D46C4B7E518CAA20EB4D73">
    <w:name w:val="0AF8D742C79D46C4B7E518CAA20EB4D73"/>
    <w:rsid w:val="009E1A76"/>
    <w:pPr>
      <w:spacing w:after="0" w:line="240" w:lineRule="auto"/>
    </w:pPr>
    <w:rPr>
      <w:rFonts w:ascii="Times" w:eastAsia="Times" w:hAnsi="Times" w:cs="Times"/>
      <w:sz w:val="24"/>
      <w:szCs w:val="24"/>
    </w:rPr>
  </w:style>
  <w:style w:type="paragraph" w:customStyle="1" w:styleId="9656894572654707B0C05D81C5140DE72">
    <w:name w:val="9656894572654707B0C05D81C5140DE72"/>
    <w:rsid w:val="009E1A76"/>
    <w:pPr>
      <w:spacing w:after="0" w:line="240" w:lineRule="auto"/>
    </w:pPr>
    <w:rPr>
      <w:rFonts w:ascii="Times" w:eastAsia="Times" w:hAnsi="Times" w:cs="Times"/>
      <w:sz w:val="24"/>
      <w:szCs w:val="24"/>
    </w:rPr>
  </w:style>
  <w:style w:type="paragraph" w:customStyle="1" w:styleId="97BE5054EECC4A628166DE78561BB523">
    <w:name w:val="97BE5054EECC4A628166DE78561BB523"/>
    <w:rsid w:val="009E1A76"/>
    <w:pPr>
      <w:spacing w:after="0" w:line="240" w:lineRule="auto"/>
    </w:pPr>
    <w:rPr>
      <w:rFonts w:ascii="Times" w:eastAsia="Times" w:hAnsi="Times" w:cs="Times"/>
      <w:sz w:val="24"/>
      <w:szCs w:val="24"/>
    </w:rPr>
  </w:style>
  <w:style w:type="paragraph" w:customStyle="1" w:styleId="60B85A9460D6413C9E3D5DA90E253155">
    <w:name w:val="60B85A9460D6413C9E3D5DA90E253155"/>
    <w:rsid w:val="009E1A76"/>
    <w:pPr>
      <w:spacing w:after="0" w:line="240" w:lineRule="auto"/>
    </w:pPr>
    <w:rPr>
      <w:rFonts w:ascii="Times" w:eastAsia="Times" w:hAnsi="Times" w:cs="Times"/>
      <w:sz w:val="24"/>
      <w:szCs w:val="24"/>
    </w:rPr>
  </w:style>
  <w:style w:type="paragraph" w:customStyle="1" w:styleId="A8919E64ECF144298B3A9189ECC187E5">
    <w:name w:val="A8919E64ECF144298B3A9189ECC187E5"/>
    <w:rsid w:val="009E1A76"/>
    <w:pPr>
      <w:spacing w:after="0" w:line="240" w:lineRule="auto"/>
    </w:pPr>
    <w:rPr>
      <w:rFonts w:ascii="Times" w:eastAsia="Times" w:hAnsi="Times" w:cs="Times"/>
      <w:sz w:val="24"/>
      <w:szCs w:val="24"/>
    </w:rPr>
  </w:style>
  <w:style w:type="paragraph" w:customStyle="1" w:styleId="9AFEEB9E003241B58A3A525424EBAA71">
    <w:name w:val="9AFEEB9E003241B58A3A525424EBAA71"/>
    <w:rsid w:val="009E1A76"/>
    <w:pPr>
      <w:spacing w:after="0" w:line="240" w:lineRule="auto"/>
    </w:pPr>
    <w:rPr>
      <w:rFonts w:ascii="Times" w:eastAsia="Times" w:hAnsi="Times" w:cs="Times"/>
      <w:sz w:val="24"/>
      <w:szCs w:val="24"/>
    </w:rPr>
  </w:style>
  <w:style w:type="paragraph" w:customStyle="1" w:styleId="9B729DA068E640B096CE88B1E151F9F4">
    <w:name w:val="9B729DA068E640B096CE88B1E151F9F4"/>
    <w:rsid w:val="009E1A76"/>
    <w:pPr>
      <w:spacing w:after="0" w:line="240" w:lineRule="auto"/>
    </w:pPr>
    <w:rPr>
      <w:rFonts w:ascii="Times" w:eastAsia="Times" w:hAnsi="Times" w:cs="Times"/>
      <w:sz w:val="24"/>
      <w:szCs w:val="24"/>
    </w:rPr>
  </w:style>
  <w:style w:type="paragraph" w:customStyle="1" w:styleId="3CD52641EF6946BFBBF0A647E7AFCA739">
    <w:name w:val="3CD52641EF6946BFBBF0A647E7AFCA739"/>
    <w:rsid w:val="009E1A76"/>
    <w:pPr>
      <w:spacing w:after="0" w:line="240" w:lineRule="auto"/>
    </w:pPr>
    <w:rPr>
      <w:rFonts w:ascii="Times" w:eastAsia="Times" w:hAnsi="Times" w:cs="Times"/>
      <w:sz w:val="24"/>
      <w:szCs w:val="24"/>
    </w:rPr>
  </w:style>
  <w:style w:type="paragraph" w:customStyle="1" w:styleId="520A218E6D12429A859DD0876F6EF56C8">
    <w:name w:val="520A218E6D12429A859DD0876F6EF56C8"/>
    <w:rsid w:val="009E1A76"/>
    <w:pPr>
      <w:spacing w:after="0" w:line="240" w:lineRule="auto"/>
    </w:pPr>
    <w:rPr>
      <w:rFonts w:ascii="Times" w:eastAsia="Times" w:hAnsi="Times" w:cs="Times"/>
      <w:sz w:val="24"/>
      <w:szCs w:val="24"/>
    </w:rPr>
  </w:style>
  <w:style w:type="paragraph" w:customStyle="1" w:styleId="423ED1CFB3C9474C825E12791D61BD9B5">
    <w:name w:val="423ED1CFB3C9474C825E12791D61BD9B5"/>
    <w:rsid w:val="009E1A76"/>
    <w:pPr>
      <w:spacing w:after="0" w:line="240" w:lineRule="auto"/>
    </w:pPr>
    <w:rPr>
      <w:rFonts w:ascii="Times" w:eastAsia="Times" w:hAnsi="Times" w:cs="Times"/>
      <w:sz w:val="24"/>
      <w:szCs w:val="24"/>
    </w:rPr>
  </w:style>
  <w:style w:type="paragraph" w:customStyle="1" w:styleId="CA54041FC3E84FF592F31FB0B615CEEF5">
    <w:name w:val="CA54041FC3E84FF592F31FB0B615CEEF5"/>
    <w:rsid w:val="009E1A76"/>
    <w:pPr>
      <w:spacing w:after="0" w:line="240" w:lineRule="auto"/>
    </w:pPr>
    <w:rPr>
      <w:rFonts w:ascii="Times" w:eastAsia="Times" w:hAnsi="Times" w:cs="Times"/>
      <w:sz w:val="24"/>
      <w:szCs w:val="24"/>
    </w:rPr>
  </w:style>
  <w:style w:type="paragraph" w:customStyle="1" w:styleId="2AC63A2802384D8FB6C2CA70F186BCC25">
    <w:name w:val="2AC63A2802384D8FB6C2CA70F186BCC25"/>
    <w:rsid w:val="009E1A76"/>
    <w:pPr>
      <w:spacing w:after="0" w:line="240" w:lineRule="auto"/>
    </w:pPr>
    <w:rPr>
      <w:rFonts w:ascii="Times" w:eastAsia="Times" w:hAnsi="Times" w:cs="Times"/>
      <w:sz w:val="24"/>
      <w:szCs w:val="24"/>
    </w:rPr>
  </w:style>
  <w:style w:type="paragraph" w:customStyle="1" w:styleId="F36DF42D87B8402DBA4D62692D593F4C5">
    <w:name w:val="F36DF42D87B8402DBA4D62692D593F4C5"/>
    <w:rsid w:val="009E1A76"/>
    <w:pPr>
      <w:spacing w:after="0" w:line="240" w:lineRule="auto"/>
    </w:pPr>
    <w:rPr>
      <w:rFonts w:ascii="Times" w:eastAsia="Times" w:hAnsi="Times" w:cs="Times"/>
      <w:sz w:val="24"/>
      <w:szCs w:val="24"/>
    </w:rPr>
  </w:style>
  <w:style w:type="paragraph" w:customStyle="1" w:styleId="661A961C276F43B1824EA88B447C67C64">
    <w:name w:val="661A961C276F43B1824EA88B447C67C64"/>
    <w:rsid w:val="009E1A76"/>
    <w:pPr>
      <w:spacing w:after="0" w:line="240" w:lineRule="auto"/>
    </w:pPr>
    <w:rPr>
      <w:rFonts w:ascii="Times" w:eastAsia="Times" w:hAnsi="Times" w:cs="Times"/>
      <w:sz w:val="24"/>
      <w:szCs w:val="24"/>
    </w:rPr>
  </w:style>
  <w:style w:type="paragraph" w:customStyle="1" w:styleId="0AF8D742C79D46C4B7E518CAA20EB4D74">
    <w:name w:val="0AF8D742C79D46C4B7E518CAA20EB4D74"/>
    <w:rsid w:val="009E1A76"/>
    <w:pPr>
      <w:spacing w:after="0" w:line="240" w:lineRule="auto"/>
    </w:pPr>
    <w:rPr>
      <w:rFonts w:ascii="Times" w:eastAsia="Times" w:hAnsi="Times" w:cs="Times"/>
      <w:sz w:val="24"/>
      <w:szCs w:val="24"/>
    </w:rPr>
  </w:style>
  <w:style w:type="paragraph" w:customStyle="1" w:styleId="9656894572654707B0C05D81C5140DE73">
    <w:name w:val="9656894572654707B0C05D81C5140DE73"/>
    <w:rsid w:val="009E1A76"/>
    <w:pPr>
      <w:spacing w:after="0" w:line="240" w:lineRule="auto"/>
    </w:pPr>
    <w:rPr>
      <w:rFonts w:ascii="Times" w:eastAsia="Times" w:hAnsi="Times" w:cs="Times"/>
      <w:sz w:val="24"/>
      <w:szCs w:val="24"/>
    </w:rPr>
  </w:style>
  <w:style w:type="paragraph" w:customStyle="1" w:styleId="97BE5054EECC4A628166DE78561BB5231">
    <w:name w:val="97BE5054EECC4A628166DE78561BB5231"/>
    <w:rsid w:val="009E1A76"/>
    <w:pPr>
      <w:spacing w:after="0" w:line="240" w:lineRule="auto"/>
    </w:pPr>
    <w:rPr>
      <w:rFonts w:ascii="Times" w:eastAsia="Times" w:hAnsi="Times" w:cs="Times"/>
      <w:sz w:val="24"/>
      <w:szCs w:val="24"/>
    </w:rPr>
  </w:style>
  <w:style w:type="paragraph" w:customStyle="1" w:styleId="60B85A9460D6413C9E3D5DA90E2531551">
    <w:name w:val="60B85A9460D6413C9E3D5DA90E2531551"/>
    <w:rsid w:val="009E1A76"/>
    <w:pPr>
      <w:spacing w:after="0" w:line="240" w:lineRule="auto"/>
    </w:pPr>
    <w:rPr>
      <w:rFonts w:ascii="Times" w:eastAsia="Times" w:hAnsi="Times" w:cs="Times"/>
      <w:sz w:val="24"/>
      <w:szCs w:val="24"/>
    </w:rPr>
  </w:style>
  <w:style w:type="paragraph" w:customStyle="1" w:styleId="A8919E64ECF144298B3A9189ECC187E51">
    <w:name w:val="A8919E64ECF144298B3A9189ECC187E51"/>
    <w:rsid w:val="009E1A76"/>
    <w:pPr>
      <w:spacing w:after="0" w:line="240" w:lineRule="auto"/>
    </w:pPr>
    <w:rPr>
      <w:rFonts w:ascii="Times" w:eastAsia="Times" w:hAnsi="Times" w:cs="Times"/>
      <w:sz w:val="24"/>
      <w:szCs w:val="24"/>
    </w:rPr>
  </w:style>
  <w:style w:type="paragraph" w:customStyle="1" w:styleId="9AFEEB9E003241B58A3A525424EBAA711">
    <w:name w:val="9AFEEB9E003241B58A3A525424EBAA711"/>
    <w:rsid w:val="009E1A76"/>
    <w:pPr>
      <w:spacing w:after="0" w:line="240" w:lineRule="auto"/>
    </w:pPr>
    <w:rPr>
      <w:rFonts w:ascii="Times" w:eastAsia="Times" w:hAnsi="Times" w:cs="Times"/>
      <w:sz w:val="24"/>
      <w:szCs w:val="24"/>
    </w:rPr>
  </w:style>
  <w:style w:type="paragraph" w:customStyle="1" w:styleId="9B729DA068E640B096CE88B1E151F9F41">
    <w:name w:val="9B729DA068E640B096CE88B1E151F9F41"/>
    <w:rsid w:val="009E1A76"/>
    <w:pPr>
      <w:spacing w:after="0" w:line="240" w:lineRule="auto"/>
    </w:pPr>
    <w:rPr>
      <w:rFonts w:ascii="Times" w:eastAsia="Times" w:hAnsi="Times" w:cs="Times"/>
      <w:sz w:val="24"/>
      <w:szCs w:val="24"/>
    </w:rPr>
  </w:style>
  <w:style w:type="paragraph" w:customStyle="1" w:styleId="FC3FCA09064E49F1A67BCBC678DC7025">
    <w:name w:val="FC3FCA09064E49F1A67BCBC678DC7025"/>
    <w:rsid w:val="009E1A76"/>
    <w:pPr>
      <w:spacing w:after="0" w:line="240" w:lineRule="auto"/>
    </w:pPr>
    <w:rPr>
      <w:rFonts w:ascii="Times" w:eastAsia="Times" w:hAnsi="Times" w:cs="Times"/>
      <w:sz w:val="24"/>
      <w:szCs w:val="24"/>
    </w:rPr>
  </w:style>
  <w:style w:type="paragraph" w:customStyle="1" w:styleId="E142DF81479A46A8AE7B34CAA621E872">
    <w:name w:val="E142DF81479A46A8AE7B34CAA621E872"/>
    <w:rsid w:val="009E1A76"/>
    <w:pPr>
      <w:spacing w:after="0" w:line="240" w:lineRule="auto"/>
    </w:pPr>
    <w:rPr>
      <w:rFonts w:ascii="Times" w:eastAsia="Times" w:hAnsi="Times" w:cs="Times"/>
      <w:sz w:val="24"/>
      <w:szCs w:val="24"/>
    </w:rPr>
  </w:style>
  <w:style w:type="paragraph" w:customStyle="1" w:styleId="ED54EFF8CCE54A1FA6846FBA599BA39F">
    <w:name w:val="ED54EFF8CCE54A1FA6846FBA599BA39F"/>
    <w:rsid w:val="009E1A76"/>
    <w:pPr>
      <w:spacing w:after="0" w:line="240" w:lineRule="auto"/>
    </w:pPr>
    <w:rPr>
      <w:rFonts w:ascii="Times" w:eastAsia="Times" w:hAnsi="Times" w:cs="Times"/>
      <w:sz w:val="24"/>
      <w:szCs w:val="24"/>
    </w:rPr>
  </w:style>
  <w:style w:type="paragraph" w:customStyle="1" w:styleId="BCD058A508AB48CF908A5C6223C2D036">
    <w:name w:val="BCD058A508AB48CF908A5C6223C2D036"/>
    <w:rsid w:val="009E1A76"/>
    <w:pPr>
      <w:spacing w:after="0" w:line="240" w:lineRule="auto"/>
      <w:ind w:left="720"/>
      <w:contextualSpacing/>
    </w:pPr>
    <w:rPr>
      <w:rFonts w:ascii="Times" w:eastAsia="Times" w:hAnsi="Times" w:cs="Times"/>
      <w:sz w:val="24"/>
      <w:szCs w:val="24"/>
    </w:rPr>
  </w:style>
  <w:style w:type="paragraph" w:customStyle="1" w:styleId="5B9FD9B0D19A424496F339EE686E9956">
    <w:name w:val="5B9FD9B0D19A424496F339EE686E9956"/>
    <w:rsid w:val="009E1A76"/>
    <w:pPr>
      <w:spacing w:after="0" w:line="240" w:lineRule="auto"/>
      <w:ind w:left="720"/>
      <w:contextualSpacing/>
    </w:pPr>
    <w:rPr>
      <w:rFonts w:ascii="Times" w:eastAsia="Times" w:hAnsi="Times" w:cs="Times"/>
      <w:sz w:val="24"/>
      <w:szCs w:val="24"/>
    </w:rPr>
  </w:style>
  <w:style w:type="paragraph" w:customStyle="1" w:styleId="48807A3C847F4A599E730F356A556B21">
    <w:name w:val="48807A3C847F4A599E730F356A556B21"/>
    <w:rsid w:val="009E1A76"/>
    <w:pPr>
      <w:spacing w:after="0" w:line="240" w:lineRule="auto"/>
    </w:pPr>
    <w:rPr>
      <w:rFonts w:ascii="Times" w:eastAsia="Times" w:hAnsi="Times" w:cs="Times"/>
      <w:sz w:val="24"/>
      <w:szCs w:val="24"/>
    </w:rPr>
  </w:style>
  <w:style w:type="paragraph" w:customStyle="1" w:styleId="3CD52641EF6946BFBBF0A647E7AFCA7310">
    <w:name w:val="3CD52641EF6946BFBBF0A647E7AFCA7310"/>
    <w:rsid w:val="009E1A76"/>
    <w:pPr>
      <w:spacing w:after="0" w:line="240" w:lineRule="auto"/>
    </w:pPr>
    <w:rPr>
      <w:rFonts w:ascii="Times" w:eastAsia="Times" w:hAnsi="Times" w:cs="Times"/>
      <w:sz w:val="24"/>
      <w:szCs w:val="24"/>
    </w:rPr>
  </w:style>
  <w:style w:type="paragraph" w:customStyle="1" w:styleId="520A218E6D12429A859DD0876F6EF56C9">
    <w:name w:val="520A218E6D12429A859DD0876F6EF56C9"/>
    <w:rsid w:val="009E1A76"/>
    <w:pPr>
      <w:spacing w:after="0" w:line="240" w:lineRule="auto"/>
    </w:pPr>
    <w:rPr>
      <w:rFonts w:ascii="Times" w:eastAsia="Times" w:hAnsi="Times" w:cs="Times"/>
      <w:sz w:val="24"/>
      <w:szCs w:val="24"/>
    </w:rPr>
  </w:style>
  <w:style w:type="paragraph" w:customStyle="1" w:styleId="423ED1CFB3C9474C825E12791D61BD9B6">
    <w:name w:val="423ED1CFB3C9474C825E12791D61BD9B6"/>
    <w:rsid w:val="009E1A76"/>
    <w:pPr>
      <w:spacing w:after="0" w:line="240" w:lineRule="auto"/>
    </w:pPr>
    <w:rPr>
      <w:rFonts w:ascii="Times" w:eastAsia="Times" w:hAnsi="Times" w:cs="Times"/>
      <w:sz w:val="24"/>
      <w:szCs w:val="24"/>
    </w:rPr>
  </w:style>
  <w:style w:type="paragraph" w:customStyle="1" w:styleId="CA54041FC3E84FF592F31FB0B615CEEF6">
    <w:name w:val="CA54041FC3E84FF592F31FB0B615CEEF6"/>
    <w:rsid w:val="009E1A76"/>
    <w:pPr>
      <w:spacing w:after="0" w:line="240" w:lineRule="auto"/>
    </w:pPr>
    <w:rPr>
      <w:rFonts w:ascii="Times" w:eastAsia="Times" w:hAnsi="Times" w:cs="Times"/>
      <w:sz w:val="24"/>
      <w:szCs w:val="24"/>
    </w:rPr>
  </w:style>
  <w:style w:type="paragraph" w:customStyle="1" w:styleId="2AC63A2802384D8FB6C2CA70F186BCC26">
    <w:name w:val="2AC63A2802384D8FB6C2CA70F186BCC26"/>
    <w:rsid w:val="009E1A76"/>
    <w:pPr>
      <w:spacing w:after="0" w:line="240" w:lineRule="auto"/>
    </w:pPr>
    <w:rPr>
      <w:rFonts w:ascii="Times" w:eastAsia="Times" w:hAnsi="Times" w:cs="Times"/>
      <w:sz w:val="24"/>
      <w:szCs w:val="24"/>
    </w:rPr>
  </w:style>
  <w:style w:type="paragraph" w:customStyle="1" w:styleId="F36DF42D87B8402DBA4D62692D593F4C6">
    <w:name w:val="F36DF42D87B8402DBA4D62692D593F4C6"/>
    <w:rsid w:val="009E1A76"/>
    <w:pPr>
      <w:spacing w:after="0" w:line="240" w:lineRule="auto"/>
    </w:pPr>
    <w:rPr>
      <w:rFonts w:ascii="Times" w:eastAsia="Times" w:hAnsi="Times" w:cs="Times"/>
      <w:sz w:val="24"/>
      <w:szCs w:val="24"/>
    </w:rPr>
  </w:style>
  <w:style w:type="paragraph" w:customStyle="1" w:styleId="661A961C276F43B1824EA88B447C67C65">
    <w:name w:val="661A961C276F43B1824EA88B447C67C65"/>
    <w:rsid w:val="009E1A76"/>
    <w:pPr>
      <w:spacing w:after="0" w:line="240" w:lineRule="auto"/>
    </w:pPr>
    <w:rPr>
      <w:rFonts w:ascii="Times" w:eastAsia="Times" w:hAnsi="Times" w:cs="Times"/>
      <w:sz w:val="24"/>
      <w:szCs w:val="24"/>
    </w:rPr>
  </w:style>
  <w:style w:type="paragraph" w:customStyle="1" w:styleId="0AF8D742C79D46C4B7E518CAA20EB4D75">
    <w:name w:val="0AF8D742C79D46C4B7E518CAA20EB4D75"/>
    <w:rsid w:val="009E1A76"/>
    <w:pPr>
      <w:spacing w:after="0" w:line="240" w:lineRule="auto"/>
    </w:pPr>
    <w:rPr>
      <w:rFonts w:ascii="Times" w:eastAsia="Times" w:hAnsi="Times" w:cs="Times"/>
      <w:sz w:val="24"/>
      <w:szCs w:val="24"/>
    </w:rPr>
  </w:style>
  <w:style w:type="paragraph" w:customStyle="1" w:styleId="9656894572654707B0C05D81C5140DE74">
    <w:name w:val="9656894572654707B0C05D81C5140DE74"/>
    <w:rsid w:val="009E1A76"/>
    <w:pPr>
      <w:spacing w:after="0" w:line="240" w:lineRule="auto"/>
    </w:pPr>
    <w:rPr>
      <w:rFonts w:ascii="Times" w:eastAsia="Times" w:hAnsi="Times" w:cs="Times"/>
      <w:sz w:val="24"/>
      <w:szCs w:val="24"/>
    </w:rPr>
  </w:style>
  <w:style w:type="paragraph" w:customStyle="1" w:styleId="97BE5054EECC4A628166DE78561BB5232">
    <w:name w:val="97BE5054EECC4A628166DE78561BB5232"/>
    <w:rsid w:val="009E1A76"/>
    <w:pPr>
      <w:spacing w:after="0" w:line="240" w:lineRule="auto"/>
    </w:pPr>
    <w:rPr>
      <w:rFonts w:ascii="Times" w:eastAsia="Times" w:hAnsi="Times" w:cs="Times"/>
      <w:sz w:val="24"/>
      <w:szCs w:val="24"/>
    </w:rPr>
  </w:style>
  <w:style w:type="paragraph" w:customStyle="1" w:styleId="60B85A9460D6413C9E3D5DA90E2531552">
    <w:name w:val="60B85A9460D6413C9E3D5DA90E2531552"/>
    <w:rsid w:val="009E1A76"/>
    <w:pPr>
      <w:spacing w:after="0" w:line="240" w:lineRule="auto"/>
    </w:pPr>
    <w:rPr>
      <w:rFonts w:ascii="Times" w:eastAsia="Times" w:hAnsi="Times" w:cs="Times"/>
      <w:sz w:val="24"/>
      <w:szCs w:val="24"/>
    </w:rPr>
  </w:style>
  <w:style w:type="paragraph" w:customStyle="1" w:styleId="A8919E64ECF144298B3A9189ECC187E52">
    <w:name w:val="A8919E64ECF144298B3A9189ECC187E52"/>
    <w:rsid w:val="009E1A76"/>
    <w:pPr>
      <w:spacing w:after="0" w:line="240" w:lineRule="auto"/>
    </w:pPr>
    <w:rPr>
      <w:rFonts w:ascii="Times" w:eastAsia="Times" w:hAnsi="Times" w:cs="Times"/>
      <w:sz w:val="24"/>
      <w:szCs w:val="24"/>
    </w:rPr>
  </w:style>
  <w:style w:type="paragraph" w:customStyle="1" w:styleId="9AFEEB9E003241B58A3A525424EBAA712">
    <w:name w:val="9AFEEB9E003241B58A3A525424EBAA712"/>
    <w:rsid w:val="009E1A76"/>
    <w:pPr>
      <w:spacing w:after="0" w:line="240" w:lineRule="auto"/>
    </w:pPr>
    <w:rPr>
      <w:rFonts w:ascii="Times" w:eastAsia="Times" w:hAnsi="Times" w:cs="Times"/>
      <w:sz w:val="24"/>
      <w:szCs w:val="24"/>
    </w:rPr>
  </w:style>
  <w:style w:type="paragraph" w:customStyle="1" w:styleId="9B729DA068E640B096CE88B1E151F9F42">
    <w:name w:val="9B729DA068E640B096CE88B1E151F9F42"/>
    <w:rsid w:val="009E1A76"/>
    <w:pPr>
      <w:spacing w:after="0" w:line="240" w:lineRule="auto"/>
    </w:pPr>
    <w:rPr>
      <w:rFonts w:ascii="Times" w:eastAsia="Times" w:hAnsi="Times" w:cs="Times"/>
      <w:sz w:val="24"/>
      <w:szCs w:val="24"/>
    </w:rPr>
  </w:style>
  <w:style w:type="paragraph" w:customStyle="1" w:styleId="FC3FCA09064E49F1A67BCBC678DC70251">
    <w:name w:val="FC3FCA09064E49F1A67BCBC678DC70251"/>
    <w:rsid w:val="009E1A76"/>
    <w:pPr>
      <w:spacing w:after="0" w:line="240" w:lineRule="auto"/>
    </w:pPr>
    <w:rPr>
      <w:rFonts w:ascii="Times" w:eastAsia="Times" w:hAnsi="Times" w:cs="Times"/>
      <w:sz w:val="24"/>
      <w:szCs w:val="24"/>
    </w:rPr>
  </w:style>
  <w:style w:type="paragraph" w:customStyle="1" w:styleId="E142DF81479A46A8AE7B34CAA621E8721">
    <w:name w:val="E142DF81479A46A8AE7B34CAA621E8721"/>
    <w:rsid w:val="009E1A76"/>
    <w:pPr>
      <w:spacing w:after="0" w:line="240" w:lineRule="auto"/>
    </w:pPr>
    <w:rPr>
      <w:rFonts w:ascii="Times" w:eastAsia="Times" w:hAnsi="Times" w:cs="Times"/>
      <w:sz w:val="24"/>
      <w:szCs w:val="24"/>
    </w:rPr>
  </w:style>
  <w:style w:type="paragraph" w:customStyle="1" w:styleId="ED54EFF8CCE54A1FA6846FBA599BA39F1">
    <w:name w:val="ED54EFF8CCE54A1FA6846FBA599BA39F1"/>
    <w:rsid w:val="009E1A76"/>
    <w:pPr>
      <w:spacing w:after="0" w:line="240" w:lineRule="auto"/>
    </w:pPr>
    <w:rPr>
      <w:rFonts w:ascii="Times" w:eastAsia="Times" w:hAnsi="Times" w:cs="Times"/>
      <w:sz w:val="24"/>
      <w:szCs w:val="24"/>
    </w:rPr>
  </w:style>
  <w:style w:type="paragraph" w:customStyle="1" w:styleId="BCD058A508AB48CF908A5C6223C2D0361">
    <w:name w:val="BCD058A508AB48CF908A5C6223C2D0361"/>
    <w:rsid w:val="009E1A76"/>
    <w:pPr>
      <w:spacing w:after="0" w:line="240" w:lineRule="auto"/>
      <w:ind w:left="720"/>
      <w:contextualSpacing/>
    </w:pPr>
    <w:rPr>
      <w:rFonts w:ascii="Times" w:eastAsia="Times" w:hAnsi="Times" w:cs="Times"/>
      <w:sz w:val="24"/>
      <w:szCs w:val="24"/>
    </w:rPr>
  </w:style>
  <w:style w:type="paragraph" w:customStyle="1" w:styleId="5B9FD9B0D19A424496F339EE686E99561">
    <w:name w:val="5B9FD9B0D19A424496F339EE686E99561"/>
    <w:rsid w:val="009E1A76"/>
    <w:pPr>
      <w:spacing w:after="0" w:line="240" w:lineRule="auto"/>
      <w:ind w:left="720"/>
      <w:contextualSpacing/>
    </w:pPr>
    <w:rPr>
      <w:rFonts w:ascii="Times" w:eastAsia="Times" w:hAnsi="Times" w:cs="Times"/>
      <w:sz w:val="24"/>
      <w:szCs w:val="24"/>
    </w:rPr>
  </w:style>
  <w:style w:type="paragraph" w:customStyle="1" w:styleId="48807A3C847F4A599E730F356A556B211">
    <w:name w:val="48807A3C847F4A599E730F356A556B211"/>
    <w:rsid w:val="009E1A76"/>
    <w:pPr>
      <w:spacing w:after="0" w:line="240" w:lineRule="auto"/>
    </w:pPr>
    <w:rPr>
      <w:rFonts w:ascii="Times" w:eastAsia="Times" w:hAnsi="Times" w:cs="Times"/>
      <w:sz w:val="24"/>
      <w:szCs w:val="24"/>
    </w:rPr>
  </w:style>
  <w:style w:type="paragraph" w:customStyle="1" w:styleId="3CD52641EF6946BFBBF0A647E7AFCA7311">
    <w:name w:val="3CD52641EF6946BFBBF0A647E7AFCA7311"/>
    <w:rsid w:val="009E1A76"/>
    <w:pPr>
      <w:spacing w:after="0" w:line="240" w:lineRule="auto"/>
    </w:pPr>
    <w:rPr>
      <w:rFonts w:ascii="Times" w:eastAsia="Times" w:hAnsi="Times" w:cs="Times"/>
      <w:sz w:val="24"/>
      <w:szCs w:val="24"/>
    </w:rPr>
  </w:style>
  <w:style w:type="paragraph" w:customStyle="1" w:styleId="520A218E6D12429A859DD0876F6EF56C10">
    <w:name w:val="520A218E6D12429A859DD0876F6EF56C10"/>
    <w:rsid w:val="009E1A76"/>
    <w:pPr>
      <w:spacing w:after="0" w:line="240" w:lineRule="auto"/>
    </w:pPr>
    <w:rPr>
      <w:rFonts w:ascii="Times" w:eastAsia="Times" w:hAnsi="Times" w:cs="Times"/>
      <w:sz w:val="24"/>
      <w:szCs w:val="24"/>
    </w:rPr>
  </w:style>
  <w:style w:type="paragraph" w:customStyle="1" w:styleId="423ED1CFB3C9474C825E12791D61BD9B7">
    <w:name w:val="423ED1CFB3C9474C825E12791D61BD9B7"/>
    <w:rsid w:val="009E1A76"/>
    <w:pPr>
      <w:spacing w:after="0" w:line="240" w:lineRule="auto"/>
    </w:pPr>
    <w:rPr>
      <w:rFonts w:ascii="Times" w:eastAsia="Times" w:hAnsi="Times" w:cs="Times"/>
      <w:sz w:val="24"/>
      <w:szCs w:val="24"/>
    </w:rPr>
  </w:style>
  <w:style w:type="paragraph" w:customStyle="1" w:styleId="CA54041FC3E84FF592F31FB0B615CEEF7">
    <w:name w:val="CA54041FC3E84FF592F31FB0B615CEEF7"/>
    <w:rsid w:val="009E1A76"/>
    <w:pPr>
      <w:spacing w:after="0" w:line="240" w:lineRule="auto"/>
    </w:pPr>
    <w:rPr>
      <w:rFonts w:ascii="Times" w:eastAsia="Times" w:hAnsi="Times" w:cs="Times"/>
      <w:sz w:val="24"/>
      <w:szCs w:val="24"/>
    </w:rPr>
  </w:style>
  <w:style w:type="paragraph" w:customStyle="1" w:styleId="2AC63A2802384D8FB6C2CA70F186BCC27">
    <w:name w:val="2AC63A2802384D8FB6C2CA70F186BCC27"/>
    <w:rsid w:val="009E1A76"/>
    <w:pPr>
      <w:spacing w:after="0" w:line="240" w:lineRule="auto"/>
    </w:pPr>
    <w:rPr>
      <w:rFonts w:ascii="Times" w:eastAsia="Times" w:hAnsi="Times" w:cs="Times"/>
      <w:sz w:val="24"/>
      <w:szCs w:val="24"/>
    </w:rPr>
  </w:style>
  <w:style w:type="paragraph" w:customStyle="1" w:styleId="F36DF42D87B8402DBA4D62692D593F4C7">
    <w:name w:val="F36DF42D87B8402DBA4D62692D593F4C7"/>
    <w:rsid w:val="009E1A76"/>
    <w:pPr>
      <w:spacing w:after="0" w:line="240" w:lineRule="auto"/>
    </w:pPr>
    <w:rPr>
      <w:rFonts w:ascii="Times" w:eastAsia="Times" w:hAnsi="Times" w:cs="Times"/>
      <w:sz w:val="24"/>
      <w:szCs w:val="24"/>
    </w:rPr>
  </w:style>
  <w:style w:type="paragraph" w:customStyle="1" w:styleId="661A961C276F43B1824EA88B447C67C66">
    <w:name w:val="661A961C276F43B1824EA88B447C67C66"/>
    <w:rsid w:val="009E1A76"/>
    <w:pPr>
      <w:spacing w:after="0" w:line="240" w:lineRule="auto"/>
    </w:pPr>
    <w:rPr>
      <w:rFonts w:ascii="Times" w:eastAsia="Times" w:hAnsi="Times" w:cs="Times"/>
      <w:sz w:val="24"/>
      <w:szCs w:val="24"/>
    </w:rPr>
  </w:style>
  <w:style w:type="paragraph" w:customStyle="1" w:styleId="0AF8D742C79D46C4B7E518CAA20EB4D76">
    <w:name w:val="0AF8D742C79D46C4B7E518CAA20EB4D76"/>
    <w:rsid w:val="009E1A76"/>
    <w:pPr>
      <w:spacing w:after="0" w:line="240" w:lineRule="auto"/>
    </w:pPr>
    <w:rPr>
      <w:rFonts w:ascii="Times" w:eastAsia="Times" w:hAnsi="Times" w:cs="Times"/>
      <w:sz w:val="24"/>
      <w:szCs w:val="24"/>
    </w:rPr>
  </w:style>
  <w:style w:type="paragraph" w:customStyle="1" w:styleId="9656894572654707B0C05D81C5140DE75">
    <w:name w:val="9656894572654707B0C05D81C5140DE75"/>
    <w:rsid w:val="009E1A76"/>
    <w:pPr>
      <w:spacing w:after="0" w:line="240" w:lineRule="auto"/>
    </w:pPr>
    <w:rPr>
      <w:rFonts w:ascii="Times" w:eastAsia="Times" w:hAnsi="Times" w:cs="Times"/>
      <w:sz w:val="24"/>
      <w:szCs w:val="24"/>
    </w:rPr>
  </w:style>
  <w:style w:type="paragraph" w:customStyle="1" w:styleId="97BE5054EECC4A628166DE78561BB5233">
    <w:name w:val="97BE5054EECC4A628166DE78561BB5233"/>
    <w:rsid w:val="009E1A76"/>
    <w:pPr>
      <w:spacing w:after="0" w:line="240" w:lineRule="auto"/>
    </w:pPr>
    <w:rPr>
      <w:rFonts w:ascii="Times" w:eastAsia="Times" w:hAnsi="Times" w:cs="Times"/>
      <w:sz w:val="24"/>
      <w:szCs w:val="24"/>
    </w:rPr>
  </w:style>
  <w:style w:type="paragraph" w:customStyle="1" w:styleId="60B85A9460D6413C9E3D5DA90E2531553">
    <w:name w:val="60B85A9460D6413C9E3D5DA90E2531553"/>
    <w:rsid w:val="009E1A76"/>
    <w:pPr>
      <w:spacing w:after="0" w:line="240" w:lineRule="auto"/>
    </w:pPr>
    <w:rPr>
      <w:rFonts w:ascii="Times" w:eastAsia="Times" w:hAnsi="Times" w:cs="Times"/>
      <w:sz w:val="24"/>
      <w:szCs w:val="24"/>
    </w:rPr>
  </w:style>
  <w:style w:type="paragraph" w:customStyle="1" w:styleId="A8919E64ECF144298B3A9189ECC187E53">
    <w:name w:val="A8919E64ECF144298B3A9189ECC187E53"/>
    <w:rsid w:val="009E1A76"/>
    <w:pPr>
      <w:spacing w:after="0" w:line="240" w:lineRule="auto"/>
    </w:pPr>
    <w:rPr>
      <w:rFonts w:ascii="Times" w:eastAsia="Times" w:hAnsi="Times" w:cs="Times"/>
      <w:sz w:val="24"/>
      <w:szCs w:val="24"/>
    </w:rPr>
  </w:style>
  <w:style w:type="paragraph" w:customStyle="1" w:styleId="9AFEEB9E003241B58A3A525424EBAA713">
    <w:name w:val="9AFEEB9E003241B58A3A525424EBAA713"/>
    <w:rsid w:val="009E1A76"/>
    <w:pPr>
      <w:spacing w:after="0" w:line="240" w:lineRule="auto"/>
    </w:pPr>
    <w:rPr>
      <w:rFonts w:ascii="Times" w:eastAsia="Times" w:hAnsi="Times" w:cs="Times"/>
      <w:sz w:val="24"/>
      <w:szCs w:val="24"/>
    </w:rPr>
  </w:style>
  <w:style w:type="paragraph" w:customStyle="1" w:styleId="9B729DA068E640B096CE88B1E151F9F43">
    <w:name w:val="9B729DA068E640B096CE88B1E151F9F43"/>
    <w:rsid w:val="009E1A76"/>
    <w:pPr>
      <w:spacing w:after="0" w:line="240" w:lineRule="auto"/>
    </w:pPr>
    <w:rPr>
      <w:rFonts w:ascii="Times" w:eastAsia="Times" w:hAnsi="Times" w:cs="Times"/>
      <w:sz w:val="24"/>
      <w:szCs w:val="24"/>
    </w:rPr>
  </w:style>
  <w:style w:type="paragraph" w:customStyle="1" w:styleId="FC3FCA09064E49F1A67BCBC678DC70252">
    <w:name w:val="FC3FCA09064E49F1A67BCBC678DC70252"/>
    <w:rsid w:val="009E1A76"/>
    <w:pPr>
      <w:spacing w:after="0" w:line="240" w:lineRule="auto"/>
    </w:pPr>
    <w:rPr>
      <w:rFonts w:ascii="Times" w:eastAsia="Times" w:hAnsi="Times" w:cs="Times"/>
      <w:sz w:val="24"/>
      <w:szCs w:val="24"/>
    </w:rPr>
  </w:style>
  <w:style w:type="paragraph" w:customStyle="1" w:styleId="E142DF81479A46A8AE7B34CAA621E8722">
    <w:name w:val="E142DF81479A46A8AE7B34CAA621E8722"/>
    <w:rsid w:val="009E1A76"/>
    <w:pPr>
      <w:spacing w:after="0" w:line="240" w:lineRule="auto"/>
    </w:pPr>
    <w:rPr>
      <w:rFonts w:ascii="Times" w:eastAsia="Times" w:hAnsi="Times" w:cs="Times"/>
      <w:sz w:val="24"/>
      <w:szCs w:val="24"/>
    </w:rPr>
  </w:style>
  <w:style w:type="paragraph" w:customStyle="1" w:styleId="ED54EFF8CCE54A1FA6846FBA599BA39F2">
    <w:name w:val="ED54EFF8CCE54A1FA6846FBA599BA39F2"/>
    <w:rsid w:val="009E1A76"/>
    <w:pPr>
      <w:spacing w:after="0" w:line="240" w:lineRule="auto"/>
    </w:pPr>
    <w:rPr>
      <w:rFonts w:ascii="Times" w:eastAsia="Times" w:hAnsi="Times" w:cs="Times"/>
      <w:sz w:val="24"/>
      <w:szCs w:val="24"/>
    </w:rPr>
  </w:style>
  <w:style w:type="paragraph" w:customStyle="1" w:styleId="BCD058A508AB48CF908A5C6223C2D0362">
    <w:name w:val="BCD058A508AB48CF908A5C6223C2D0362"/>
    <w:rsid w:val="009E1A76"/>
    <w:pPr>
      <w:spacing w:after="0" w:line="240" w:lineRule="auto"/>
      <w:ind w:left="720"/>
      <w:contextualSpacing/>
    </w:pPr>
    <w:rPr>
      <w:rFonts w:ascii="Times" w:eastAsia="Times" w:hAnsi="Times" w:cs="Times"/>
      <w:sz w:val="24"/>
      <w:szCs w:val="24"/>
    </w:rPr>
  </w:style>
  <w:style w:type="paragraph" w:customStyle="1" w:styleId="5B9FD9B0D19A424496F339EE686E99562">
    <w:name w:val="5B9FD9B0D19A424496F339EE686E99562"/>
    <w:rsid w:val="009E1A76"/>
    <w:pPr>
      <w:spacing w:after="0" w:line="240" w:lineRule="auto"/>
      <w:ind w:left="720"/>
      <w:contextualSpacing/>
    </w:pPr>
    <w:rPr>
      <w:rFonts w:ascii="Times" w:eastAsia="Times" w:hAnsi="Times" w:cs="Times"/>
      <w:sz w:val="24"/>
      <w:szCs w:val="24"/>
    </w:rPr>
  </w:style>
  <w:style w:type="paragraph" w:customStyle="1" w:styleId="48807A3C847F4A599E730F356A556B212">
    <w:name w:val="48807A3C847F4A599E730F356A556B212"/>
    <w:rsid w:val="009E1A76"/>
    <w:pPr>
      <w:spacing w:after="0" w:line="240" w:lineRule="auto"/>
    </w:pPr>
    <w:rPr>
      <w:rFonts w:ascii="Times" w:eastAsia="Times" w:hAnsi="Times" w:cs="Times"/>
      <w:sz w:val="24"/>
      <w:szCs w:val="24"/>
    </w:rPr>
  </w:style>
  <w:style w:type="paragraph" w:customStyle="1" w:styleId="6125E6ACDF2F44F48AB4E6D9C345228B">
    <w:name w:val="6125E6ACDF2F44F48AB4E6D9C345228B"/>
    <w:rsid w:val="009E1A76"/>
    <w:pPr>
      <w:spacing w:after="0" w:line="240" w:lineRule="auto"/>
    </w:pPr>
    <w:rPr>
      <w:rFonts w:ascii="Times" w:eastAsia="Times" w:hAnsi="Times" w:cs="Times"/>
      <w:sz w:val="24"/>
      <w:szCs w:val="24"/>
    </w:rPr>
  </w:style>
  <w:style w:type="paragraph" w:customStyle="1" w:styleId="3CD52641EF6946BFBBF0A647E7AFCA7312">
    <w:name w:val="3CD52641EF6946BFBBF0A647E7AFCA7312"/>
    <w:rsid w:val="009E1A76"/>
    <w:pPr>
      <w:spacing w:after="0" w:line="240" w:lineRule="auto"/>
    </w:pPr>
    <w:rPr>
      <w:rFonts w:ascii="Times" w:eastAsia="Times" w:hAnsi="Times" w:cs="Times"/>
      <w:sz w:val="24"/>
      <w:szCs w:val="24"/>
    </w:rPr>
  </w:style>
  <w:style w:type="paragraph" w:customStyle="1" w:styleId="520A218E6D12429A859DD0876F6EF56C11">
    <w:name w:val="520A218E6D12429A859DD0876F6EF56C11"/>
    <w:rsid w:val="009E1A76"/>
    <w:pPr>
      <w:spacing w:after="0" w:line="240" w:lineRule="auto"/>
    </w:pPr>
    <w:rPr>
      <w:rFonts w:ascii="Times" w:eastAsia="Times" w:hAnsi="Times" w:cs="Times"/>
      <w:sz w:val="24"/>
      <w:szCs w:val="24"/>
    </w:rPr>
  </w:style>
  <w:style w:type="paragraph" w:customStyle="1" w:styleId="423ED1CFB3C9474C825E12791D61BD9B8">
    <w:name w:val="423ED1CFB3C9474C825E12791D61BD9B8"/>
    <w:rsid w:val="009E1A76"/>
    <w:pPr>
      <w:spacing w:after="0" w:line="240" w:lineRule="auto"/>
    </w:pPr>
    <w:rPr>
      <w:rFonts w:ascii="Times" w:eastAsia="Times" w:hAnsi="Times" w:cs="Times"/>
      <w:sz w:val="24"/>
      <w:szCs w:val="24"/>
    </w:rPr>
  </w:style>
  <w:style w:type="paragraph" w:customStyle="1" w:styleId="CA54041FC3E84FF592F31FB0B615CEEF8">
    <w:name w:val="CA54041FC3E84FF592F31FB0B615CEEF8"/>
    <w:rsid w:val="009E1A76"/>
    <w:pPr>
      <w:spacing w:after="0" w:line="240" w:lineRule="auto"/>
    </w:pPr>
    <w:rPr>
      <w:rFonts w:ascii="Times" w:eastAsia="Times" w:hAnsi="Times" w:cs="Times"/>
      <w:sz w:val="24"/>
      <w:szCs w:val="24"/>
    </w:rPr>
  </w:style>
  <w:style w:type="paragraph" w:customStyle="1" w:styleId="2AC63A2802384D8FB6C2CA70F186BCC28">
    <w:name w:val="2AC63A2802384D8FB6C2CA70F186BCC28"/>
    <w:rsid w:val="009E1A76"/>
    <w:pPr>
      <w:spacing w:after="0" w:line="240" w:lineRule="auto"/>
    </w:pPr>
    <w:rPr>
      <w:rFonts w:ascii="Times" w:eastAsia="Times" w:hAnsi="Times" w:cs="Times"/>
      <w:sz w:val="24"/>
      <w:szCs w:val="24"/>
    </w:rPr>
  </w:style>
  <w:style w:type="paragraph" w:customStyle="1" w:styleId="F36DF42D87B8402DBA4D62692D593F4C8">
    <w:name w:val="F36DF42D87B8402DBA4D62692D593F4C8"/>
    <w:rsid w:val="009E1A76"/>
    <w:pPr>
      <w:spacing w:after="0" w:line="240" w:lineRule="auto"/>
    </w:pPr>
    <w:rPr>
      <w:rFonts w:ascii="Times" w:eastAsia="Times" w:hAnsi="Times" w:cs="Times"/>
      <w:sz w:val="24"/>
      <w:szCs w:val="24"/>
    </w:rPr>
  </w:style>
  <w:style w:type="paragraph" w:customStyle="1" w:styleId="661A961C276F43B1824EA88B447C67C67">
    <w:name w:val="661A961C276F43B1824EA88B447C67C67"/>
    <w:rsid w:val="009E1A76"/>
    <w:pPr>
      <w:spacing w:after="0" w:line="240" w:lineRule="auto"/>
    </w:pPr>
    <w:rPr>
      <w:rFonts w:ascii="Times" w:eastAsia="Times" w:hAnsi="Times" w:cs="Times"/>
      <w:sz w:val="24"/>
      <w:szCs w:val="24"/>
    </w:rPr>
  </w:style>
  <w:style w:type="paragraph" w:customStyle="1" w:styleId="0AF8D742C79D46C4B7E518CAA20EB4D77">
    <w:name w:val="0AF8D742C79D46C4B7E518CAA20EB4D77"/>
    <w:rsid w:val="009E1A76"/>
    <w:pPr>
      <w:spacing w:after="0" w:line="240" w:lineRule="auto"/>
    </w:pPr>
    <w:rPr>
      <w:rFonts w:ascii="Times" w:eastAsia="Times" w:hAnsi="Times" w:cs="Times"/>
      <w:sz w:val="24"/>
      <w:szCs w:val="24"/>
    </w:rPr>
  </w:style>
  <w:style w:type="paragraph" w:customStyle="1" w:styleId="9656894572654707B0C05D81C5140DE76">
    <w:name w:val="9656894572654707B0C05D81C5140DE76"/>
    <w:rsid w:val="009E1A76"/>
    <w:pPr>
      <w:spacing w:after="0" w:line="240" w:lineRule="auto"/>
    </w:pPr>
    <w:rPr>
      <w:rFonts w:ascii="Times" w:eastAsia="Times" w:hAnsi="Times" w:cs="Times"/>
      <w:sz w:val="24"/>
      <w:szCs w:val="24"/>
    </w:rPr>
  </w:style>
  <w:style w:type="paragraph" w:customStyle="1" w:styleId="97BE5054EECC4A628166DE78561BB5234">
    <w:name w:val="97BE5054EECC4A628166DE78561BB5234"/>
    <w:rsid w:val="009E1A76"/>
    <w:pPr>
      <w:spacing w:after="0" w:line="240" w:lineRule="auto"/>
    </w:pPr>
    <w:rPr>
      <w:rFonts w:ascii="Times" w:eastAsia="Times" w:hAnsi="Times" w:cs="Times"/>
      <w:sz w:val="24"/>
      <w:szCs w:val="24"/>
    </w:rPr>
  </w:style>
  <w:style w:type="paragraph" w:customStyle="1" w:styleId="60B85A9460D6413C9E3D5DA90E2531554">
    <w:name w:val="60B85A9460D6413C9E3D5DA90E2531554"/>
    <w:rsid w:val="009E1A76"/>
    <w:pPr>
      <w:spacing w:after="0" w:line="240" w:lineRule="auto"/>
    </w:pPr>
    <w:rPr>
      <w:rFonts w:ascii="Times" w:eastAsia="Times" w:hAnsi="Times" w:cs="Times"/>
      <w:sz w:val="24"/>
      <w:szCs w:val="24"/>
    </w:rPr>
  </w:style>
  <w:style w:type="paragraph" w:customStyle="1" w:styleId="A8919E64ECF144298B3A9189ECC187E54">
    <w:name w:val="A8919E64ECF144298B3A9189ECC187E54"/>
    <w:rsid w:val="009E1A76"/>
    <w:pPr>
      <w:spacing w:after="0" w:line="240" w:lineRule="auto"/>
    </w:pPr>
    <w:rPr>
      <w:rFonts w:ascii="Times" w:eastAsia="Times" w:hAnsi="Times" w:cs="Times"/>
      <w:sz w:val="24"/>
      <w:szCs w:val="24"/>
    </w:rPr>
  </w:style>
  <w:style w:type="paragraph" w:customStyle="1" w:styleId="9AFEEB9E003241B58A3A525424EBAA714">
    <w:name w:val="9AFEEB9E003241B58A3A525424EBAA714"/>
    <w:rsid w:val="009E1A76"/>
    <w:pPr>
      <w:spacing w:after="0" w:line="240" w:lineRule="auto"/>
    </w:pPr>
    <w:rPr>
      <w:rFonts w:ascii="Times" w:eastAsia="Times" w:hAnsi="Times" w:cs="Times"/>
      <w:sz w:val="24"/>
      <w:szCs w:val="24"/>
    </w:rPr>
  </w:style>
  <w:style w:type="paragraph" w:customStyle="1" w:styleId="9B729DA068E640B096CE88B1E151F9F44">
    <w:name w:val="9B729DA068E640B096CE88B1E151F9F44"/>
    <w:rsid w:val="009E1A76"/>
    <w:pPr>
      <w:spacing w:after="0" w:line="240" w:lineRule="auto"/>
    </w:pPr>
    <w:rPr>
      <w:rFonts w:ascii="Times" w:eastAsia="Times" w:hAnsi="Times" w:cs="Times"/>
      <w:sz w:val="24"/>
      <w:szCs w:val="24"/>
    </w:rPr>
  </w:style>
  <w:style w:type="paragraph" w:customStyle="1" w:styleId="FC3FCA09064E49F1A67BCBC678DC70253">
    <w:name w:val="FC3FCA09064E49F1A67BCBC678DC70253"/>
    <w:rsid w:val="009E1A76"/>
    <w:pPr>
      <w:spacing w:after="0" w:line="240" w:lineRule="auto"/>
    </w:pPr>
    <w:rPr>
      <w:rFonts w:ascii="Times" w:eastAsia="Times" w:hAnsi="Times" w:cs="Times"/>
      <w:sz w:val="24"/>
      <w:szCs w:val="24"/>
    </w:rPr>
  </w:style>
  <w:style w:type="paragraph" w:customStyle="1" w:styleId="E142DF81479A46A8AE7B34CAA621E8723">
    <w:name w:val="E142DF81479A46A8AE7B34CAA621E8723"/>
    <w:rsid w:val="009E1A76"/>
    <w:pPr>
      <w:spacing w:after="0" w:line="240" w:lineRule="auto"/>
    </w:pPr>
    <w:rPr>
      <w:rFonts w:ascii="Times" w:eastAsia="Times" w:hAnsi="Times" w:cs="Times"/>
      <w:sz w:val="24"/>
      <w:szCs w:val="24"/>
    </w:rPr>
  </w:style>
  <w:style w:type="paragraph" w:customStyle="1" w:styleId="ED54EFF8CCE54A1FA6846FBA599BA39F3">
    <w:name w:val="ED54EFF8CCE54A1FA6846FBA599BA39F3"/>
    <w:rsid w:val="009E1A76"/>
    <w:pPr>
      <w:spacing w:after="0" w:line="240" w:lineRule="auto"/>
    </w:pPr>
    <w:rPr>
      <w:rFonts w:ascii="Times" w:eastAsia="Times" w:hAnsi="Times" w:cs="Times"/>
      <w:sz w:val="24"/>
      <w:szCs w:val="24"/>
    </w:rPr>
  </w:style>
  <w:style w:type="paragraph" w:customStyle="1" w:styleId="BCD058A508AB48CF908A5C6223C2D0363">
    <w:name w:val="BCD058A508AB48CF908A5C6223C2D0363"/>
    <w:rsid w:val="009E1A76"/>
    <w:pPr>
      <w:spacing w:after="0" w:line="240" w:lineRule="auto"/>
      <w:ind w:left="720"/>
      <w:contextualSpacing/>
    </w:pPr>
    <w:rPr>
      <w:rFonts w:ascii="Times" w:eastAsia="Times" w:hAnsi="Times" w:cs="Times"/>
      <w:sz w:val="24"/>
      <w:szCs w:val="24"/>
    </w:rPr>
  </w:style>
  <w:style w:type="paragraph" w:customStyle="1" w:styleId="5B9FD9B0D19A424496F339EE686E99563">
    <w:name w:val="5B9FD9B0D19A424496F339EE686E99563"/>
    <w:rsid w:val="009E1A76"/>
    <w:pPr>
      <w:spacing w:after="0" w:line="240" w:lineRule="auto"/>
      <w:ind w:left="720"/>
      <w:contextualSpacing/>
    </w:pPr>
    <w:rPr>
      <w:rFonts w:ascii="Times" w:eastAsia="Times" w:hAnsi="Times" w:cs="Times"/>
      <w:sz w:val="24"/>
      <w:szCs w:val="24"/>
    </w:rPr>
  </w:style>
  <w:style w:type="paragraph" w:customStyle="1" w:styleId="48807A3C847F4A599E730F356A556B213">
    <w:name w:val="48807A3C847F4A599E730F356A556B213"/>
    <w:rsid w:val="009E1A76"/>
    <w:pPr>
      <w:spacing w:after="0" w:line="240" w:lineRule="auto"/>
    </w:pPr>
    <w:rPr>
      <w:rFonts w:ascii="Times" w:eastAsia="Times" w:hAnsi="Times" w:cs="Times"/>
      <w:sz w:val="24"/>
      <w:szCs w:val="24"/>
    </w:rPr>
  </w:style>
  <w:style w:type="paragraph" w:customStyle="1" w:styleId="6125E6ACDF2F44F48AB4E6D9C345228B1">
    <w:name w:val="6125E6ACDF2F44F48AB4E6D9C345228B1"/>
    <w:rsid w:val="009E1A76"/>
    <w:pPr>
      <w:spacing w:after="0" w:line="240" w:lineRule="auto"/>
    </w:pPr>
    <w:rPr>
      <w:rFonts w:ascii="Times" w:eastAsia="Times" w:hAnsi="Times" w:cs="Times"/>
      <w:sz w:val="24"/>
      <w:szCs w:val="24"/>
    </w:rPr>
  </w:style>
  <w:style w:type="paragraph" w:customStyle="1" w:styleId="0C33561C3AFE47A483525038DE634B13">
    <w:name w:val="0C33561C3AFE47A483525038DE634B13"/>
    <w:rsid w:val="009E1A76"/>
    <w:pPr>
      <w:spacing w:after="0" w:line="240" w:lineRule="auto"/>
    </w:pPr>
    <w:rPr>
      <w:rFonts w:ascii="Times" w:eastAsia="Times" w:hAnsi="Times" w:cs="Times"/>
      <w:sz w:val="24"/>
      <w:szCs w:val="24"/>
    </w:rPr>
  </w:style>
  <w:style w:type="paragraph" w:customStyle="1" w:styleId="BAF69FBCD08C46E19E5D0DF49641D307">
    <w:name w:val="BAF69FBCD08C46E19E5D0DF49641D307"/>
    <w:rsid w:val="009E1A76"/>
    <w:pPr>
      <w:spacing w:after="0" w:line="240" w:lineRule="auto"/>
    </w:pPr>
    <w:rPr>
      <w:rFonts w:ascii="Times" w:eastAsia="Times" w:hAnsi="Times" w:cs="Times"/>
      <w:sz w:val="24"/>
      <w:szCs w:val="24"/>
    </w:rPr>
  </w:style>
  <w:style w:type="paragraph" w:customStyle="1" w:styleId="BE36DB23169742828492EA2132D36100">
    <w:name w:val="BE36DB23169742828492EA2132D36100"/>
    <w:rsid w:val="009E1A76"/>
    <w:pPr>
      <w:spacing w:after="0" w:line="240" w:lineRule="auto"/>
    </w:pPr>
    <w:rPr>
      <w:rFonts w:ascii="Times" w:eastAsia="Times" w:hAnsi="Times" w:cs="Times"/>
      <w:sz w:val="24"/>
      <w:szCs w:val="24"/>
    </w:rPr>
  </w:style>
  <w:style w:type="paragraph" w:customStyle="1" w:styleId="9F582E836B79404C81525129415C53B2">
    <w:name w:val="9F582E836B79404C81525129415C53B2"/>
    <w:rsid w:val="009E1A76"/>
    <w:pPr>
      <w:spacing w:after="0" w:line="240" w:lineRule="auto"/>
    </w:pPr>
    <w:rPr>
      <w:rFonts w:ascii="Times" w:eastAsia="Times" w:hAnsi="Times" w:cs="Times"/>
      <w:sz w:val="24"/>
      <w:szCs w:val="24"/>
    </w:rPr>
  </w:style>
  <w:style w:type="paragraph" w:customStyle="1" w:styleId="F22B6DF6E61B4D76B582B5FEA80DF070">
    <w:name w:val="F22B6DF6E61B4D76B582B5FEA80DF070"/>
    <w:rsid w:val="009E1A76"/>
    <w:pPr>
      <w:spacing w:after="0" w:line="240" w:lineRule="auto"/>
    </w:pPr>
    <w:rPr>
      <w:rFonts w:ascii="Times" w:eastAsia="Times" w:hAnsi="Times" w:cs="Times"/>
      <w:sz w:val="24"/>
      <w:szCs w:val="24"/>
    </w:rPr>
  </w:style>
  <w:style w:type="paragraph" w:customStyle="1" w:styleId="235A75D567704FFCBB79EF79A5C3208E">
    <w:name w:val="235A75D567704FFCBB79EF79A5C3208E"/>
    <w:rsid w:val="009E1A76"/>
    <w:pPr>
      <w:spacing w:after="0" w:line="240" w:lineRule="auto"/>
    </w:pPr>
    <w:rPr>
      <w:rFonts w:ascii="Times" w:eastAsia="Times" w:hAnsi="Times" w:cs="Times"/>
      <w:sz w:val="24"/>
      <w:szCs w:val="24"/>
    </w:rPr>
  </w:style>
  <w:style w:type="paragraph" w:customStyle="1" w:styleId="A9B09170DE2F441DA29CE1CAAFFBBAC9">
    <w:name w:val="A9B09170DE2F441DA29CE1CAAFFBBAC9"/>
    <w:rsid w:val="009E1A76"/>
    <w:pPr>
      <w:spacing w:after="0" w:line="240" w:lineRule="auto"/>
    </w:pPr>
    <w:rPr>
      <w:rFonts w:ascii="Times" w:eastAsia="Times" w:hAnsi="Times" w:cs="Times"/>
      <w:sz w:val="24"/>
      <w:szCs w:val="24"/>
    </w:rPr>
  </w:style>
  <w:style w:type="paragraph" w:customStyle="1" w:styleId="7EE31E75ABE54E9CA4A915781215F89E">
    <w:name w:val="7EE31E75ABE54E9CA4A915781215F89E"/>
    <w:rsid w:val="009E1A76"/>
    <w:pPr>
      <w:spacing w:after="0" w:line="240" w:lineRule="auto"/>
    </w:pPr>
    <w:rPr>
      <w:rFonts w:ascii="Times" w:eastAsia="Times" w:hAnsi="Times" w:cs="Times"/>
      <w:sz w:val="24"/>
      <w:szCs w:val="24"/>
    </w:rPr>
  </w:style>
  <w:style w:type="paragraph" w:customStyle="1" w:styleId="B3F1BFD9951944C6B36A3A493F9DE433">
    <w:name w:val="B3F1BFD9951944C6B36A3A493F9DE433"/>
    <w:rsid w:val="009E1A76"/>
    <w:pPr>
      <w:spacing w:after="0" w:line="240" w:lineRule="auto"/>
      <w:ind w:left="720"/>
      <w:contextualSpacing/>
    </w:pPr>
    <w:rPr>
      <w:rFonts w:ascii="Times" w:eastAsia="Times" w:hAnsi="Times" w:cs="Times"/>
      <w:sz w:val="24"/>
      <w:szCs w:val="24"/>
    </w:rPr>
  </w:style>
  <w:style w:type="paragraph" w:customStyle="1" w:styleId="CC15D1FEC72347378B418E34FD716CB2">
    <w:name w:val="CC15D1FEC72347378B418E34FD716CB2"/>
    <w:rsid w:val="009E1A76"/>
    <w:pPr>
      <w:spacing w:after="0" w:line="240" w:lineRule="auto"/>
    </w:pPr>
    <w:rPr>
      <w:rFonts w:ascii="Times" w:eastAsia="Times" w:hAnsi="Times" w:cs="Times"/>
      <w:sz w:val="24"/>
      <w:szCs w:val="24"/>
    </w:rPr>
  </w:style>
  <w:style w:type="paragraph" w:customStyle="1" w:styleId="829541058E084BDD93EE7341E67DA179">
    <w:name w:val="829541058E084BDD93EE7341E67DA179"/>
    <w:rsid w:val="009E1A76"/>
    <w:pPr>
      <w:spacing w:after="0" w:line="240" w:lineRule="auto"/>
    </w:pPr>
    <w:rPr>
      <w:rFonts w:ascii="Times" w:eastAsia="Times" w:hAnsi="Times" w:cs="Times"/>
      <w:sz w:val="24"/>
      <w:szCs w:val="24"/>
    </w:rPr>
  </w:style>
  <w:style w:type="paragraph" w:customStyle="1" w:styleId="ACC6B4132C7343069B9B6B7854CF5BA3">
    <w:name w:val="ACC6B4132C7343069B9B6B7854CF5BA3"/>
    <w:rsid w:val="009E1A76"/>
    <w:pPr>
      <w:spacing w:after="0" w:line="240" w:lineRule="auto"/>
    </w:pPr>
    <w:rPr>
      <w:rFonts w:ascii="Times" w:eastAsia="Times" w:hAnsi="Times" w:cs="Times"/>
      <w:sz w:val="24"/>
      <w:szCs w:val="24"/>
    </w:rPr>
  </w:style>
  <w:style w:type="paragraph" w:customStyle="1" w:styleId="DDF4ECCAE45E47BEA932046F6DCAF03E">
    <w:name w:val="DDF4ECCAE45E47BEA932046F6DCAF03E"/>
    <w:rsid w:val="009E1A76"/>
    <w:pPr>
      <w:spacing w:after="0" w:line="240" w:lineRule="auto"/>
    </w:pPr>
    <w:rPr>
      <w:rFonts w:ascii="Times" w:eastAsia="Times" w:hAnsi="Times" w:cs="Times"/>
      <w:sz w:val="24"/>
      <w:szCs w:val="24"/>
    </w:rPr>
  </w:style>
  <w:style w:type="paragraph" w:customStyle="1" w:styleId="CC74F68525954FF3A5F0679A1F3B9985">
    <w:name w:val="CC74F68525954FF3A5F0679A1F3B9985"/>
    <w:rsid w:val="009E1A76"/>
    <w:pPr>
      <w:spacing w:after="0" w:line="240" w:lineRule="auto"/>
    </w:pPr>
    <w:rPr>
      <w:rFonts w:ascii="Times" w:eastAsia="Times" w:hAnsi="Times" w:cs="Times"/>
      <w:sz w:val="24"/>
      <w:szCs w:val="24"/>
    </w:rPr>
  </w:style>
  <w:style w:type="paragraph" w:customStyle="1" w:styleId="3CD52641EF6946BFBBF0A647E7AFCA7313">
    <w:name w:val="3CD52641EF6946BFBBF0A647E7AFCA7313"/>
    <w:rsid w:val="009E1A76"/>
    <w:pPr>
      <w:spacing w:after="0" w:line="240" w:lineRule="auto"/>
    </w:pPr>
    <w:rPr>
      <w:rFonts w:ascii="Times" w:eastAsia="Times" w:hAnsi="Times" w:cs="Times"/>
      <w:sz w:val="24"/>
      <w:szCs w:val="24"/>
    </w:rPr>
  </w:style>
  <w:style w:type="paragraph" w:customStyle="1" w:styleId="520A218E6D12429A859DD0876F6EF56C12">
    <w:name w:val="520A218E6D12429A859DD0876F6EF56C12"/>
    <w:rsid w:val="009E1A76"/>
    <w:pPr>
      <w:spacing w:after="0" w:line="240" w:lineRule="auto"/>
    </w:pPr>
    <w:rPr>
      <w:rFonts w:ascii="Times" w:eastAsia="Times" w:hAnsi="Times" w:cs="Times"/>
      <w:sz w:val="24"/>
      <w:szCs w:val="24"/>
    </w:rPr>
  </w:style>
  <w:style w:type="paragraph" w:customStyle="1" w:styleId="423ED1CFB3C9474C825E12791D61BD9B9">
    <w:name w:val="423ED1CFB3C9474C825E12791D61BD9B9"/>
    <w:rsid w:val="009E1A76"/>
    <w:pPr>
      <w:spacing w:after="0" w:line="240" w:lineRule="auto"/>
    </w:pPr>
    <w:rPr>
      <w:rFonts w:ascii="Times" w:eastAsia="Times" w:hAnsi="Times" w:cs="Times"/>
      <w:sz w:val="24"/>
      <w:szCs w:val="24"/>
    </w:rPr>
  </w:style>
  <w:style w:type="paragraph" w:customStyle="1" w:styleId="CA54041FC3E84FF592F31FB0B615CEEF9">
    <w:name w:val="CA54041FC3E84FF592F31FB0B615CEEF9"/>
    <w:rsid w:val="009E1A76"/>
    <w:pPr>
      <w:spacing w:after="0" w:line="240" w:lineRule="auto"/>
    </w:pPr>
    <w:rPr>
      <w:rFonts w:ascii="Times" w:eastAsia="Times" w:hAnsi="Times" w:cs="Times"/>
      <w:sz w:val="24"/>
      <w:szCs w:val="24"/>
    </w:rPr>
  </w:style>
  <w:style w:type="paragraph" w:customStyle="1" w:styleId="2AC63A2802384D8FB6C2CA70F186BCC29">
    <w:name w:val="2AC63A2802384D8FB6C2CA70F186BCC29"/>
    <w:rsid w:val="009E1A76"/>
    <w:pPr>
      <w:spacing w:after="0" w:line="240" w:lineRule="auto"/>
    </w:pPr>
    <w:rPr>
      <w:rFonts w:ascii="Times" w:eastAsia="Times" w:hAnsi="Times" w:cs="Times"/>
      <w:sz w:val="24"/>
      <w:szCs w:val="24"/>
    </w:rPr>
  </w:style>
  <w:style w:type="paragraph" w:customStyle="1" w:styleId="F36DF42D87B8402DBA4D62692D593F4C9">
    <w:name w:val="F36DF42D87B8402DBA4D62692D593F4C9"/>
    <w:rsid w:val="009E1A76"/>
    <w:pPr>
      <w:spacing w:after="0" w:line="240" w:lineRule="auto"/>
    </w:pPr>
    <w:rPr>
      <w:rFonts w:ascii="Times" w:eastAsia="Times" w:hAnsi="Times" w:cs="Times"/>
      <w:sz w:val="24"/>
      <w:szCs w:val="24"/>
    </w:rPr>
  </w:style>
  <w:style w:type="paragraph" w:customStyle="1" w:styleId="661A961C276F43B1824EA88B447C67C68">
    <w:name w:val="661A961C276F43B1824EA88B447C67C68"/>
    <w:rsid w:val="009E1A76"/>
    <w:pPr>
      <w:spacing w:after="0" w:line="240" w:lineRule="auto"/>
    </w:pPr>
    <w:rPr>
      <w:rFonts w:ascii="Times" w:eastAsia="Times" w:hAnsi="Times" w:cs="Times"/>
      <w:sz w:val="24"/>
      <w:szCs w:val="24"/>
    </w:rPr>
  </w:style>
  <w:style w:type="paragraph" w:customStyle="1" w:styleId="0AF8D742C79D46C4B7E518CAA20EB4D78">
    <w:name w:val="0AF8D742C79D46C4B7E518CAA20EB4D78"/>
    <w:rsid w:val="009E1A76"/>
    <w:pPr>
      <w:spacing w:after="0" w:line="240" w:lineRule="auto"/>
    </w:pPr>
    <w:rPr>
      <w:rFonts w:ascii="Times" w:eastAsia="Times" w:hAnsi="Times" w:cs="Times"/>
      <w:sz w:val="24"/>
      <w:szCs w:val="24"/>
    </w:rPr>
  </w:style>
  <w:style w:type="paragraph" w:customStyle="1" w:styleId="9656894572654707B0C05D81C5140DE77">
    <w:name w:val="9656894572654707B0C05D81C5140DE77"/>
    <w:rsid w:val="009E1A76"/>
    <w:pPr>
      <w:spacing w:after="0" w:line="240" w:lineRule="auto"/>
    </w:pPr>
    <w:rPr>
      <w:rFonts w:ascii="Times" w:eastAsia="Times" w:hAnsi="Times" w:cs="Times"/>
      <w:sz w:val="24"/>
      <w:szCs w:val="24"/>
    </w:rPr>
  </w:style>
  <w:style w:type="paragraph" w:customStyle="1" w:styleId="97BE5054EECC4A628166DE78561BB5235">
    <w:name w:val="97BE5054EECC4A628166DE78561BB5235"/>
    <w:rsid w:val="009E1A76"/>
    <w:pPr>
      <w:spacing w:after="0" w:line="240" w:lineRule="auto"/>
    </w:pPr>
    <w:rPr>
      <w:rFonts w:ascii="Times" w:eastAsia="Times" w:hAnsi="Times" w:cs="Times"/>
      <w:sz w:val="24"/>
      <w:szCs w:val="24"/>
    </w:rPr>
  </w:style>
  <w:style w:type="paragraph" w:customStyle="1" w:styleId="60B85A9460D6413C9E3D5DA90E2531555">
    <w:name w:val="60B85A9460D6413C9E3D5DA90E2531555"/>
    <w:rsid w:val="009E1A76"/>
    <w:pPr>
      <w:spacing w:after="0" w:line="240" w:lineRule="auto"/>
    </w:pPr>
    <w:rPr>
      <w:rFonts w:ascii="Times" w:eastAsia="Times" w:hAnsi="Times" w:cs="Times"/>
      <w:sz w:val="24"/>
      <w:szCs w:val="24"/>
    </w:rPr>
  </w:style>
  <w:style w:type="paragraph" w:customStyle="1" w:styleId="A8919E64ECF144298B3A9189ECC187E55">
    <w:name w:val="A8919E64ECF144298B3A9189ECC187E55"/>
    <w:rsid w:val="009E1A76"/>
    <w:pPr>
      <w:spacing w:after="0" w:line="240" w:lineRule="auto"/>
    </w:pPr>
    <w:rPr>
      <w:rFonts w:ascii="Times" w:eastAsia="Times" w:hAnsi="Times" w:cs="Times"/>
      <w:sz w:val="24"/>
      <w:szCs w:val="24"/>
    </w:rPr>
  </w:style>
  <w:style w:type="paragraph" w:customStyle="1" w:styleId="9AFEEB9E003241B58A3A525424EBAA715">
    <w:name w:val="9AFEEB9E003241B58A3A525424EBAA715"/>
    <w:rsid w:val="009E1A76"/>
    <w:pPr>
      <w:spacing w:after="0" w:line="240" w:lineRule="auto"/>
    </w:pPr>
    <w:rPr>
      <w:rFonts w:ascii="Times" w:eastAsia="Times" w:hAnsi="Times" w:cs="Times"/>
      <w:sz w:val="24"/>
      <w:szCs w:val="24"/>
    </w:rPr>
  </w:style>
  <w:style w:type="paragraph" w:customStyle="1" w:styleId="9B729DA068E640B096CE88B1E151F9F45">
    <w:name w:val="9B729DA068E640B096CE88B1E151F9F45"/>
    <w:rsid w:val="009E1A76"/>
    <w:pPr>
      <w:spacing w:after="0" w:line="240" w:lineRule="auto"/>
    </w:pPr>
    <w:rPr>
      <w:rFonts w:ascii="Times" w:eastAsia="Times" w:hAnsi="Times" w:cs="Times"/>
      <w:sz w:val="24"/>
      <w:szCs w:val="24"/>
    </w:rPr>
  </w:style>
  <w:style w:type="paragraph" w:customStyle="1" w:styleId="FC3FCA09064E49F1A67BCBC678DC70254">
    <w:name w:val="FC3FCA09064E49F1A67BCBC678DC70254"/>
    <w:rsid w:val="009E1A76"/>
    <w:pPr>
      <w:spacing w:after="0" w:line="240" w:lineRule="auto"/>
    </w:pPr>
    <w:rPr>
      <w:rFonts w:ascii="Times" w:eastAsia="Times" w:hAnsi="Times" w:cs="Times"/>
      <w:sz w:val="24"/>
      <w:szCs w:val="24"/>
    </w:rPr>
  </w:style>
  <w:style w:type="paragraph" w:customStyle="1" w:styleId="E142DF81479A46A8AE7B34CAA621E8724">
    <w:name w:val="E142DF81479A46A8AE7B34CAA621E8724"/>
    <w:rsid w:val="009E1A76"/>
    <w:pPr>
      <w:spacing w:after="0" w:line="240" w:lineRule="auto"/>
    </w:pPr>
    <w:rPr>
      <w:rFonts w:ascii="Times" w:eastAsia="Times" w:hAnsi="Times" w:cs="Times"/>
      <w:sz w:val="24"/>
      <w:szCs w:val="24"/>
    </w:rPr>
  </w:style>
  <w:style w:type="paragraph" w:customStyle="1" w:styleId="ED54EFF8CCE54A1FA6846FBA599BA39F4">
    <w:name w:val="ED54EFF8CCE54A1FA6846FBA599BA39F4"/>
    <w:rsid w:val="009E1A76"/>
    <w:pPr>
      <w:spacing w:after="0" w:line="240" w:lineRule="auto"/>
    </w:pPr>
    <w:rPr>
      <w:rFonts w:ascii="Times" w:eastAsia="Times" w:hAnsi="Times" w:cs="Times"/>
      <w:sz w:val="24"/>
      <w:szCs w:val="24"/>
    </w:rPr>
  </w:style>
  <w:style w:type="paragraph" w:customStyle="1" w:styleId="BCD058A508AB48CF908A5C6223C2D0364">
    <w:name w:val="BCD058A508AB48CF908A5C6223C2D0364"/>
    <w:rsid w:val="009E1A76"/>
    <w:pPr>
      <w:spacing w:after="0" w:line="240" w:lineRule="auto"/>
      <w:ind w:left="720"/>
      <w:contextualSpacing/>
    </w:pPr>
    <w:rPr>
      <w:rFonts w:ascii="Times" w:eastAsia="Times" w:hAnsi="Times" w:cs="Times"/>
      <w:sz w:val="24"/>
      <w:szCs w:val="24"/>
    </w:rPr>
  </w:style>
  <w:style w:type="paragraph" w:customStyle="1" w:styleId="5B9FD9B0D19A424496F339EE686E99564">
    <w:name w:val="5B9FD9B0D19A424496F339EE686E99564"/>
    <w:rsid w:val="009E1A76"/>
    <w:pPr>
      <w:spacing w:after="0" w:line="240" w:lineRule="auto"/>
      <w:ind w:left="720"/>
      <w:contextualSpacing/>
    </w:pPr>
    <w:rPr>
      <w:rFonts w:ascii="Times" w:eastAsia="Times" w:hAnsi="Times" w:cs="Times"/>
      <w:sz w:val="24"/>
      <w:szCs w:val="24"/>
    </w:rPr>
  </w:style>
  <w:style w:type="paragraph" w:customStyle="1" w:styleId="48807A3C847F4A599E730F356A556B214">
    <w:name w:val="48807A3C847F4A599E730F356A556B214"/>
    <w:rsid w:val="009E1A76"/>
    <w:pPr>
      <w:spacing w:after="0" w:line="240" w:lineRule="auto"/>
    </w:pPr>
    <w:rPr>
      <w:rFonts w:ascii="Times" w:eastAsia="Times" w:hAnsi="Times" w:cs="Times"/>
      <w:sz w:val="24"/>
      <w:szCs w:val="24"/>
    </w:rPr>
  </w:style>
  <w:style w:type="paragraph" w:customStyle="1" w:styleId="6125E6ACDF2F44F48AB4E6D9C345228B2">
    <w:name w:val="6125E6ACDF2F44F48AB4E6D9C345228B2"/>
    <w:rsid w:val="009E1A76"/>
    <w:pPr>
      <w:spacing w:after="0" w:line="240" w:lineRule="auto"/>
    </w:pPr>
    <w:rPr>
      <w:rFonts w:ascii="Times" w:eastAsia="Times" w:hAnsi="Times" w:cs="Times"/>
      <w:sz w:val="24"/>
      <w:szCs w:val="24"/>
    </w:rPr>
  </w:style>
  <w:style w:type="paragraph" w:customStyle="1" w:styleId="0C33561C3AFE47A483525038DE634B131">
    <w:name w:val="0C33561C3AFE47A483525038DE634B131"/>
    <w:rsid w:val="009E1A76"/>
    <w:pPr>
      <w:spacing w:after="0" w:line="240" w:lineRule="auto"/>
    </w:pPr>
    <w:rPr>
      <w:rFonts w:ascii="Times" w:eastAsia="Times" w:hAnsi="Times" w:cs="Times"/>
      <w:sz w:val="24"/>
      <w:szCs w:val="24"/>
    </w:rPr>
  </w:style>
  <w:style w:type="paragraph" w:customStyle="1" w:styleId="BAF69FBCD08C46E19E5D0DF49641D3071">
    <w:name w:val="BAF69FBCD08C46E19E5D0DF49641D3071"/>
    <w:rsid w:val="009E1A76"/>
    <w:pPr>
      <w:spacing w:after="0" w:line="240" w:lineRule="auto"/>
    </w:pPr>
    <w:rPr>
      <w:rFonts w:ascii="Times" w:eastAsia="Times" w:hAnsi="Times" w:cs="Times"/>
      <w:sz w:val="24"/>
      <w:szCs w:val="24"/>
    </w:rPr>
  </w:style>
  <w:style w:type="paragraph" w:customStyle="1" w:styleId="BE36DB23169742828492EA2132D361001">
    <w:name w:val="BE36DB23169742828492EA2132D361001"/>
    <w:rsid w:val="009E1A76"/>
    <w:pPr>
      <w:spacing w:after="0" w:line="240" w:lineRule="auto"/>
    </w:pPr>
    <w:rPr>
      <w:rFonts w:ascii="Times" w:eastAsia="Times" w:hAnsi="Times" w:cs="Times"/>
      <w:sz w:val="24"/>
      <w:szCs w:val="24"/>
    </w:rPr>
  </w:style>
  <w:style w:type="paragraph" w:customStyle="1" w:styleId="9F582E836B79404C81525129415C53B21">
    <w:name w:val="9F582E836B79404C81525129415C53B21"/>
    <w:rsid w:val="009E1A76"/>
    <w:pPr>
      <w:spacing w:after="0" w:line="240" w:lineRule="auto"/>
    </w:pPr>
    <w:rPr>
      <w:rFonts w:ascii="Times" w:eastAsia="Times" w:hAnsi="Times" w:cs="Times"/>
      <w:sz w:val="24"/>
      <w:szCs w:val="24"/>
    </w:rPr>
  </w:style>
  <w:style w:type="paragraph" w:customStyle="1" w:styleId="F22B6DF6E61B4D76B582B5FEA80DF0701">
    <w:name w:val="F22B6DF6E61B4D76B582B5FEA80DF0701"/>
    <w:rsid w:val="009E1A76"/>
    <w:pPr>
      <w:spacing w:after="0" w:line="240" w:lineRule="auto"/>
    </w:pPr>
    <w:rPr>
      <w:rFonts w:ascii="Times" w:eastAsia="Times" w:hAnsi="Times" w:cs="Times"/>
      <w:sz w:val="24"/>
      <w:szCs w:val="24"/>
    </w:rPr>
  </w:style>
  <w:style w:type="paragraph" w:customStyle="1" w:styleId="235A75D567704FFCBB79EF79A5C3208E1">
    <w:name w:val="235A75D567704FFCBB79EF79A5C3208E1"/>
    <w:rsid w:val="009E1A76"/>
    <w:pPr>
      <w:spacing w:after="0" w:line="240" w:lineRule="auto"/>
    </w:pPr>
    <w:rPr>
      <w:rFonts w:ascii="Times" w:eastAsia="Times" w:hAnsi="Times" w:cs="Times"/>
      <w:sz w:val="24"/>
      <w:szCs w:val="24"/>
    </w:rPr>
  </w:style>
  <w:style w:type="paragraph" w:customStyle="1" w:styleId="A9B09170DE2F441DA29CE1CAAFFBBAC91">
    <w:name w:val="A9B09170DE2F441DA29CE1CAAFFBBAC91"/>
    <w:rsid w:val="009E1A76"/>
    <w:pPr>
      <w:spacing w:after="0" w:line="240" w:lineRule="auto"/>
    </w:pPr>
    <w:rPr>
      <w:rFonts w:ascii="Times" w:eastAsia="Times" w:hAnsi="Times" w:cs="Times"/>
      <w:sz w:val="24"/>
      <w:szCs w:val="24"/>
    </w:rPr>
  </w:style>
  <w:style w:type="paragraph" w:customStyle="1" w:styleId="7EE31E75ABE54E9CA4A915781215F89E1">
    <w:name w:val="7EE31E75ABE54E9CA4A915781215F89E1"/>
    <w:rsid w:val="009E1A76"/>
    <w:pPr>
      <w:spacing w:after="0" w:line="240" w:lineRule="auto"/>
    </w:pPr>
    <w:rPr>
      <w:rFonts w:ascii="Times" w:eastAsia="Times" w:hAnsi="Times" w:cs="Times"/>
      <w:sz w:val="24"/>
      <w:szCs w:val="24"/>
    </w:rPr>
  </w:style>
  <w:style w:type="paragraph" w:customStyle="1" w:styleId="B3F1BFD9951944C6B36A3A493F9DE4331">
    <w:name w:val="B3F1BFD9951944C6B36A3A493F9DE4331"/>
    <w:rsid w:val="009E1A76"/>
    <w:pPr>
      <w:spacing w:after="0" w:line="240" w:lineRule="auto"/>
      <w:ind w:left="720"/>
      <w:contextualSpacing/>
    </w:pPr>
    <w:rPr>
      <w:rFonts w:ascii="Times" w:eastAsia="Times" w:hAnsi="Times" w:cs="Times"/>
      <w:sz w:val="24"/>
      <w:szCs w:val="24"/>
    </w:rPr>
  </w:style>
  <w:style w:type="paragraph" w:customStyle="1" w:styleId="CC15D1FEC72347378B418E34FD716CB21">
    <w:name w:val="CC15D1FEC72347378B418E34FD716CB21"/>
    <w:rsid w:val="009E1A76"/>
    <w:pPr>
      <w:spacing w:after="0" w:line="240" w:lineRule="auto"/>
    </w:pPr>
    <w:rPr>
      <w:rFonts w:ascii="Times" w:eastAsia="Times" w:hAnsi="Times" w:cs="Times"/>
      <w:sz w:val="24"/>
      <w:szCs w:val="24"/>
    </w:rPr>
  </w:style>
  <w:style w:type="paragraph" w:customStyle="1" w:styleId="829541058E084BDD93EE7341E67DA1791">
    <w:name w:val="829541058E084BDD93EE7341E67DA1791"/>
    <w:rsid w:val="009E1A76"/>
    <w:pPr>
      <w:spacing w:after="0" w:line="240" w:lineRule="auto"/>
    </w:pPr>
    <w:rPr>
      <w:rFonts w:ascii="Times" w:eastAsia="Times" w:hAnsi="Times" w:cs="Times"/>
      <w:sz w:val="24"/>
      <w:szCs w:val="24"/>
    </w:rPr>
  </w:style>
  <w:style w:type="paragraph" w:customStyle="1" w:styleId="ACC6B4132C7343069B9B6B7854CF5BA31">
    <w:name w:val="ACC6B4132C7343069B9B6B7854CF5BA31"/>
    <w:rsid w:val="009E1A76"/>
    <w:pPr>
      <w:spacing w:after="0" w:line="240" w:lineRule="auto"/>
    </w:pPr>
    <w:rPr>
      <w:rFonts w:ascii="Times" w:eastAsia="Times" w:hAnsi="Times" w:cs="Times"/>
      <w:sz w:val="24"/>
      <w:szCs w:val="24"/>
    </w:rPr>
  </w:style>
  <w:style w:type="paragraph" w:customStyle="1" w:styleId="DDF4ECCAE45E47BEA932046F6DCAF03E1">
    <w:name w:val="DDF4ECCAE45E47BEA932046F6DCAF03E1"/>
    <w:rsid w:val="009E1A76"/>
    <w:pPr>
      <w:spacing w:after="0" w:line="240" w:lineRule="auto"/>
    </w:pPr>
    <w:rPr>
      <w:rFonts w:ascii="Times" w:eastAsia="Times" w:hAnsi="Times" w:cs="Times"/>
      <w:sz w:val="24"/>
      <w:szCs w:val="24"/>
    </w:rPr>
  </w:style>
  <w:style w:type="paragraph" w:customStyle="1" w:styleId="CC74F68525954FF3A5F0679A1F3B99851">
    <w:name w:val="CC74F68525954FF3A5F0679A1F3B99851"/>
    <w:rsid w:val="009E1A76"/>
    <w:pPr>
      <w:spacing w:after="0" w:line="240" w:lineRule="auto"/>
    </w:pPr>
    <w:rPr>
      <w:rFonts w:ascii="Times" w:eastAsia="Times" w:hAnsi="Times" w:cs="Times"/>
      <w:sz w:val="24"/>
      <w:szCs w:val="24"/>
    </w:rPr>
  </w:style>
  <w:style w:type="paragraph" w:customStyle="1" w:styleId="3CD52641EF6946BFBBF0A647E7AFCA7314">
    <w:name w:val="3CD52641EF6946BFBBF0A647E7AFCA7314"/>
    <w:rsid w:val="009E1A76"/>
    <w:pPr>
      <w:spacing w:after="0" w:line="240" w:lineRule="auto"/>
    </w:pPr>
    <w:rPr>
      <w:rFonts w:ascii="Times" w:eastAsia="Times" w:hAnsi="Times" w:cs="Times"/>
      <w:sz w:val="24"/>
      <w:szCs w:val="24"/>
    </w:rPr>
  </w:style>
  <w:style w:type="paragraph" w:customStyle="1" w:styleId="520A218E6D12429A859DD0876F6EF56C13">
    <w:name w:val="520A218E6D12429A859DD0876F6EF56C13"/>
    <w:rsid w:val="009E1A76"/>
    <w:pPr>
      <w:spacing w:after="0" w:line="240" w:lineRule="auto"/>
    </w:pPr>
    <w:rPr>
      <w:rFonts w:ascii="Times" w:eastAsia="Times" w:hAnsi="Times" w:cs="Times"/>
      <w:sz w:val="24"/>
      <w:szCs w:val="24"/>
    </w:rPr>
  </w:style>
  <w:style w:type="paragraph" w:customStyle="1" w:styleId="423ED1CFB3C9474C825E12791D61BD9B10">
    <w:name w:val="423ED1CFB3C9474C825E12791D61BD9B10"/>
    <w:rsid w:val="009E1A76"/>
    <w:pPr>
      <w:spacing w:after="0" w:line="240" w:lineRule="auto"/>
    </w:pPr>
    <w:rPr>
      <w:rFonts w:ascii="Times" w:eastAsia="Times" w:hAnsi="Times" w:cs="Times"/>
      <w:sz w:val="24"/>
      <w:szCs w:val="24"/>
    </w:rPr>
  </w:style>
  <w:style w:type="paragraph" w:customStyle="1" w:styleId="CA54041FC3E84FF592F31FB0B615CEEF10">
    <w:name w:val="CA54041FC3E84FF592F31FB0B615CEEF10"/>
    <w:rsid w:val="009E1A76"/>
    <w:pPr>
      <w:spacing w:after="0" w:line="240" w:lineRule="auto"/>
    </w:pPr>
    <w:rPr>
      <w:rFonts w:ascii="Times" w:eastAsia="Times" w:hAnsi="Times" w:cs="Times"/>
      <w:sz w:val="24"/>
      <w:szCs w:val="24"/>
    </w:rPr>
  </w:style>
  <w:style w:type="paragraph" w:customStyle="1" w:styleId="2AC63A2802384D8FB6C2CA70F186BCC210">
    <w:name w:val="2AC63A2802384D8FB6C2CA70F186BCC210"/>
    <w:rsid w:val="009E1A76"/>
    <w:pPr>
      <w:spacing w:after="0" w:line="240" w:lineRule="auto"/>
    </w:pPr>
    <w:rPr>
      <w:rFonts w:ascii="Times" w:eastAsia="Times" w:hAnsi="Times" w:cs="Times"/>
      <w:sz w:val="24"/>
      <w:szCs w:val="24"/>
    </w:rPr>
  </w:style>
  <w:style w:type="paragraph" w:customStyle="1" w:styleId="F36DF42D87B8402DBA4D62692D593F4C10">
    <w:name w:val="F36DF42D87B8402DBA4D62692D593F4C10"/>
    <w:rsid w:val="009E1A76"/>
    <w:pPr>
      <w:spacing w:after="0" w:line="240" w:lineRule="auto"/>
    </w:pPr>
    <w:rPr>
      <w:rFonts w:ascii="Times" w:eastAsia="Times" w:hAnsi="Times" w:cs="Times"/>
      <w:sz w:val="24"/>
      <w:szCs w:val="24"/>
    </w:rPr>
  </w:style>
  <w:style w:type="paragraph" w:customStyle="1" w:styleId="661A961C276F43B1824EA88B447C67C69">
    <w:name w:val="661A961C276F43B1824EA88B447C67C69"/>
    <w:rsid w:val="009E1A76"/>
    <w:pPr>
      <w:spacing w:after="0" w:line="240" w:lineRule="auto"/>
    </w:pPr>
    <w:rPr>
      <w:rFonts w:ascii="Times" w:eastAsia="Times" w:hAnsi="Times" w:cs="Times"/>
      <w:sz w:val="24"/>
      <w:szCs w:val="24"/>
    </w:rPr>
  </w:style>
  <w:style w:type="paragraph" w:customStyle="1" w:styleId="0AF8D742C79D46C4B7E518CAA20EB4D79">
    <w:name w:val="0AF8D742C79D46C4B7E518CAA20EB4D79"/>
    <w:rsid w:val="009E1A76"/>
    <w:pPr>
      <w:spacing w:after="0" w:line="240" w:lineRule="auto"/>
    </w:pPr>
    <w:rPr>
      <w:rFonts w:ascii="Times" w:eastAsia="Times" w:hAnsi="Times" w:cs="Times"/>
      <w:sz w:val="24"/>
      <w:szCs w:val="24"/>
    </w:rPr>
  </w:style>
  <w:style w:type="paragraph" w:customStyle="1" w:styleId="9656894572654707B0C05D81C5140DE78">
    <w:name w:val="9656894572654707B0C05D81C5140DE78"/>
    <w:rsid w:val="009E1A76"/>
    <w:pPr>
      <w:spacing w:after="0" w:line="240" w:lineRule="auto"/>
    </w:pPr>
    <w:rPr>
      <w:rFonts w:ascii="Times" w:eastAsia="Times" w:hAnsi="Times" w:cs="Times"/>
      <w:sz w:val="24"/>
      <w:szCs w:val="24"/>
    </w:rPr>
  </w:style>
  <w:style w:type="paragraph" w:customStyle="1" w:styleId="97BE5054EECC4A628166DE78561BB5236">
    <w:name w:val="97BE5054EECC4A628166DE78561BB5236"/>
    <w:rsid w:val="009E1A76"/>
    <w:pPr>
      <w:spacing w:after="0" w:line="240" w:lineRule="auto"/>
    </w:pPr>
    <w:rPr>
      <w:rFonts w:ascii="Times" w:eastAsia="Times" w:hAnsi="Times" w:cs="Times"/>
      <w:sz w:val="24"/>
      <w:szCs w:val="24"/>
    </w:rPr>
  </w:style>
  <w:style w:type="paragraph" w:customStyle="1" w:styleId="60B85A9460D6413C9E3D5DA90E2531556">
    <w:name w:val="60B85A9460D6413C9E3D5DA90E2531556"/>
    <w:rsid w:val="009E1A76"/>
    <w:pPr>
      <w:spacing w:after="0" w:line="240" w:lineRule="auto"/>
    </w:pPr>
    <w:rPr>
      <w:rFonts w:ascii="Times" w:eastAsia="Times" w:hAnsi="Times" w:cs="Times"/>
      <w:sz w:val="24"/>
      <w:szCs w:val="24"/>
    </w:rPr>
  </w:style>
  <w:style w:type="paragraph" w:customStyle="1" w:styleId="A8919E64ECF144298B3A9189ECC187E56">
    <w:name w:val="A8919E64ECF144298B3A9189ECC187E56"/>
    <w:rsid w:val="009E1A76"/>
    <w:pPr>
      <w:spacing w:after="0" w:line="240" w:lineRule="auto"/>
    </w:pPr>
    <w:rPr>
      <w:rFonts w:ascii="Times" w:eastAsia="Times" w:hAnsi="Times" w:cs="Times"/>
      <w:sz w:val="24"/>
      <w:szCs w:val="24"/>
    </w:rPr>
  </w:style>
  <w:style w:type="paragraph" w:customStyle="1" w:styleId="9AFEEB9E003241B58A3A525424EBAA716">
    <w:name w:val="9AFEEB9E003241B58A3A525424EBAA716"/>
    <w:rsid w:val="009E1A76"/>
    <w:pPr>
      <w:spacing w:after="0" w:line="240" w:lineRule="auto"/>
    </w:pPr>
    <w:rPr>
      <w:rFonts w:ascii="Times" w:eastAsia="Times" w:hAnsi="Times" w:cs="Times"/>
      <w:sz w:val="24"/>
      <w:szCs w:val="24"/>
    </w:rPr>
  </w:style>
  <w:style w:type="paragraph" w:customStyle="1" w:styleId="9B729DA068E640B096CE88B1E151F9F46">
    <w:name w:val="9B729DA068E640B096CE88B1E151F9F46"/>
    <w:rsid w:val="009E1A76"/>
    <w:pPr>
      <w:spacing w:after="0" w:line="240" w:lineRule="auto"/>
    </w:pPr>
    <w:rPr>
      <w:rFonts w:ascii="Times" w:eastAsia="Times" w:hAnsi="Times" w:cs="Times"/>
      <w:sz w:val="24"/>
      <w:szCs w:val="24"/>
    </w:rPr>
  </w:style>
  <w:style w:type="paragraph" w:customStyle="1" w:styleId="FC3FCA09064E49F1A67BCBC678DC70255">
    <w:name w:val="FC3FCA09064E49F1A67BCBC678DC70255"/>
    <w:rsid w:val="009E1A76"/>
    <w:pPr>
      <w:spacing w:after="0" w:line="240" w:lineRule="auto"/>
    </w:pPr>
    <w:rPr>
      <w:rFonts w:ascii="Times" w:eastAsia="Times" w:hAnsi="Times" w:cs="Times"/>
      <w:sz w:val="24"/>
      <w:szCs w:val="24"/>
    </w:rPr>
  </w:style>
  <w:style w:type="paragraph" w:customStyle="1" w:styleId="E142DF81479A46A8AE7B34CAA621E8725">
    <w:name w:val="E142DF81479A46A8AE7B34CAA621E8725"/>
    <w:rsid w:val="009E1A76"/>
    <w:pPr>
      <w:spacing w:after="0" w:line="240" w:lineRule="auto"/>
    </w:pPr>
    <w:rPr>
      <w:rFonts w:ascii="Times" w:eastAsia="Times" w:hAnsi="Times" w:cs="Times"/>
      <w:sz w:val="24"/>
      <w:szCs w:val="24"/>
    </w:rPr>
  </w:style>
  <w:style w:type="paragraph" w:customStyle="1" w:styleId="ED54EFF8CCE54A1FA6846FBA599BA39F5">
    <w:name w:val="ED54EFF8CCE54A1FA6846FBA599BA39F5"/>
    <w:rsid w:val="009E1A76"/>
    <w:pPr>
      <w:spacing w:after="0" w:line="240" w:lineRule="auto"/>
    </w:pPr>
    <w:rPr>
      <w:rFonts w:ascii="Times" w:eastAsia="Times" w:hAnsi="Times" w:cs="Times"/>
      <w:sz w:val="24"/>
      <w:szCs w:val="24"/>
    </w:rPr>
  </w:style>
  <w:style w:type="paragraph" w:customStyle="1" w:styleId="BCD058A508AB48CF908A5C6223C2D0365">
    <w:name w:val="BCD058A508AB48CF908A5C6223C2D0365"/>
    <w:rsid w:val="009E1A76"/>
    <w:pPr>
      <w:spacing w:after="0" w:line="240" w:lineRule="auto"/>
      <w:ind w:left="720"/>
      <w:contextualSpacing/>
    </w:pPr>
    <w:rPr>
      <w:rFonts w:ascii="Times" w:eastAsia="Times" w:hAnsi="Times" w:cs="Times"/>
      <w:sz w:val="24"/>
      <w:szCs w:val="24"/>
    </w:rPr>
  </w:style>
  <w:style w:type="paragraph" w:customStyle="1" w:styleId="5B9FD9B0D19A424496F339EE686E99565">
    <w:name w:val="5B9FD9B0D19A424496F339EE686E99565"/>
    <w:rsid w:val="009E1A76"/>
    <w:pPr>
      <w:spacing w:after="0" w:line="240" w:lineRule="auto"/>
      <w:ind w:left="720"/>
      <w:contextualSpacing/>
    </w:pPr>
    <w:rPr>
      <w:rFonts w:ascii="Times" w:eastAsia="Times" w:hAnsi="Times" w:cs="Times"/>
      <w:sz w:val="24"/>
      <w:szCs w:val="24"/>
    </w:rPr>
  </w:style>
  <w:style w:type="paragraph" w:customStyle="1" w:styleId="48807A3C847F4A599E730F356A556B215">
    <w:name w:val="48807A3C847F4A599E730F356A556B215"/>
    <w:rsid w:val="009E1A76"/>
    <w:pPr>
      <w:spacing w:after="0" w:line="240" w:lineRule="auto"/>
    </w:pPr>
    <w:rPr>
      <w:rFonts w:ascii="Times" w:eastAsia="Times" w:hAnsi="Times" w:cs="Times"/>
      <w:sz w:val="24"/>
      <w:szCs w:val="24"/>
    </w:rPr>
  </w:style>
  <w:style w:type="paragraph" w:customStyle="1" w:styleId="6125E6ACDF2F44F48AB4E6D9C345228B3">
    <w:name w:val="6125E6ACDF2F44F48AB4E6D9C345228B3"/>
    <w:rsid w:val="009E1A76"/>
    <w:pPr>
      <w:spacing w:after="0" w:line="240" w:lineRule="auto"/>
    </w:pPr>
    <w:rPr>
      <w:rFonts w:ascii="Times" w:eastAsia="Times" w:hAnsi="Times" w:cs="Times"/>
      <w:sz w:val="24"/>
      <w:szCs w:val="24"/>
    </w:rPr>
  </w:style>
  <w:style w:type="paragraph" w:customStyle="1" w:styleId="0C33561C3AFE47A483525038DE634B132">
    <w:name w:val="0C33561C3AFE47A483525038DE634B132"/>
    <w:rsid w:val="009E1A76"/>
    <w:pPr>
      <w:spacing w:after="0" w:line="240" w:lineRule="auto"/>
    </w:pPr>
    <w:rPr>
      <w:rFonts w:ascii="Times" w:eastAsia="Times" w:hAnsi="Times" w:cs="Times"/>
      <w:sz w:val="24"/>
      <w:szCs w:val="24"/>
    </w:rPr>
  </w:style>
  <w:style w:type="paragraph" w:customStyle="1" w:styleId="BAF69FBCD08C46E19E5D0DF49641D3072">
    <w:name w:val="BAF69FBCD08C46E19E5D0DF49641D3072"/>
    <w:rsid w:val="009E1A76"/>
    <w:pPr>
      <w:spacing w:after="0" w:line="240" w:lineRule="auto"/>
    </w:pPr>
    <w:rPr>
      <w:rFonts w:ascii="Times" w:eastAsia="Times" w:hAnsi="Times" w:cs="Times"/>
      <w:sz w:val="24"/>
      <w:szCs w:val="24"/>
    </w:rPr>
  </w:style>
  <w:style w:type="paragraph" w:customStyle="1" w:styleId="BE36DB23169742828492EA2132D361002">
    <w:name w:val="BE36DB23169742828492EA2132D361002"/>
    <w:rsid w:val="009E1A76"/>
    <w:pPr>
      <w:spacing w:after="0" w:line="240" w:lineRule="auto"/>
    </w:pPr>
    <w:rPr>
      <w:rFonts w:ascii="Times" w:eastAsia="Times" w:hAnsi="Times" w:cs="Times"/>
      <w:sz w:val="24"/>
      <w:szCs w:val="24"/>
    </w:rPr>
  </w:style>
  <w:style w:type="paragraph" w:customStyle="1" w:styleId="9F582E836B79404C81525129415C53B22">
    <w:name w:val="9F582E836B79404C81525129415C53B22"/>
    <w:rsid w:val="009E1A76"/>
    <w:pPr>
      <w:spacing w:after="0" w:line="240" w:lineRule="auto"/>
    </w:pPr>
    <w:rPr>
      <w:rFonts w:ascii="Times" w:eastAsia="Times" w:hAnsi="Times" w:cs="Times"/>
      <w:sz w:val="24"/>
      <w:szCs w:val="24"/>
    </w:rPr>
  </w:style>
  <w:style w:type="paragraph" w:customStyle="1" w:styleId="F22B6DF6E61B4D76B582B5FEA80DF0702">
    <w:name w:val="F22B6DF6E61B4D76B582B5FEA80DF0702"/>
    <w:rsid w:val="009E1A76"/>
    <w:pPr>
      <w:spacing w:after="0" w:line="240" w:lineRule="auto"/>
    </w:pPr>
    <w:rPr>
      <w:rFonts w:ascii="Times" w:eastAsia="Times" w:hAnsi="Times" w:cs="Times"/>
      <w:sz w:val="24"/>
      <w:szCs w:val="24"/>
    </w:rPr>
  </w:style>
  <w:style w:type="paragraph" w:customStyle="1" w:styleId="235A75D567704FFCBB79EF79A5C3208E2">
    <w:name w:val="235A75D567704FFCBB79EF79A5C3208E2"/>
    <w:rsid w:val="009E1A76"/>
    <w:pPr>
      <w:spacing w:after="0" w:line="240" w:lineRule="auto"/>
    </w:pPr>
    <w:rPr>
      <w:rFonts w:ascii="Times" w:eastAsia="Times" w:hAnsi="Times" w:cs="Times"/>
      <w:sz w:val="24"/>
      <w:szCs w:val="24"/>
    </w:rPr>
  </w:style>
  <w:style w:type="paragraph" w:customStyle="1" w:styleId="A9B09170DE2F441DA29CE1CAAFFBBAC92">
    <w:name w:val="A9B09170DE2F441DA29CE1CAAFFBBAC92"/>
    <w:rsid w:val="009E1A76"/>
    <w:pPr>
      <w:spacing w:after="0" w:line="240" w:lineRule="auto"/>
    </w:pPr>
    <w:rPr>
      <w:rFonts w:ascii="Times" w:eastAsia="Times" w:hAnsi="Times" w:cs="Times"/>
      <w:sz w:val="24"/>
      <w:szCs w:val="24"/>
    </w:rPr>
  </w:style>
  <w:style w:type="paragraph" w:customStyle="1" w:styleId="7EE31E75ABE54E9CA4A915781215F89E2">
    <w:name w:val="7EE31E75ABE54E9CA4A915781215F89E2"/>
    <w:rsid w:val="009E1A76"/>
    <w:pPr>
      <w:spacing w:after="0" w:line="240" w:lineRule="auto"/>
    </w:pPr>
    <w:rPr>
      <w:rFonts w:ascii="Times" w:eastAsia="Times" w:hAnsi="Times" w:cs="Times"/>
      <w:sz w:val="24"/>
      <w:szCs w:val="24"/>
    </w:rPr>
  </w:style>
  <w:style w:type="paragraph" w:customStyle="1" w:styleId="B3F1BFD9951944C6B36A3A493F9DE4332">
    <w:name w:val="B3F1BFD9951944C6B36A3A493F9DE4332"/>
    <w:rsid w:val="009E1A76"/>
    <w:pPr>
      <w:spacing w:after="0" w:line="240" w:lineRule="auto"/>
      <w:ind w:left="720"/>
      <w:contextualSpacing/>
    </w:pPr>
    <w:rPr>
      <w:rFonts w:ascii="Times" w:eastAsia="Times" w:hAnsi="Times" w:cs="Times"/>
      <w:sz w:val="24"/>
      <w:szCs w:val="24"/>
    </w:rPr>
  </w:style>
  <w:style w:type="paragraph" w:customStyle="1" w:styleId="CC15D1FEC72347378B418E34FD716CB22">
    <w:name w:val="CC15D1FEC72347378B418E34FD716CB22"/>
    <w:rsid w:val="009E1A76"/>
    <w:pPr>
      <w:spacing w:after="0" w:line="240" w:lineRule="auto"/>
    </w:pPr>
    <w:rPr>
      <w:rFonts w:ascii="Times" w:eastAsia="Times" w:hAnsi="Times" w:cs="Times"/>
      <w:sz w:val="24"/>
      <w:szCs w:val="24"/>
    </w:rPr>
  </w:style>
  <w:style w:type="paragraph" w:customStyle="1" w:styleId="829541058E084BDD93EE7341E67DA1792">
    <w:name w:val="829541058E084BDD93EE7341E67DA1792"/>
    <w:rsid w:val="009E1A76"/>
    <w:pPr>
      <w:spacing w:after="0" w:line="240" w:lineRule="auto"/>
    </w:pPr>
    <w:rPr>
      <w:rFonts w:ascii="Times" w:eastAsia="Times" w:hAnsi="Times" w:cs="Times"/>
      <w:sz w:val="24"/>
      <w:szCs w:val="24"/>
    </w:rPr>
  </w:style>
  <w:style w:type="paragraph" w:customStyle="1" w:styleId="ACC6B4132C7343069B9B6B7854CF5BA32">
    <w:name w:val="ACC6B4132C7343069B9B6B7854CF5BA32"/>
    <w:rsid w:val="009E1A76"/>
    <w:pPr>
      <w:spacing w:after="0" w:line="240" w:lineRule="auto"/>
    </w:pPr>
    <w:rPr>
      <w:rFonts w:ascii="Times" w:eastAsia="Times" w:hAnsi="Times" w:cs="Times"/>
      <w:sz w:val="24"/>
      <w:szCs w:val="24"/>
    </w:rPr>
  </w:style>
  <w:style w:type="paragraph" w:customStyle="1" w:styleId="DDF4ECCAE45E47BEA932046F6DCAF03E2">
    <w:name w:val="DDF4ECCAE45E47BEA932046F6DCAF03E2"/>
    <w:rsid w:val="009E1A76"/>
    <w:pPr>
      <w:spacing w:after="0" w:line="240" w:lineRule="auto"/>
    </w:pPr>
    <w:rPr>
      <w:rFonts w:ascii="Times" w:eastAsia="Times" w:hAnsi="Times" w:cs="Times"/>
      <w:sz w:val="24"/>
      <w:szCs w:val="24"/>
    </w:rPr>
  </w:style>
  <w:style w:type="paragraph" w:customStyle="1" w:styleId="CC74F68525954FF3A5F0679A1F3B99852">
    <w:name w:val="CC74F68525954FF3A5F0679A1F3B99852"/>
    <w:rsid w:val="009E1A76"/>
    <w:pPr>
      <w:spacing w:after="0" w:line="240" w:lineRule="auto"/>
    </w:pPr>
    <w:rPr>
      <w:rFonts w:ascii="Times" w:eastAsia="Times" w:hAnsi="Times" w:cs="Times"/>
      <w:sz w:val="24"/>
      <w:szCs w:val="24"/>
    </w:rPr>
  </w:style>
  <w:style w:type="paragraph" w:customStyle="1" w:styleId="C0421C7A622A47B482BC9444F119175A">
    <w:name w:val="C0421C7A622A47B482BC9444F119175A"/>
    <w:rsid w:val="009E1A76"/>
    <w:pPr>
      <w:spacing w:after="0" w:line="240" w:lineRule="auto"/>
      <w:ind w:left="720"/>
      <w:contextualSpacing/>
    </w:pPr>
    <w:rPr>
      <w:rFonts w:ascii="Times" w:eastAsia="Times" w:hAnsi="Times" w:cs="Times"/>
      <w:sz w:val="24"/>
      <w:szCs w:val="24"/>
    </w:rPr>
  </w:style>
  <w:style w:type="paragraph" w:customStyle="1" w:styleId="F8291C37518D4594BEDA95EC282F19E9">
    <w:name w:val="F8291C37518D4594BEDA95EC282F19E9"/>
    <w:rsid w:val="009E1A76"/>
    <w:pPr>
      <w:spacing w:after="0" w:line="240" w:lineRule="auto"/>
    </w:pPr>
    <w:rPr>
      <w:rFonts w:ascii="Times" w:eastAsia="Times" w:hAnsi="Times" w:cs="Times"/>
      <w:sz w:val="24"/>
      <w:szCs w:val="24"/>
    </w:rPr>
  </w:style>
  <w:style w:type="paragraph" w:customStyle="1" w:styleId="D21DA6956FBA4EAF81BD40101B59A311">
    <w:name w:val="D21DA6956FBA4EAF81BD40101B59A311"/>
    <w:rsid w:val="009E1A76"/>
    <w:pPr>
      <w:spacing w:after="0" w:line="240" w:lineRule="auto"/>
    </w:pPr>
    <w:rPr>
      <w:rFonts w:ascii="Times" w:eastAsia="Times" w:hAnsi="Times" w:cs="Times"/>
      <w:sz w:val="24"/>
      <w:szCs w:val="24"/>
    </w:rPr>
  </w:style>
  <w:style w:type="paragraph" w:customStyle="1" w:styleId="12246CDD77C14E20B7B518323AAC69A7">
    <w:name w:val="12246CDD77C14E20B7B518323AAC69A7"/>
    <w:rsid w:val="009E1A76"/>
    <w:pPr>
      <w:spacing w:after="0" w:line="240" w:lineRule="auto"/>
    </w:pPr>
    <w:rPr>
      <w:rFonts w:ascii="Times" w:eastAsia="Times" w:hAnsi="Times" w:cs="Times"/>
      <w:sz w:val="24"/>
      <w:szCs w:val="24"/>
    </w:rPr>
  </w:style>
  <w:style w:type="paragraph" w:customStyle="1" w:styleId="849EFFC4B67B4370849D98F52B3BFC6C">
    <w:name w:val="849EFFC4B67B4370849D98F52B3BFC6C"/>
    <w:rsid w:val="009E1A76"/>
    <w:pPr>
      <w:spacing w:after="0" w:line="240" w:lineRule="auto"/>
    </w:pPr>
    <w:rPr>
      <w:rFonts w:ascii="Times" w:eastAsia="Times" w:hAnsi="Times" w:cs="Times"/>
      <w:sz w:val="24"/>
      <w:szCs w:val="24"/>
    </w:rPr>
  </w:style>
  <w:style w:type="paragraph" w:customStyle="1" w:styleId="A901678CDA0C49B2925629E7EACF9427">
    <w:name w:val="A901678CDA0C49B2925629E7EACF9427"/>
    <w:rsid w:val="009E1A76"/>
    <w:pPr>
      <w:spacing w:after="0" w:line="240" w:lineRule="auto"/>
    </w:pPr>
    <w:rPr>
      <w:rFonts w:ascii="Times" w:eastAsia="Times" w:hAnsi="Times" w:cs="Times"/>
      <w:sz w:val="24"/>
      <w:szCs w:val="24"/>
    </w:rPr>
  </w:style>
  <w:style w:type="paragraph" w:customStyle="1" w:styleId="A139314FD1844E71924CBCE42E69C6DF">
    <w:name w:val="A139314FD1844E71924CBCE42E69C6DF"/>
    <w:rsid w:val="009E1A76"/>
    <w:pPr>
      <w:spacing w:after="0" w:line="240" w:lineRule="auto"/>
    </w:pPr>
    <w:rPr>
      <w:rFonts w:ascii="Times" w:eastAsia="Times" w:hAnsi="Times" w:cs="Times"/>
      <w:sz w:val="24"/>
      <w:szCs w:val="24"/>
    </w:rPr>
  </w:style>
  <w:style w:type="paragraph" w:customStyle="1" w:styleId="F435B6246B0C4D629A07F0725796864E">
    <w:name w:val="F435B6246B0C4D629A07F0725796864E"/>
    <w:rsid w:val="009E1A76"/>
    <w:pPr>
      <w:spacing w:after="0" w:line="240" w:lineRule="auto"/>
    </w:pPr>
    <w:rPr>
      <w:rFonts w:ascii="Times" w:eastAsia="Times" w:hAnsi="Times" w:cs="Times"/>
      <w:sz w:val="24"/>
      <w:szCs w:val="24"/>
    </w:rPr>
  </w:style>
  <w:style w:type="paragraph" w:customStyle="1" w:styleId="554237FF025648EEA884D97F0E4EE797">
    <w:name w:val="554237FF025648EEA884D97F0E4EE797"/>
    <w:rsid w:val="009E1A76"/>
    <w:pPr>
      <w:spacing w:after="0" w:line="240" w:lineRule="auto"/>
    </w:pPr>
    <w:rPr>
      <w:rFonts w:ascii="Times" w:eastAsia="Times" w:hAnsi="Times" w:cs="Times"/>
      <w:sz w:val="24"/>
      <w:szCs w:val="24"/>
    </w:rPr>
  </w:style>
  <w:style w:type="paragraph" w:customStyle="1" w:styleId="B3C30BA55C6C451EB11FB11AE3840C71">
    <w:name w:val="B3C30BA55C6C451EB11FB11AE3840C71"/>
    <w:rsid w:val="009E1A76"/>
    <w:pPr>
      <w:spacing w:after="0" w:line="240" w:lineRule="auto"/>
    </w:pPr>
    <w:rPr>
      <w:rFonts w:ascii="Times" w:eastAsia="Times" w:hAnsi="Times" w:cs="Times"/>
      <w:sz w:val="24"/>
      <w:szCs w:val="24"/>
    </w:rPr>
  </w:style>
  <w:style w:type="paragraph" w:customStyle="1" w:styleId="FBC346CC284C49F79994013DFA42C64C">
    <w:name w:val="FBC346CC284C49F79994013DFA42C64C"/>
    <w:rsid w:val="009E1A76"/>
    <w:pPr>
      <w:spacing w:after="0" w:line="240" w:lineRule="auto"/>
    </w:pPr>
    <w:rPr>
      <w:rFonts w:ascii="Times" w:eastAsia="Times" w:hAnsi="Times" w:cs="Times"/>
      <w:sz w:val="24"/>
      <w:szCs w:val="24"/>
    </w:rPr>
  </w:style>
  <w:style w:type="paragraph" w:customStyle="1" w:styleId="5C5A68481F754BDEA7AC1671CCCA8F46">
    <w:name w:val="5C5A68481F754BDEA7AC1671CCCA8F46"/>
    <w:rsid w:val="009E1A76"/>
    <w:pPr>
      <w:spacing w:after="0" w:line="240" w:lineRule="auto"/>
    </w:pPr>
    <w:rPr>
      <w:rFonts w:ascii="Times" w:eastAsia="Times" w:hAnsi="Times" w:cs="Times"/>
      <w:sz w:val="24"/>
      <w:szCs w:val="24"/>
    </w:rPr>
  </w:style>
  <w:style w:type="paragraph" w:customStyle="1" w:styleId="3D22E25C50B1497D92FBF1E68EFFFE17">
    <w:name w:val="3D22E25C50B1497D92FBF1E68EFFFE17"/>
    <w:rsid w:val="009E1A76"/>
    <w:pPr>
      <w:spacing w:after="0" w:line="240" w:lineRule="auto"/>
    </w:pPr>
    <w:rPr>
      <w:rFonts w:ascii="Times" w:eastAsia="Times" w:hAnsi="Times" w:cs="Times"/>
      <w:sz w:val="24"/>
      <w:szCs w:val="24"/>
    </w:rPr>
  </w:style>
  <w:style w:type="paragraph" w:customStyle="1" w:styleId="9DEBE40C46D548A1B92E9BE1A378DD3A">
    <w:name w:val="9DEBE40C46D548A1B92E9BE1A378DD3A"/>
    <w:rsid w:val="009E1A76"/>
    <w:pPr>
      <w:spacing w:after="0" w:line="240" w:lineRule="auto"/>
    </w:pPr>
    <w:rPr>
      <w:rFonts w:ascii="Times" w:eastAsia="Times" w:hAnsi="Times" w:cs="Times"/>
      <w:sz w:val="24"/>
      <w:szCs w:val="24"/>
    </w:rPr>
  </w:style>
  <w:style w:type="paragraph" w:customStyle="1" w:styleId="1241E398FDDC47009B866040C94A1EE6">
    <w:name w:val="1241E398FDDC47009B866040C94A1EE6"/>
    <w:rsid w:val="009E1A76"/>
    <w:pPr>
      <w:spacing w:after="0" w:line="240" w:lineRule="auto"/>
    </w:pPr>
    <w:rPr>
      <w:rFonts w:ascii="Times" w:eastAsia="Times" w:hAnsi="Times" w:cs="Times"/>
      <w:sz w:val="24"/>
      <w:szCs w:val="24"/>
    </w:rPr>
  </w:style>
  <w:style w:type="paragraph" w:customStyle="1" w:styleId="A5AE008949F3446B83EC236FE5E7BAD9">
    <w:name w:val="A5AE008949F3446B83EC236FE5E7BAD9"/>
    <w:rsid w:val="009E1A76"/>
    <w:pPr>
      <w:spacing w:after="0" w:line="240" w:lineRule="auto"/>
    </w:pPr>
    <w:rPr>
      <w:rFonts w:ascii="Times" w:eastAsia="Times" w:hAnsi="Times" w:cs="Times"/>
      <w:sz w:val="24"/>
      <w:szCs w:val="24"/>
    </w:rPr>
  </w:style>
  <w:style w:type="paragraph" w:customStyle="1" w:styleId="71FBBDE2F0194734B585764361D2560C">
    <w:name w:val="71FBBDE2F0194734B585764361D2560C"/>
    <w:rsid w:val="009E1A76"/>
    <w:pPr>
      <w:spacing w:after="0" w:line="240" w:lineRule="auto"/>
    </w:pPr>
    <w:rPr>
      <w:rFonts w:ascii="Times" w:eastAsia="Times" w:hAnsi="Times" w:cs="Times"/>
      <w:sz w:val="24"/>
      <w:szCs w:val="24"/>
    </w:rPr>
  </w:style>
  <w:style w:type="paragraph" w:customStyle="1" w:styleId="5EA529B077824D7D954A9D28EECEEF25">
    <w:name w:val="5EA529B077824D7D954A9D28EECEEF25"/>
    <w:rsid w:val="009E1A76"/>
    <w:pPr>
      <w:spacing w:after="0" w:line="240" w:lineRule="auto"/>
    </w:pPr>
    <w:rPr>
      <w:rFonts w:ascii="Times" w:eastAsia="Times" w:hAnsi="Times" w:cs="Times"/>
      <w:sz w:val="24"/>
      <w:szCs w:val="24"/>
    </w:rPr>
  </w:style>
  <w:style w:type="paragraph" w:customStyle="1" w:styleId="A334A992D61D4EAD9CD9BCF69CBA47B2">
    <w:name w:val="A334A992D61D4EAD9CD9BCF69CBA47B2"/>
    <w:rsid w:val="009E1A76"/>
    <w:pPr>
      <w:spacing w:after="0" w:line="240" w:lineRule="auto"/>
    </w:pPr>
    <w:rPr>
      <w:rFonts w:ascii="Times" w:eastAsia="Times" w:hAnsi="Times" w:cs="Times"/>
      <w:sz w:val="24"/>
      <w:szCs w:val="24"/>
    </w:rPr>
  </w:style>
  <w:style w:type="paragraph" w:customStyle="1" w:styleId="4DFC468D6D6C436784CA1792B4945B03">
    <w:name w:val="4DFC468D6D6C436784CA1792B4945B03"/>
    <w:rsid w:val="009E1A76"/>
    <w:pPr>
      <w:spacing w:after="0" w:line="240" w:lineRule="auto"/>
    </w:pPr>
    <w:rPr>
      <w:rFonts w:ascii="Times" w:eastAsia="Times" w:hAnsi="Times" w:cs="Times"/>
      <w:sz w:val="24"/>
      <w:szCs w:val="24"/>
    </w:rPr>
  </w:style>
  <w:style w:type="paragraph" w:customStyle="1" w:styleId="A401C37DEBFC472A9CF15426C3211782">
    <w:name w:val="A401C37DEBFC472A9CF15426C3211782"/>
    <w:rsid w:val="009E1A76"/>
    <w:pPr>
      <w:spacing w:after="0" w:line="240" w:lineRule="auto"/>
    </w:pPr>
    <w:rPr>
      <w:rFonts w:ascii="Times" w:eastAsia="Times" w:hAnsi="Times" w:cs="Times"/>
      <w:sz w:val="24"/>
      <w:szCs w:val="24"/>
    </w:rPr>
  </w:style>
  <w:style w:type="paragraph" w:customStyle="1" w:styleId="DAF459A87A9F4D288A8AFC7D67C1A12C">
    <w:name w:val="DAF459A87A9F4D288A8AFC7D67C1A12C"/>
    <w:rsid w:val="009E1A76"/>
    <w:pPr>
      <w:spacing w:after="0" w:line="240" w:lineRule="auto"/>
    </w:pPr>
    <w:rPr>
      <w:rFonts w:ascii="Times" w:eastAsia="Times" w:hAnsi="Times" w:cs="Times"/>
      <w:sz w:val="24"/>
      <w:szCs w:val="24"/>
    </w:rPr>
  </w:style>
  <w:style w:type="paragraph" w:customStyle="1" w:styleId="C4EE772DD5F5494D9E0C725E0B096D2E">
    <w:name w:val="C4EE772DD5F5494D9E0C725E0B096D2E"/>
    <w:rsid w:val="009E1A76"/>
    <w:pPr>
      <w:spacing w:after="0" w:line="240" w:lineRule="auto"/>
    </w:pPr>
    <w:rPr>
      <w:rFonts w:ascii="Times" w:eastAsia="Times" w:hAnsi="Times" w:cs="Times"/>
      <w:sz w:val="24"/>
      <w:szCs w:val="24"/>
    </w:rPr>
  </w:style>
  <w:style w:type="paragraph" w:customStyle="1" w:styleId="7B2ED996CF3942E5B3E02C8085017B74">
    <w:name w:val="7B2ED996CF3942E5B3E02C8085017B74"/>
    <w:rsid w:val="009E1A76"/>
    <w:pPr>
      <w:spacing w:after="0" w:line="240" w:lineRule="auto"/>
    </w:pPr>
    <w:rPr>
      <w:rFonts w:ascii="Times" w:eastAsia="Times" w:hAnsi="Times" w:cs="Times"/>
      <w:sz w:val="24"/>
      <w:szCs w:val="24"/>
    </w:rPr>
  </w:style>
  <w:style w:type="paragraph" w:customStyle="1" w:styleId="AD5F286E95F0402A87F39DFEF4FDCE16">
    <w:name w:val="AD5F286E95F0402A87F39DFEF4FDCE16"/>
    <w:rsid w:val="009E1A76"/>
    <w:pPr>
      <w:spacing w:after="0" w:line="240" w:lineRule="auto"/>
    </w:pPr>
    <w:rPr>
      <w:rFonts w:ascii="Times" w:eastAsia="Times" w:hAnsi="Times" w:cs="Times"/>
      <w:sz w:val="24"/>
      <w:szCs w:val="24"/>
    </w:rPr>
  </w:style>
  <w:style w:type="paragraph" w:customStyle="1" w:styleId="B91A7E1EB65E424FA0E2C7969D48CBB8">
    <w:name w:val="B91A7E1EB65E424FA0E2C7969D48CBB8"/>
    <w:rsid w:val="009E1A76"/>
    <w:pPr>
      <w:spacing w:after="0" w:line="240" w:lineRule="auto"/>
    </w:pPr>
    <w:rPr>
      <w:rFonts w:ascii="Times" w:eastAsia="Times" w:hAnsi="Times" w:cs="Times"/>
      <w:sz w:val="24"/>
      <w:szCs w:val="24"/>
    </w:rPr>
  </w:style>
  <w:style w:type="paragraph" w:customStyle="1" w:styleId="579484DD22954C57B392807E06E0CB26">
    <w:name w:val="579484DD22954C57B392807E06E0CB26"/>
    <w:rsid w:val="009E1A76"/>
    <w:pPr>
      <w:spacing w:after="0" w:line="240" w:lineRule="auto"/>
    </w:pPr>
    <w:rPr>
      <w:rFonts w:ascii="Times" w:eastAsia="Times" w:hAnsi="Times" w:cs="Times"/>
      <w:sz w:val="24"/>
      <w:szCs w:val="24"/>
    </w:rPr>
  </w:style>
  <w:style w:type="paragraph" w:customStyle="1" w:styleId="957A85F7EF1D48298DAB91ABBE97C789">
    <w:name w:val="957A85F7EF1D48298DAB91ABBE97C789"/>
    <w:rsid w:val="009E1A76"/>
    <w:pPr>
      <w:spacing w:after="0" w:line="240" w:lineRule="auto"/>
    </w:pPr>
    <w:rPr>
      <w:rFonts w:ascii="Times" w:eastAsia="Times" w:hAnsi="Times" w:cs="Times"/>
      <w:sz w:val="24"/>
      <w:szCs w:val="24"/>
    </w:rPr>
  </w:style>
  <w:style w:type="paragraph" w:customStyle="1" w:styleId="F9F4A7AF10154629A661BB43C44B8ED2">
    <w:name w:val="F9F4A7AF10154629A661BB43C44B8ED2"/>
    <w:rsid w:val="009E1A76"/>
    <w:pPr>
      <w:spacing w:after="0" w:line="240" w:lineRule="auto"/>
    </w:pPr>
    <w:rPr>
      <w:rFonts w:ascii="Times" w:eastAsia="Times" w:hAnsi="Times" w:cs="Times"/>
      <w:sz w:val="24"/>
      <w:szCs w:val="24"/>
    </w:rPr>
  </w:style>
  <w:style w:type="paragraph" w:customStyle="1" w:styleId="94688F0BBB224958901127917BBD765D">
    <w:name w:val="94688F0BBB224958901127917BBD765D"/>
    <w:rsid w:val="009E1A76"/>
    <w:pPr>
      <w:spacing w:after="0" w:line="240" w:lineRule="auto"/>
    </w:pPr>
    <w:rPr>
      <w:rFonts w:ascii="Times" w:eastAsia="Times" w:hAnsi="Times" w:cs="Times"/>
      <w:sz w:val="24"/>
      <w:szCs w:val="24"/>
    </w:rPr>
  </w:style>
  <w:style w:type="paragraph" w:customStyle="1" w:styleId="A99929121EDD48E99C202CE3D3496EC5">
    <w:name w:val="A99929121EDD48E99C202CE3D3496EC5"/>
    <w:rsid w:val="009E1A76"/>
    <w:pPr>
      <w:spacing w:after="0" w:line="240" w:lineRule="auto"/>
    </w:pPr>
    <w:rPr>
      <w:rFonts w:ascii="Times" w:eastAsia="Times" w:hAnsi="Times" w:cs="Times"/>
      <w:sz w:val="24"/>
      <w:szCs w:val="24"/>
    </w:rPr>
  </w:style>
  <w:style w:type="paragraph" w:customStyle="1" w:styleId="77D0B1283C344FB2BDC4BF835ECD603B">
    <w:name w:val="77D0B1283C344FB2BDC4BF835ECD603B"/>
    <w:rsid w:val="009E1A76"/>
    <w:pPr>
      <w:spacing w:after="0" w:line="240" w:lineRule="auto"/>
      <w:ind w:left="720"/>
      <w:contextualSpacing/>
    </w:pPr>
    <w:rPr>
      <w:rFonts w:ascii="Times" w:eastAsia="Times" w:hAnsi="Times" w:cs="Times"/>
      <w:sz w:val="24"/>
      <w:szCs w:val="24"/>
    </w:rPr>
  </w:style>
  <w:style w:type="paragraph" w:customStyle="1" w:styleId="B69B8FC1EAA64B0B9CB482059793C7F0">
    <w:name w:val="B69B8FC1EAA64B0B9CB482059793C7F0"/>
    <w:rsid w:val="009E1A76"/>
    <w:pPr>
      <w:spacing w:after="0" w:line="240" w:lineRule="auto"/>
    </w:pPr>
    <w:rPr>
      <w:rFonts w:ascii="Times" w:eastAsia="Times" w:hAnsi="Times" w:cs="Times"/>
      <w:sz w:val="24"/>
      <w:szCs w:val="24"/>
    </w:rPr>
  </w:style>
  <w:style w:type="paragraph" w:customStyle="1" w:styleId="7EE8BA7436104CBE9C556F3EF51C90B7">
    <w:name w:val="7EE8BA7436104CBE9C556F3EF51C90B7"/>
    <w:rsid w:val="009E1A76"/>
    <w:pPr>
      <w:spacing w:after="0" w:line="240" w:lineRule="auto"/>
    </w:pPr>
    <w:rPr>
      <w:rFonts w:ascii="Times" w:eastAsia="Times" w:hAnsi="Times" w:cs="Times"/>
      <w:sz w:val="24"/>
      <w:szCs w:val="24"/>
    </w:rPr>
  </w:style>
  <w:style w:type="paragraph" w:customStyle="1" w:styleId="A0BEC038AA984ED784E426E37770C767">
    <w:name w:val="A0BEC038AA984ED784E426E37770C767"/>
    <w:rsid w:val="009E1A76"/>
    <w:pPr>
      <w:spacing w:after="0" w:line="240" w:lineRule="auto"/>
    </w:pPr>
    <w:rPr>
      <w:rFonts w:ascii="Times" w:eastAsia="Times" w:hAnsi="Times" w:cs="Times"/>
      <w:sz w:val="24"/>
      <w:szCs w:val="24"/>
    </w:rPr>
  </w:style>
  <w:style w:type="paragraph" w:customStyle="1" w:styleId="C538D9FF4A3849EEA261B5A401DF08C4">
    <w:name w:val="C538D9FF4A3849EEA261B5A401DF08C4"/>
    <w:rsid w:val="009E1A76"/>
    <w:pPr>
      <w:spacing w:after="0" w:line="240" w:lineRule="auto"/>
    </w:pPr>
    <w:rPr>
      <w:rFonts w:ascii="Times" w:eastAsia="Times" w:hAnsi="Times" w:cs="Times"/>
      <w:sz w:val="24"/>
      <w:szCs w:val="24"/>
    </w:rPr>
  </w:style>
  <w:style w:type="paragraph" w:customStyle="1" w:styleId="4C085483C8EA4AC1BBB136AA476C7E61">
    <w:name w:val="4C085483C8EA4AC1BBB136AA476C7E61"/>
    <w:rsid w:val="009E1A76"/>
    <w:pPr>
      <w:spacing w:after="0" w:line="240" w:lineRule="auto"/>
    </w:pPr>
    <w:rPr>
      <w:rFonts w:ascii="Times" w:eastAsia="Times" w:hAnsi="Times" w:cs="Times"/>
      <w:sz w:val="24"/>
      <w:szCs w:val="24"/>
    </w:rPr>
  </w:style>
  <w:style w:type="paragraph" w:customStyle="1" w:styleId="1120BBBE0D9A464CB638C1E41FF56439">
    <w:name w:val="1120BBBE0D9A464CB638C1E41FF56439"/>
    <w:rsid w:val="009E1A76"/>
    <w:pPr>
      <w:spacing w:after="0" w:line="240" w:lineRule="auto"/>
    </w:pPr>
    <w:rPr>
      <w:rFonts w:ascii="Times" w:eastAsia="Times" w:hAnsi="Times" w:cs="Times"/>
      <w:sz w:val="24"/>
      <w:szCs w:val="24"/>
    </w:rPr>
  </w:style>
  <w:style w:type="paragraph" w:customStyle="1" w:styleId="255153B955C143B1A6B4D39900A98214">
    <w:name w:val="255153B955C143B1A6B4D39900A98214"/>
    <w:rsid w:val="009E1A76"/>
    <w:pPr>
      <w:spacing w:after="0" w:line="240" w:lineRule="auto"/>
    </w:pPr>
    <w:rPr>
      <w:rFonts w:ascii="Times" w:eastAsia="Times" w:hAnsi="Times" w:cs="Times"/>
      <w:sz w:val="24"/>
      <w:szCs w:val="24"/>
    </w:rPr>
  </w:style>
  <w:style w:type="paragraph" w:customStyle="1" w:styleId="0A40CA40B7C44DAAA76E29E1F06A7000">
    <w:name w:val="0A40CA40B7C44DAAA76E29E1F06A7000"/>
    <w:rsid w:val="009E1A76"/>
    <w:pPr>
      <w:spacing w:after="0" w:line="240" w:lineRule="auto"/>
    </w:pPr>
    <w:rPr>
      <w:rFonts w:ascii="Times" w:eastAsia="Times" w:hAnsi="Times" w:cs="Times"/>
      <w:sz w:val="24"/>
      <w:szCs w:val="24"/>
    </w:rPr>
  </w:style>
  <w:style w:type="paragraph" w:customStyle="1" w:styleId="3F7AEF5DF44E41F6BFA26B8E3C6BCDA5">
    <w:name w:val="3F7AEF5DF44E41F6BFA26B8E3C6BCDA5"/>
    <w:rsid w:val="009E1A76"/>
    <w:pPr>
      <w:spacing w:after="0" w:line="240" w:lineRule="auto"/>
    </w:pPr>
    <w:rPr>
      <w:rFonts w:ascii="Times" w:eastAsia="Times" w:hAnsi="Times" w:cs="Times"/>
      <w:sz w:val="24"/>
      <w:szCs w:val="24"/>
    </w:rPr>
  </w:style>
  <w:style w:type="paragraph" w:customStyle="1" w:styleId="9FE500E4789A4EAAA452B74AE76FB4B7">
    <w:name w:val="9FE500E4789A4EAAA452B74AE76FB4B7"/>
    <w:rsid w:val="009E1A76"/>
    <w:pPr>
      <w:spacing w:after="0" w:line="240" w:lineRule="auto"/>
    </w:pPr>
    <w:rPr>
      <w:rFonts w:ascii="Times" w:eastAsia="Times" w:hAnsi="Times" w:cs="Times"/>
      <w:sz w:val="24"/>
      <w:szCs w:val="24"/>
    </w:rPr>
  </w:style>
  <w:style w:type="paragraph" w:customStyle="1" w:styleId="0EAB0FA78C3A40C1A25C2377BA62CF2F">
    <w:name w:val="0EAB0FA78C3A40C1A25C2377BA62CF2F"/>
    <w:rsid w:val="009E1A76"/>
    <w:pPr>
      <w:spacing w:after="0" w:line="240" w:lineRule="auto"/>
    </w:pPr>
    <w:rPr>
      <w:rFonts w:ascii="Times" w:eastAsia="Times" w:hAnsi="Times" w:cs="Times"/>
      <w:sz w:val="24"/>
      <w:szCs w:val="24"/>
    </w:rPr>
  </w:style>
  <w:style w:type="paragraph" w:customStyle="1" w:styleId="CA5E476ABEAA4E1B9DC5025C2EFB44ED">
    <w:name w:val="CA5E476ABEAA4E1B9DC5025C2EFB44ED"/>
    <w:rsid w:val="009E1A76"/>
    <w:pPr>
      <w:spacing w:after="0" w:line="240" w:lineRule="auto"/>
    </w:pPr>
    <w:rPr>
      <w:rFonts w:ascii="Times" w:eastAsia="Times" w:hAnsi="Times" w:cs="Times"/>
      <w:sz w:val="24"/>
      <w:szCs w:val="24"/>
    </w:rPr>
  </w:style>
  <w:style w:type="paragraph" w:customStyle="1" w:styleId="ECF932618D114558B7816417B25B148D">
    <w:name w:val="ECF932618D114558B7816417B25B148D"/>
    <w:rsid w:val="009E1A76"/>
    <w:pPr>
      <w:spacing w:after="0" w:line="240" w:lineRule="auto"/>
    </w:pPr>
    <w:rPr>
      <w:rFonts w:ascii="Times" w:eastAsia="Times" w:hAnsi="Times" w:cs="Times"/>
      <w:sz w:val="24"/>
      <w:szCs w:val="24"/>
    </w:rPr>
  </w:style>
  <w:style w:type="paragraph" w:customStyle="1" w:styleId="B880A9510C824954A338EA1C68B125B0">
    <w:name w:val="B880A9510C824954A338EA1C68B125B0"/>
    <w:rsid w:val="009E1A76"/>
    <w:pPr>
      <w:spacing w:after="0" w:line="240" w:lineRule="auto"/>
    </w:pPr>
    <w:rPr>
      <w:rFonts w:ascii="Times" w:eastAsia="Times" w:hAnsi="Times" w:cs="Times"/>
      <w:sz w:val="24"/>
      <w:szCs w:val="24"/>
    </w:rPr>
  </w:style>
  <w:style w:type="paragraph" w:customStyle="1" w:styleId="3CD52641EF6946BFBBF0A647E7AFCA7315">
    <w:name w:val="3CD52641EF6946BFBBF0A647E7AFCA7315"/>
    <w:rsid w:val="009E1A76"/>
    <w:pPr>
      <w:spacing w:after="0" w:line="240" w:lineRule="auto"/>
    </w:pPr>
    <w:rPr>
      <w:rFonts w:ascii="Times" w:eastAsia="Times" w:hAnsi="Times" w:cs="Times"/>
      <w:sz w:val="24"/>
      <w:szCs w:val="24"/>
    </w:rPr>
  </w:style>
  <w:style w:type="paragraph" w:customStyle="1" w:styleId="520A218E6D12429A859DD0876F6EF56C14">
    <w:name w:val="520A218E6D12429A859DD0876F6EF56C14"/>
    <w:rsid w:val="009E1A76"/>
    <w:pPr>
      <w:spacing w:after="0" w:line="240" w:lineRule="auto"/>
    </w:pPr>
    <w:rPr>
      <w:rFonts w:ascii="Times" w:eastAsia="Times" w:hAnsi="Times" w:cs="Times"/>
      <w:sz w:val="24"/>
      <w:szCs w:val="24"/>
    </w:rPr>
  </w:style>
  <w:style w:type="paragraph" w:customStyle="1" w:styleId="423ED1CFB3C9474C825E12791D61BD9B11">
    <w:name w:val="423ED1CFB3C9474C825E12791D61BD9B11"/>
    <w:rsid w:val="009E1A76"/>
    <w:pPr>
      <w:spacing w:after="0" w:line="240" w:lineRule="auto"/>
    </w:pPr>
    <w:rPr>
      <w:rFonts w:ascii="Times" w:eastAsia="Times" w:hAnsi="Times" w:cs="Times"/>
      <w:sz w:val="24"/>
      <w:szCs w:val="24"/>
    </w:rPr>
  </w:style>
  <w:style w:type="paragraph" w:customStyle="1" w:styleId="CA54041FC3E84FF592F31FB0B615CEEF11">
    <w:name w:val="CA54041FC3E84FF592F31FB0B615CEEF11"/>
    <w:rsid w:val="009E1A76"/>
    <w:pPr>
      <w:spacing w:after="0" w:line="240" w:lineRule="auto"/>
    </w:pPr>
    <w:rPr>
      <w:rFonts w:ascii="Times" w:eastAsia="Times" w:hAnsi="Times" w:cs="Times"/>
      <w:sz w:val="24"/>
      <w:szCs w:val="24"/>
    </w:rPr>
  </w:style>
  <w:style w:type="paragraph" w:customStyle="1" w:styleId="2AC63A2802384D8FB6C2CA70F186BCC211">
    <w:name w:val="2AC63A2802384D8FB6C2CA70F186BCC211"/>
    <w:rsid w:val="009E1A76"/>
    <w:pPr>
      <w:spacing w:after="0" w:line="240" w:lineRule="auto"/>
    </w:pPr>
    <w:rPr>
      <w:rFonts w:ascii="Times" w:eastAsia="Times" w:hAnsi="Times" w:cs="Times"/>
      <w:sz w:val="24"/>
      <w:szCs w:val="24"/>
    </w:rPr>
  </w:style>
  <w:style w:type="paragraph" w:customStyle="1" w:styleId="F36DF42D87B8402DBA4D62692D593F4C11">
    <w:name w:val="F36DF42D87B8402DBA4D62692D593F4C11"/>
    <w:rsid w:val="009E1A76"/>
    <w:pPr>
      <w:spacing w:after="0" w:line="240" w:lineRule="auto"/>
    </w:pPr>
    <w:rPr>
      <w:rFonts w:ascii="Times" w:eastAsia="Times" w:hAnsi="Times" w:cs="Times"/>
      <w:sz w:val="24"/>
      <w:szCs w:val="24"/>
    </w:rPr>
  </w:style>
  <w:style w:type="paragraph" w:customStyle="1" w:styleId="661A961C276F43B1824EA88B447C67C610">
    <w:name w:val="661A961C276F43B1824EA88B447C67C610"/>
    <w:rsid w:val="009E1A76"/>
    <w:pPr>
      <w:spacing w:after="0" w:line="240" w:lineRule="auto"/>
    </w:pPr>
    <w:rPr>
      <w:rFonts w:ascii="Times" w:eastAsia="Times" w:hAnsi="Times" w:cs="Times"/>
      <w:sz w:val="24"/>
      <w:szCs w:val="24"/>
    </w:rPr>
  </w:style>
  <w:style w:type="paragraph" w:customStyle="1" w:styleId="0AF8D742C79D46C4B7E518CAA20EB4D710">
    <w:name w:val="0AF8D742C79D46C4B7E518CAA20EB4D710"/>
    <w:rsid w:val="009E1A76"/>
    <w:pPr>
      <w:spacing w:after="0" w:line="240" w:lineRule="auto"/>
    </w:pPr>
    <w:rPr>
      <w:rFonts w:ascii="Times" w:eastAsia="Times" w:hAnsi="Times" w:cs="Times"/>
      <w:sz w:val="24"/>
      <w:szCs w:val="24"/>
    </w:rPr>
  </w:style>
  <w:style w:type="paragraph" w:customStyle="1" w:styleId="9656894572654707B0C05D81C5140DE79">
    <w:name w:val="9656894572654707B0C05D81C5140DE79"/>
    <w:rsid w:val="009E1A76"/>
    <w:pPr>
      <w:spacing w:after="0" w:line="240" w:lineRule="auto"/>
    </w:pPr>
    <w:rPr>
      <w:rFonts w:ascii="Times" w:eastAsia="Times" w:hAnsi="Times" w:cs="Times"/>
      <w:sz w:val="24"/>
      <w:szCs w:val="24"/>
    </w:rPr>
  </w:style>
  <w:style w:type="paragraph" w:customStyle="1" w:styleId="97BE5054EECC4A628166DE78561BB5237">
    <w:name w:val="97BE5054EECC4A628166DE78561BB5237"/>
    <w:rsid w:val="009E1A76"/>
    <w:pPr>
      <w:spacing w:after="0" w:line="240" w:lineRule="auto"/>
    </w:pPr>
    <w:rPr>
      <w:rFonts w:ascii="Times" w:eastAsia="Times" w:hAnsi="Times" w:cs="Times"/>
      <w:sz w:val="24"/>
      <w:szCs w:val="24"/>
    </w:rPr>
  </w:style>
  <w:style w:type="paragraph" w:customStyle="1" w:styleId="60B85A9460D6413C9E3D5DA90E2531557">
    <w:name w:val="60B85A9460D6413C9E3D5DA90E2531557"/>
    <w:rsid w:val="009E1A76"/>
    <w:pPr>
      <w:spacing w:after="0" w:line="240" w:lineRule="auto"/>
    </w:pPr>
    <w:rPr>
      <w:rFonts w:ascii="Times" w:eastAsia="Times" w:hAnsi="Times" w:cs="Times"/>
      <w:sz w:val="24"/>
      <w:szCs w:val="24"/>
    </w:rPr>
  </w:style>
  <w:style w:type="paragraph" w:customStyle="1" w:styleId="A8919E64ECF144298B3A9189ECC187E57">
    <w:name w:val="A8919E64ECF144298B3A9189ECC187E57"/>
    <w:rsid w:val="009E1A76"/>
    <w:pPr>
      <w:spacing w:after="0" w:line="240" w:lineRule="auto"/>
    </w:pPr>
    <w:rPr>
      <w:rFonts w:ascii="Times" w:eastAsia="Times" w:hAnsi="Times" w:cs="Times"/>
      <w:sz w:val="24"/>
      <w:szCs w:val="24"/>
    </w:rPr>
  </w:style>
  <w:style w:type="paragraph" w:customStyle="1" w:styleId="9AFEEB9E003241B58A3A525424EBAA717">
    <w:name w:val="9AFEEB9E003241B58A3A525424EBAA717"/>
    <w:rsid w:val="009E1A76"/>
    <w:pPr>
      <w:spacing w:after="0" w:line="240" w:lineRule="auto"/>
    </w:pPr>
    <w:rPr>
      <w:rFonts w:ascii="Times" w:eastAsia="Times" w:hAnsi="Times" w:cs="Times"/>
      <w:sz w:val="24"/>
      <w:szCs w:val="24"/>
    </w:rPr>
  </w:style>
  <w:style w:type="paragraph" w:customStyle="1" w:styleId="9B729DA068E640B096CE88B1E151F9F47">
    <w:name w:val="9B729DA068E640B096CE88B1E151F9F47"/>
    <w:rsid w:val="009E1A76"/>
    <w:pPr>
      <w:spacing w:after="0" w:line="240" w:lineRule="auto"/>
    </w:pPr>
    <w:rPr>
      <w:rFonts w:ascii="Times" w:eastAsia="Times" w:hAnsi="Times" w:cs="Times"/>
      <w:sz w:val="24"/>
      <w:szCs w:val="24"/>
    </w:rPr>
  </w:style>
  <w:style w:type="paragraph" w:customStyle="1" w:styleId="E142DF81479A46A8AE7B34CAA621E8726">
    <w:name w:val="E142DF81479A46A8AE7B34CAA621E8726"/>
    <w:rsid w:val="009E1A76"/>
    <w:pPr>
      <w:spacing w:after="0" w:line="240" w:lineRule="auto"/>
    </w:pPr>
    <w:rPr>
      <w:rFonts w:ascii="Times" w:eastAsia="Times" w:hAnsi="Times" w:cs="Times"/>
      <w:sz w:val="24"/>
      <w:szCs w:val="24"/>
    </w:rPr>
  </w:style>
  <w:style w:type="paragraph" w:customStyle="1" w:styleId="ED54EFF8CCE54A1FA6846FBA599BA39F6">
    <w:name w:val="ED54EFF8CCE54A1FA6846FBA599BA39F6"/>
    <w:rsid w:val="009E1A76"/>
    <w:pPr>
      <w:spacing w:after="0" w:line="240" w:lineRule="auto"/>
    </w:pPr>
    <w:rPr>
      <w:rFonts w:ascii="Times" w:eastAsia="Times" w:hAnsi="Times" w:cs="Times"/>
      <w:sz w:val="24"/>
      <w:szCs w:val="24"/>
    </w:rPr>
  </w:style>
  <w:style w:type="paragraph" w:customStyle="1" w:styleId="BCD058A508AB48CF908A5C6223C2D0366">
    <w:name w:val="BCD058A508AB48CF908A5C6223C2D0366"/>
    <w:rsid w:val="009E1A76"/>
    <w:pPr>
      <w:spacing w:after="0" w:line="240" w:lineRule="auto"/>
      <w:ind w:left="720"/>
      <w:contextualSpacing/>
    </w:pPr>
    <w:rPr>
      <w:rFonts w:ascii="Times" w:eastAsia="Times" w:hAnsi="Times" w:cs="Times"/>
      <w:sz w:val="24"/>
      <w:szCs w:val="24"/>
    </w:rPr>
  </w:style>
  <w:style w:type="paragraph" w:customStyle="1" w:styleId="5B9FD9B0D19A424496F339EE686E99566">
    <w:name w:val="5B9FD9B0D19A424496F339EE686E99566"/>
    <w:rsid w:val="009E1A76"/>
    <w:pPr>
      <w:spacing w:after="0" w:line="240" w:lineRule="auto"/>
      <w:ind w:left="720"/>
      <w:contextualSpacing/>
    </w:pPr>
    <w:rPr>
      <w:rFonts w:ascii="Times" w:eastAsia="Times" w:hAnsi="Times" w:cs="Times"/>
      <w:sz w:val="24"/>
      <w:szCs w:val="24"/>
    </w:rPr>
  </w:style>
  <w:style w:type="paragraph" w:customStyle="1" w:styleId="48807A3C847F4A599E730F356A556B216">
    <w:name w:val="48807A3C847F4A599E730F356A556B216"/>
    <w:rsid w:val="009E1A76"/>
    <w:pPr>
      <w:spacing w:after="0" w:line="240" w:lineRule="auto"/>
    </w:pPr>
    <w:rPr>
      <w:rFonts w:ascii="Times" w:eastAsia="Times" w:hAnsi="Times" w:cs="Times"/>
      <w:sz w:val="24"/>
      <w:szCs w:val="24"/>
    </w:rPr>
  </w:style>
  <w:style w:type="paragraph" w:customStyle="1" w:styleId="6125E6ACDF2F44F48AB4E6D9C345228B4">
    <w:name w:val="6125E6ACDF2F44F48AB4E6D9C345228B4"/>
    <w:rsid w:val="009E1A76"/>
    <w:pPr>
      <w:spacing w:after="0" w:line="240" w:lineRule="auto"/>
    </w:pPr>
    <w:rPr>
      <w:rFonts w:ascii="Times" w:eastAsia="Times" w:hAnsi="Times" w:cs="Times"/>
      <w:sz w:val="24"/>
      <w:szCs w:val="24"/>
    </w:rPr>
  </w:style>
  <w:style w:type="paragraph" w:customStyle="1" w:styleId="0C33561C3AFE47A483525038DE634B133">
    <w:name w:val="0C33561C3AFE47A483525038DE634B133"/>
    <w:rsid w:val="009E1A76"/>
    <w:pPr>
      <w:spacing w:after="0" w:line="240" w:lineRule="auto"/>
    </w:pPr>
    <w:rPr>
      <w:rFonts w:ascii="Times" w:eastAsia="Times" w:hAnsi="Times" w:cs="Times"/>
      <w:sz w:val="24"/>
      <w:szCs w:val="24"/>
    </w:rPr>
  </w:style>
  <w:style w:type="paragraph" w:customStyle="1" w:styleId="BAF69FBCD08C46E19E5D0DF49641D3073">
    <w:name w:val="BAF69FBCD08C46E19E5D0DF49641D3073"/>
    <w:rsid w:val="009E1A76"/>
    <w:pPr>
      <w:spacing w:after="0" w:line="240" w:lineRule="auto"/>
    </w:pPr>
    <w:rPr>
      <w:rFonts w:ascii="Times" w:eastAsia="Times" w:hAnsi="Times" w:cs="Times"/>
      <w:sz w:val="24"/>
      <w:szCs w:val="24"/>
    </w:rPr>
  </w:style>
  <w:style w:type="paragraph" w:customStyle="1" w:styleId="BE36DB23169742828492EA2132D361003">
    <w:name w:val="BE36DB23169742828492EA2132D361003"/>
    <w:rsid w:val="009E1A76"/>
    <w:pPr>
      <w:spacing w:after="0" w:line="240" w:lineRule="auto"/>
    </w:pPr>
    <w:rPr>
      <w:rFonts w:ascii="Times" w:eastAsia="Times" w:hAnsi="Times" w:cs="Times"/>
      <w:sz w:val="24"/>
      <w:szCs w:val="24"/>
    </w:rPr>
  </w:style>
  <w:style w:type="paragraph" w:customStyle="1" w:styleId="9F582E836B79404C81525129415C53B23">
    <w:name w:val="9F582E836B79404C81525129415C53B23"/>
    <w:rsid w:val="009E1A76"/>
    <w:pPr>
      <w:spacing w:after="0" w:line="240" w:lineRule="auto"/>
    </w:pPr>
    <w:rPr>
      <w:rFonts w:ascii="Times" w:eastAsia="Times" w:hAnsi="Times" w:cs="Times"/>
      <w:sz w:val="24"/>
      <w:szCs w:val="24"/>
    </w:rPr>
  </w:style>
  <w:style w:type="paragraph" w:customStyle="1" w:styleId="F22B6DF6E61B4D76B582B5FEA80DF0703">
    <w:name w:val="F22B6DF6E61B4D76B582B5FEA80DF0703"/>
    <w:rsid w:val="009E1A76"/>
    <w:pPr>
      <w:spacing w:after="0" w:line="240" w:lineRule="auto"/>
    </w:pPr>
    <w:rPr>
      <w:rFonts w:ascii="Times" w:eastAsia="Times" w:hAnsi="Times" w:cs="Times"/>
      <w:sz w:val="24"/>
      <w:szCs w:val="24"/>
    </w:rPr>
  </w:style>
  <w:style w:type="paragraph" w:customStyle="1" w:styleId="235A75D567704FFCBB79EF79A5C3208E3">
    <w:name w:val="235A75D567704FFCBB79EF79A5C3208E3"/>
    <w:rsid w:val="009E1A76"/>
    <w:pPr>
      <w:spacing w:after="0" w:line="240" w:lineRule="auto"/>
    </w:pPr>
    <w:rPr>
      <w:rFonts w:ascii="Times" w:eastAsia="Times" w:hAnsi="Times" w:cs="Times"/>
      <w:sz w:val="24"/>
      <w:szCs w:val="24"/>
    </w:rPr>
  </w:style>
  <w:style w:type="paragraph" w:customStyle="1" w:styleId="A9B09170DE2F441DA29CE1CAAFFBBAC93">
    <w:name w:val="A9B09170DE2F441DA29CE1CAAFFBBAC93"/>
    <w:rsid w:val="009E1A76"/>
    <w:pPr>
      <w:spacing w:after="0" w:line="240" w:lineRule="auto"/>
    </w:pPr>
    <w:rPr>
      <w:rFonts w:ascii="Times" w:eastAsia="Times" w:hAnsi="Times" w:cs="Times"/>
      <w:sz w:val="24"/>
      <w:szCs w:val="24"/>
    </w:rPr>
  </w:style>
  <w:style w:type="paragraph" w:customStyle="1" w:styleId="7EE31E75ABE54E9CA4A915781215F89E3">
    <w:name w:val="7EE31E75ABE54E9CA4A915781215F89E3"/>
    <w:rsid w:val="009E1A76"/>
    <w:pPr>
      <w:spacing w:after="0" w:line="240" w:lineRule="auto"/>
    </w:pPr>
    <w:rPr>
      <w:rFonts w:ascii="Times" w:eastAsia="Times" w:hAnsi="Times" w:cs="Times"/>
      <w:sz w:val="24"/>
      <w:szCs w:val="24"/>
    </w:rPr>
  </w:style>
  <w:style w:type="paragraph" w:customStyle="1" w:styleId="B3F1BFD9951944C6B36A3A493F9DE4333">
    <w:name w:val="B3F1BFD9951944C6B36A3A493F9DE4333"/>
    <w:rsid w:val="009E1A76"/>
    <w:pPr>
      <w:spacing w:after="0" w:line="240" w:lineRule="auto"/>
      <w:ind w:left="720"/>
      <w:contextualSpacing/>
    </w:pPr>
    <w:rPr>
      <w:rFonts w:ascii="Times" w:eastAsia="Times" w:hAnsi="Times" w:cs="Times"/>
      <w:sz w:val="24"/>
      <w:szCs w:val="24"/>
    </w:rPr>
  </w:style>
  <w:style w:type="paragraph" w:customStyle="1" w:styleId="CC15D1FEC72347378B418E34FD716CB23">
    <w:name w:val="CC15D1FEC72347378B418E34FD716CB23"/>
    <w:rsid w:val="009E1A76"/>
    <w:pPr>
      <w:spacing w:after="0" w:line="240" w:lineRule="auto"/>
    </w:pPr>
    <w:rPr>
      <w:rFonts w:ascii="Times" w:eastAsia="Times" w:hAnsi="Times" w:cs="Times"/>
      <w:sz w:val="24"/>
      <w:szCs w:val="24"/>
    </w:rPr>
  </w:style>
  <w:style w:type="paragraph" w:customStyle="1" w:styleId="829541058E084BDD93EE7341E67DA1793">
    <w:name w:val="829541058E084BDD93EE7341E67DA1793"/>
    <w:rsid w:val="009E1A76"/>
    <w:pPr>
      <w:spacing w:after="0" w:line="240" w:lineRule="auto"/>
    </w:pPr>
    <w:rPr>
      <w:rFonts w:ascii="Times" w:eastAsia="Times" w:hAnsi="Times" w:cs="Times"/>
      <w:sz w:val="24"/>
      <w:szCs w:val="24"/>
    </w:rPr>
  </w:style>
  <w:style w:type="paragraph" w:customStyle="1" w:styleId="ACC6B4132C7343069B9B6B7854CF5BA33">
    <w:name w:val="ACC6B4132C7343069B9B6B7854CF5BA33"/>
    <w:rsid w:val="009E1A76"/>
    <w:pPr>
      <w:spacing w:after="0" w:line="240" w:lineRule="auto"/>
    </w:pPr>
    <w:rPr>
      <w:rFonts w:ascii="Times" w:eastAsia="Times" w:hAnsi="Times" w:cs="Times"/>
      <w:sz w:val="24"/>
      <w:szCs w:val="24"/>
    </w:rPr>
  </w:style>
  <w:style w:type="paragraph" w:customStyle="1" w:styleId="DDF4ECCAE45E47BEA932046F6DCAF03E3">
    <w:name w:val="DDF4ECCAE45E47BEA932046F6DCAF03E3"/>
    <w:rsid w:val="009E1A76"/>
    <w:pPr>
      <w:spacing w:after="0" w:line="240" w:lineRule="auto"/>
    </w:pPr>
    <w:rPr>
      <w:rFonts w:ascii="Times" w:eastAsia="Times" w:hAnsi="Times" w:cs="Times"/>
      <w:sz w:val="24"/>
      <w:szCs w:val="24"/>
    </w:rPr>
  </w:style>
  <w:style w:type="paragraph" w:customStyle="1" w:styleId="CC74F68525954FF3A5F0679A1F3B99853">
    <w:name w:val="CC74F68525954FF3A5F0679A1F3B99853"/>
    <w:rsid w:val="009E1A76"/>
    <w:pPr>
      <w:spacing w:after="0" w:line="240" w:lineRule="auto"/>
    </w:pPr>
    <w:rPr>
      <w:rFonts w:ascii="Times" w:eastAsia="Times" w:hAnsi="Times" w:cs="Times"/>
      <w:sz w:val="24"/>
      <w:szCs w:val="24"/>
    </w:rPr>
  </w:style>
  <w:style w:type="paragraph" w:customStyle="1" w:styleId="C0421C7A622A47B482BC9444F119175A1">
    <w:name w:val="C0421C7A622A47B482BC9444F119175A1"/>
    <w:rsid w:val="009E1A76"/>
    <w:pPr>
      <w:spacing w:after="0" w:line="240" w:lineRule="auto"/>
      <w:ind w:left="720"/>
      <w:contextualSpacing/>
    </w:pPr>
    <w:rPr>
      <w:rFonts w:ascii="Times" w:eastAsia="Times" w:hAnsi="Times" w:cs="Times"/>
      <w:sz w:val="24"/>
      <w:szCs w:val="24"/>
    </w:rPr>
  </w:style>
  <w:style w:type="paragraph" w:customStyle="1" w:styleId="F8291C37518D4594BEDA95EC282F19E91">
    <w:name w:val="F8291C37518D4594BEDA95EC282F19E91"/>
    <w:rsid w:val="009E1A76"/>
    <w:pPr>
      <w:spacing w:after="0" w:line="240" w:lineRule="auto"/>
    </w:pPr>
    <w:rPr>
      <w:rFonts w:ascii="Times" w:eastAsia="Times" w:hAnsi="Times" w:cs="Times"/>
      <w:sz w:val="24"/>
      <w:szCs w:val="24"/>
    </w:rPr>
  </w:style>
  <w:style w:type="paragraph" w:customStyle="1" w:styleId="D21DA6956FBA4EAF81BD40101B59A3111">
    <w:name w:val="D21DA6956FBA4EAF81BD40101B59A3111"/>
    <w:rsid w:val="009E1A76"/>
    <w:pPr>
      <w:spacing w:after="0" w:line="240" w:lineRule="auto"/>
    </w:pPr>
    <w:rPr>
      <w:rFonts w:ascii="Times" w:eastAsia="Times" w:hAnsi="Times" w:cs="Times"/>
      <w:sz w:val="24"/>
      <w:szCs w:val="24"/>
    </w:rPr>
  </w:style>
  <w:style w:type="paragraph" w:customStyle="1" w:styleId="12246CDD77C14E20B7B518323AAC69A71">
    <w:name w:val="12246CDD77C14E20B7B518323AAC69A71"/>
    <w:rsid w:val="009E1A76"/>
    <w:pPr>
      <w:spacing w:after="0" w:line="240" w:lineRule="auto"/>
    </w:pPr>
    <w:rPr>
      <w:rFonts w:ascii="Times" w:eastAsia="Times" w:hAnsi="Times" w:cs="Times"/>
      <w:sz w:val="24"/>
      <w:szCs w:val="24"/>
    </w:rPr>
  </w:style>
  <w:style w:type="paragraph" w:customStyle="1" w:styleId="849EFFC4B67B4370849D98F52B3BFC6C1">
    <w:name w:val="849EFFC4B67B4370849D98F52B3BFC6C1"/>
    <w:rsid w:val="009E1A76"/>
    <w:pPr>
      <w:spacing w:after="0" w:line="240" w:lineRule="auto"/>
    </w:pPr>
    <w:rPr>
      <w:rFonts w:ascii="Times" w:eastAsia="Times" w:hAnsi="Times" w:cs="Times"/>
      <w:sz w:val="24"/>
      <w:szCs w:val="24"/>
    </w:rPr>
  </w:style>
  <w:style w:type="paragraph" w:customStyle="1" w:styleId="A901678CDA0C49B2925629E7EACF94271">
    <w:name w:val="A901678CDA0C49B2925629E7EACF94271"/>
    <w:rsid w:val="009E1A76"/>
    <w:pPr>
      <w:spacing w:after="0" w:line="240" w:lineRule="auto"/>
    </w:pPr>
    <w:rPr>
      <w:rFonts w:ascii="Times" w:eastAsia="Times" w:hAnsi="Times" w:cs="Times"/>
      <w:sz w:val="24"/>
      <w:szCs w:val="24"/>
    </w:rPr>
  </w:style>
  <w:style w:type="paragraph" w:customStyle="1" w:styleId="A139314FD1844E71924CBCE42E69C6DF1">
    <w:name w:val="A139314FD1844E71924CBCE42E69C6DF1"/>
    <w:rsid w:val="009E1A76"/>
    <w:pPr>
      <w:spacing w:after="0" w:line="240" w:lineRule="auto"/>
    </w:pPr>
    <w:rPr>
      <w:rFonts w:ascii="Times" w:eastAsia="Times" w:hAnsi="Times" w:cs="Times"/>
      <w:sz w:val="24"/>
      <w:szCs w:val="24"/>
    </w:rPr>
  </w:style>
  <w:style w:type="paragraph" w:customStyle="1" w:styleId="F435B6246B0C4D629A07F0725796864E1">
    <w:name w:val="F435B6246B0C4D629A07F0725796864E1"/>
    <w:rsid w:val="009E1A76"/>
    <w:pPr>
      <w:spacing w:after="0" w:line="240" w:lineRule="auto"/>
    </w:pPr>
    <w:rPr>
      <w:rFonts w:ascii="Times" w:eastAsia="Times" w:hAnsi="Times" w:cs="Times"/>
      <w:sz w:val="24"/>
      <w:szCs w:val="24"/>
    </w:rPr>
  </w:style>
  <w:style w:type="paragraph" w:customStyle="1" w:styleId="554237FF025648EEA884D97F0E4EE7971">
    <w:name w:val="554237FF025648EEA884D97F0E4EE7971"/>
    <w:rsid w:val="009E1A76"/>
    <w:pPr>
      <w:spacing w:after="0" w:line="240" w:lineRule="auto"/>
    </w:pPr>
    <w:rPr>
      <w:rFonts w:ascii="Times" w:eastAsia="Times" w:hAnsi="Times" w:cs="Times"/>
      <w:sz w:val="24"/>
      <w:szCs w:val="24"/>
    </w:rPr>
  </w:style>
  <w:style w:type="paragraph" w:customStyle="1" w:styleId="B3C30BA55C6C451EB11FB11AE3840C711">
    <w:name w:val="B3C30BA55C6C451EB11FB11AE3840C711"/>
    <w:rsid w:val="009E1A76"/>
    <w:pPr>
      <w:spacing w:after="0" w:line="240" w:lineRule="auto"/>
    </w:pPr>
    <w:rPr>
      <w:rFonts w:ascii="Times" w:eastAsia="Times" w:hAnsi="Times" w:cs="Times"/>
      <w:sz w:val="24"/>
      <w:szCs w:val="24"/>
    </w:rPr>
  </w:style>
  <w:style w:type="paragraph" w:customStyle="1" w:styleId="FBC346CC284C49F79994013DFA42C64C1">
    <w:name w:val="FBC346CC284C49F79994013DFA42C64C1"/>
    <w:rsid w:val="009E1A76"/>
    <w:pPr>
      <w:spacing w:after="0" w:line="240" w:lineRule="auto"/>
    </w:pPr>
    <w:rPr>
      <w:rFonts w:ascii="Times" w:eastAsia="Times" w:hAnsi="Times" w:cs="Times"/>
      <w:sz w:val="24"/>
      <w:szCs w:val="24"/>
    </w:rPr>
  </w:style>
  <w:style w:type="paragraph" w:customStyle="1" w:styleId="5C5A68481F754BDEA7AC1671CCCA8F461">
    <w:name w:val="5C5A68481F754BDEA7AC1671CCCA8F461"/>
    <w:rsid w:val="009E1A76"/>
    <w:pPr>
      <w:spacing w:after="0" w:line="240" w:lineRule="auto"/>
    </w:pPr>
    <w:rPr>
      <w:rFonts w:ascii="Times" w:eastAsia="Times" w:hAnsi="Times" w:cs="Times"/>
      <w:sz w:val="24"/>
      <w:szCs w:val="24"/>
    </w:rPr>
  </w:style>
  <w:style w:type="paragraph" w:customStyle="1" w:styleId="3D22E25C50B1497D92FBF1E68EFFFE171">
    <w:name w:val="3D22E25C50B1497D92FBF1E68EFFFE171"/>
    <w:rsid w:val="009E1A76"/>
    <w:pPr>
      <w:spacing w:after="0" w:line="240" w:lineRule="auto"/>
    </w:pPr>
    <w:rPr>
      <w:rFonts w:ascii="Times" w:eastAsia="Times" w:hAnsi="Times" w:cs="Times"/>
      <w:sz w:val="24"/>
      <w:szCs w:val="24"/>
    </w:rPr>
  </w:style>
  <w:style w:type="paragraph" w:customStyle="1" w:styleId="9DEBE40C46D548A1B92E9BE1A378DD3A1">
    <w:name w:val="9DEBE40C46D548A1B92E9BE1A378DD3A1"/>
    <w:rsid w:val="009E1A76"/>
    <w:pPr>
      <w:spacing w:after="0" w:line="240" w:lineRule="auto"/>
    </w:pPr>
    <w:rPr>
      <w:rFonts w:ascii="Times" w:eastAsia="Times" w:hAnsi="Times" w:cs="Times"/>
      <w:sz w:val="24"/>
      <w:szCs w:val="24"/>
    </w:rPr>
  </w:style>
  <w:style w:type="paragraph" w:customStyle="1" w:styleId="1241E398FDDC47009B866040C94A1EE61">
    <w:name w:val="1241E398FDDC47009B866040C94A1EE61"/>
    <w:rsid w:val="009E1A76"/>
    <w:pPr>
      <w:spacing w:after="0" w:line="240" w:lineRule="auto"/>
    </w:pPr>
    <w:rPr>
      <w:rFonts w:ascii="Times" w:eastAsia="Times" w:hAnsi="Times" w:cs="Times"/>
      <w:sz w:val="24"/>
      <w:szCs w:val="24"/>
    </w:rPr>
  </w:style>
  <w:style w:type="paragraph" w:customStyle="1" w:styleId="A5AE008949F3446B83EC236FE5E7BAD91">
    <w:name w:val="A5AE008949F3446B83EC236FE5E7BAD91"/>
    <w:rsid w:val="009E1A76"/>
    <w:pPr>
      <w:spacing w:after="0" w:line="240" w:lineRule="auto"/>
    </w:pPr>
    <w:rPr>
      <w:rFonts w:ascii="Times" w:eastAsia="Times" w:hAnsi="Times" w:cs="Times"/>
      <w:sz w:val="24"/>
      <w:szCs w:val="24"/>
    </w:rPr>
  </w:style>
  <w:style w:type="paragraph" w:customStyle="1" w:styleId="71FBBDE2F0194734B585764361D2560C1">
    <w:name w:val="71FBBDE2F0194734B585764361D2560C1"/>
    <w:rsid w:val="009E1A76"/>
    <w:pPr>
      <w:spacing w:after="0" w:line="240" w:lineRule="auto"/>
    </w:pPr>
    <w:rPr>
      <w:rFonts w:ascii="Times" w:eastAsia="Times" w:hAnsi="Times" w:cs="Times"/>
      <w:sz w:val="24"/>
      <w:szCs w:val="24"/>
    </w:rPr>
  </w:style>
  <w:style w:type="paragraph" w:customStyle="1" w:styleId="5EA529B077824D7D954A9D28EECEEF251">
    <w:name w:val="5EA529B077824D7D954A9D28EECEEF251"/>
    <w:rsid w:val="009E1A76"/>
    <w:pPr>
      <w:spacing w:after="0" w:line="240" w:lineRule="auto"/>
    </w:pPr>
    <w:rPr>
      <w:rFonts w:ascii="Times" w:eastAsia="Times" w:hAnsi="Times" w:cs="Times"/>
      <w:sz w:val="24"/>
      <w:szCs w:val="24"/>
    </w:rPr>
  </w:style>
  <w:style w:type="paragraph" w:customStyle="1" w:styleId="A334A992D61D4EAD9CD9BCF69CBA47B21">
    <w:name w:val="A334A992D61D4EAD9CD9BCF69CBA47B21"/>
    <w:rsid w:val="009E1A76"/>
    <w:pPr>
      <w:spacing w:after="0" w:line="240" w:lineRule="auto"/>
    </w:pPr>
    <w:rPr>
      <w:rFonts w:ascii="Times" w:eastAsia="Times" w:hAnsi="Times" w:cs="Times"/>
      <w:sz w:val="24"/>
      <w:szCs w:val="24"/>
    </w:rPr>
  </w:style>
  <w:style w:type="paragraph" w:customStyle="1" w:styleId="4DFC468D6D6C436784CA1792B4945B031">
    <w:name w:val="4DFC468D6D6C436784CA1792B4945B031"/>
    <w:rsid w:val="009E1A76"/>
    <w:pPr>
      <w:spacing w:after="0" w:line="240" w:lineRule="auto"/>
    </w:pPr>
    <w:rPr>
      <w:rFonts w:ascii="Times" w:eastAsia="Times" w:hAnsi="Times" w:cs="Times"/>
      <w:sz w:val="24"/>
      <w:szCs w:val="24"/>
    </w:rPr>
  </w:style>
  <w:style w:type="paragraph" w:customStyle="1" w:styleId="A401C37DEBFC472A9CF15426C32117821">
    <w:name w:val="A401C37DEBFC472A9CF15426C32117821"/>
    <w:rsid w:val="009E1A76"/>
    <w:pPr>
      <w:spacing w:after="0" w:line="240" w:lineRule="auto"/>
    </w:pPr>
    <w:rPr>
      <w:rFonts w:ascii="Times" w:eastAsia="Times" w:hAnsi="Times" w:cs="Times"/>
      <w:sz w:val="24"/>
      <w:szCs w:val="24"/>
    </w:rPr>
  </w:style>
  <w:style w:type="paragraph" w:customStyle="1" w:styleId="DAF459A87A9F4D288A8AFC7D67C1A12C1">
    <w:name w:val="DAF459A87A9F4D288A8AFC7D67C1A12C1"/>
    <w:rsid w:val="009E1A76"/>
    <w:pPr>
      <w:spacing w:after="0" w:line="240" w:lineRule="auto"/>
    </w:pPr>
    <w:rPr>
      <w:rFonts w:ascii="Times" w:eastAsia="Times" w:hAnsi="Times" w:cs="Times"/>
      <w:sz w:val="24"/>
      <w:szCs w:val="24"/>
    </w:rPr>
  </w:style>
  <w:style w:type="paragraph" w:customStyle="1" w:styleId="C4EE772DD5F5494D9E0C725E0B096D2E1">
    <w:name w:val="C4EE772DD5F5494D9E0C725E0B096D2E1"/>
    <w:rsid w:val="009E1A76"/>
    <w:pPr>
      <w:spacing w:after="0" w:line="240" w:lineRule="auto"/>
    </w:pPr>
    <w:rPr>
      <w:rFonts w:ascii="Times" w:eastAsia="Times" w:hAnsi="Times" w:cs="Times"/>
      <w:sz w:val="24"/>
      <w:szCs w:val="24"/>
    </w:rPr>
  </w:style>
  <w:style w:type="paragraph" w:customStyle="1" w:styleId="7B2ED996CF3942E5B3E02C8085017B741">
    <w:name w:val="7B2ED996CF3942E5B3E02C8085017B741"/>
    <w:rsid w:val="009E1A76"/>
    <w:pPr>
      <w:spacing w:after="0" w:line="240" w:lineRule="auto"/>
    </w:pPr>
    <w:rPr>
      <w:rFonts w:ascii="Times" w:eastAsia="Times" w:hAnsi="Times" w:cs="Times"/>
      <w:sz w:val="24"/>
      <w:szCs w:val="24"/>
    </w:rPr>
  </w:style>
  <w:style w:type="paragraph" w:customStyle="1" w:styleId="AD5F286E95F0402A87F39DFEF4FDCE161">
    <w:name w:val="AD5F286E95F0402A87F39DFEF4FDCE161"/>
    <w:rsid w:val="009E1A76"/>
    <w:pPr>
      <w:spacing w:after="0" w:line="240" w:lineRule="auto"/>
    </w:pPr>
    <w:rPr>
      <w:rFonts w:ascii="Times" w:eastAsia="Times" w:hAnsi="Times" w:cs="Times"/>
      <w:sz w:val="24"/>
      <w:szCs w:val="24"/>
    </w:rPr>
  </w:style>
  <w:style w:type="paragraph" w:customStyle="1" w:styleId="B91A7E1EB65E424FA0E2C7969D48CBB81">
    <w:name w:val="B91A7E1EB65E424FA0E2C7969D48CBB81"/>
    <w:rsid w:val="009E1A76"/>
    <w:pPr>
      <w:spacing w:after="0" w:line="240" w:lineRule="auto"/>
    </w:pPr>
    <w:rPr>
      <w:rFonts w:ascii="Times" w:eastAsia="Times" w:hAnsi="Times" w:cs="Times"/>
      <w:sz w:val="24"/>
      <w:szCs w:val="24"/>
    </w:rPr>
  </w:style>
  <w:style w:type="paragraph" w:customStyle="1" w:styleId="579484DD22954C57B392807E06E0CB261">
    <w:name w:val="579484DD22954C57B392807E06E0CB261"/>
    <w:rsid w:val="009E1A76"/>
    <w:pPr>
      <w:spacing w:after="0" w:line="240" w:lineRule="auto"/>
    </w:pPr>
    <w:rPr>
      <w:rFonts w:ascii="Times" w:eastAsia="Times" w:hAnsi="Times" w:cs="Times"/>
      <w:sz w:val="24"/>
      <w:szCs w:val="24"/>
    </w:rPr>
  </w:style>
  <w:style w:type="paragraph" w:customStyle="1" w:styleId="957A85F7EF1D48298DAB91ABBE97C7891">
    <w:name w:val="957A85F7EF1D48298DAB91ABBE97C7891"/>
    <w:rsid w:val="009E1A76"/>
    <w:pPr>
      <w:spacing w:after="0" w:line="240" w:lineRule="auto"/>
    </w:pPr>
    <w:rPr>
      <w:rFonts w:ascii="Times" w:eastAsia="Times" w:hAnsi="Times" w:cs="Times"/>
      <w:sz w:val="24"/>
      <w:szCs w:val="24"/>
    </w:rPr>
  </w:style>
  <w:style w:type="paragraph" w:customStyle="1" w:styleId="F9F4A7AF10154629A661BB43C44B8ED21">
    <w:name w:val="F9F4A7AF10154629A661BB43C44B8ED21"/>
    <w:rsid w:val="009E1A76"/>
    <w:pPr>
      <w:spacing w:after="0" w:line="240" w:lineRule="auto"/>
    </w:pPr>
    <w:rPr>
      <w:rFonts w:ascii="Times" w:eastAsia="Times" w:hAnsi="Times" w:cs="Times"/>
      <w:sz w:val="24"/>
      <w:szCs w:val="24"/>
    </w:rPr>
  </w:style>
  <w:style w:type="paragraph" w:customStyle="1" w:styleId="94688F0BBB224958901127917BBD765D1">
    <w:name w:val="94688F0BBB224958901127917BBD765D1"/>
    <w:rsid w:val="009E1A76"/>
    <w:pPr>
      <w:spacing w:after="0" w:line="240" w:lineRule="auto"/>
    </w:pPr>
    <w:rPr>
      <w:rFonts w:ascii="Times" w:eastAsia="Times" w:hAnsi="Times" w:cs="Times"/>
      <w:sz w:val="24"/>
      <w:szCs w:val="24"/>
    </w:rPr>
  </w:style>
  <w:style w:type="paragraph" w:customStyle="1" w:styleId="A99929121EDD48E99C202CE3D3496EC51">
    <w:name w:val="A99929121EDD48E99C202CE3D3496EC51"/>
    <w:rsid w:val="009E1A76"/>
    <w:pPr>
      <w:spacing w:after="0" w:line="240" w:lineRule="auto"/>
    </w:pPr>
    <w:rPr>
      <w:rFonts w:ascii="Times" w:eastAsia="Times" w:hAnsi="Times" w:cs="Times"/>
      <w:sz w:val="24"/>
      <w:szCs w:val="24"/>
    </w:rPr>
  </w:style>
  <w:style w:type="paragraph" w:customStyle="1" w:styleId="77D0B1283C344FB2BDC4BF835ECD603B1">
    <w:name w:val="77D0B1283C344FB2BDC4BF835ECD603B1"/>
    <w:rsid w:val="009E1A76"/>
    <w:pPr>
      <w:spacing w:after="0" w:line="240" w:lineRule="auto"/>
      <w:ind w:left="720"/>
      <w:contextualSpacing/>
    </w:pPr>
    <w:rPr>
      <w:rFonts w:ascii="Times" w:eastAsia="Times" w:hAnsi="Times" w:cs="Times"/>
      <w:sz w:val="24"/>
      <w:szCs w:val="24"/>
    </w:rPr>
  </w:style>
  <w:style w:type="paragraph" w:customStyle="1" w:styleId="B69B8FC1EAA64B0B9CB482059793C7F01">
    <w:name w:val="B69B8FC1EAA64B0B9CB482059793C7F01"/>
    <w:rsid w:val="009E1A76"/>
    <w:pPr>
      <w:spacing w:after="0" w:line="240" w:lineRule="auto"/>
    </w:pPr>
    <w:rPr>
      <w:rFonts w:ascii="Times" w:eastAsia="Times" w:hAnsi="Times" w:cs="Times"/>
      <w:sz w:val="24"/>
      <w:szCs w:val="24"/>
    </w:rPr>
  </w:style>
  <w:style w:type="paragraph" w:customStyle="1" w:styleId="7EE8BA7436104CBE9C556F3EF51C90B71">
    <w:name w:val="7EE8BA7436104CBE9C556F3EF51C90B71"/>
    <w:rsid w:val="009E1A76"/>
    <w:pPr>
      <w:spacing w:after="0" w:line="240" w:lineRule="auto"/>
    </w:pPr>
    <w:rPr>
      <w:rFonts w:ascii="Times" w:eastAsia="Times" w:hAnsi="Times" w:cs="Times"/>
      <w:sz w:val="24"/>
      <w:szCs w:val="24"/>
    </w:rPr>
  </w:style>
  <w:style w:type="paragraph" w:customStyle="1" w:styleId="A0BEC038AA984ED784E426E37770C7671">
    <w:name w:val="A0BEC038AA984ED784E426E37770C7671"/>
    <w:rsid w:val="009E1A76"/>
    <w:pPr>
      <w:spacing w:after="0" w:line="240" w:lineRule="auto"/>
    </w:pPr>
    <w:rPr>
      <w:rFonts w:ascii="Times" w:eastAsia="Times" w:hAnsi="Times" w:cs="Times"/>
      <w:sz w:val="24"/>
      <w:szCs w:val="24"/>
    </w:rPr>
  </w:style>
  <w:style w:type="paragraph" w:customStyle="1" w:styleId="C538D9FF4A3849EEA261B5A401DF08C41">
    <w:name w:val="C538D9FF4A3849EEA261B5A401DF08C41"/>
    <w:rsid w:val="009E1A76"/>
    <w:pPr>
      <w:spacing w:after="0" w:line="240" w:lineRule="auto"/>
    </w:pPr>
    <w:rPr>
      <w:rFonts w:ascii="Times" w:eastAsia="Times" w:hAnsi="Times" w:cs="Times"/>
      <w:sz w:val="24"/>
      <w:szCs w:val="24"/>
    </w:rPr>
  </w:style>
  <w:style w:type="paragraph" w:customStyle="1" w:styleId="4C085483C8EA4AC1BBB136AA476C7E611">
    <w:name w:val="4C085483C8EA4AC1BBB136AA476C7E611"/>
    <w:rsid w:val="009E1A76"/>
    <w:pPr>
      <w:spacing w:after="0" w:line="240" w:lineRule="auto"/>
    </w:pPr>
    <w:rPr>
      <w:rFonts w:ascii="Times" w:eastAsia="Times" w:hAnsi="Times" w:cs="Times"/>
      <w:sz w:val="24"/>
      <w:szCs w:val="24"/>
    </w:rPr>
  </w:style>
  <w:style w:type="paragraph" w:customStyle="1" w:styleId="1120BBBE0D9A464CB638C1E41FF564391">
    <w:name w:val="1120BBBE0D9A464CB638C1E41FF564391"/>
    <w:rsid w:val="009E1A76"/>
    <w:pPr>
      <w:spacing w:after="0" w:line="240" w:lineRule="auto"/>
    </w:pPr>
    <w:rPr>
      <w:rFonts w:ascii="Times" w:eastAsia="Times" w:hAnsi="Times" w:cs="Times"/>
      <w:sz w:val="24"/>
      <w:szCs w:val="24"/>
    </w:rPr>
  </w:style>
  <w:style w:type="paragraph" w:customStyle="1" w:styleId="255153B955C143B1A6B4D39900A982141">
    <w:name w:val="255153B955C143B1A6B4D39900A982141"/>
    <w:rsid w:val="009E1A76"/>
    <w:pPr>
      <w:spacing w:after="0" w:line="240" w:lineRule="auto"/>
    </w:pPr>
    <w:rPr>
      <w:rFonts w:ascii="Times" w:eastAsia="Times" w:hAnsi="Times" w:cs="Times"/>
      <w:sz w:val="24"/>
      <w:szCs w:val="24"/>
    </w:rPr>
  </w:style>
  <w:style w:type="paragraph" w:customStyle="1" w:styleId="0A40CA40B7C44DAAA76E29E1F06A70001">
    <w:name w:val="0A40CA40B7C44DAAA76E29E1F06A70001"/>
    <w:rsid w:val="009E1A76"/>
    <w:pPr>
      <w:spacing w:after="0" w:line="240" w:lineRule="auto"/>
    </w:pPr>
    <w:rPr>
      <w:rFonts w:ascii="Times" w:eastAsia="Times" w:hAnsi="Times" w:cs="Times"/>
      <w:sz w:val="24"/>
      <w:szCs w:val="24"/>
    </w:rPr>
  </w:style>
  <w:style w:type="paragraph" w:customStyle="1" w:styleId="3F7AEF5DF44E41F6BFA26B8E3C6BCDA51">
    <w:name w:val="3F7AEF5DF44E41F6BFA26B8E3C6BCDA51"/>
    <w:rsid w:val="009E1A76"/>
    <w:pPr>
      <w:spacing w:after="0" w:line="240" w:lineRule="auto"/>
    </w:pPr>
    <w:rPr>
      <w:rFonts w:ascii="Times" w:eastAsia="Times" w:hAnsi="Times" w:cs="Times"/>
      <w:sz w:val="24"/>
      <w:szCs w:val="24"/>
    </w:rPr>
  </w:style>
  <w:style w:type="paragraph" w:customStyle="1" w:styleId="9FE500E4789A4EAAA452B74AE76FB4B71">
    <w:name w:val="9FE500E4789A4EAAA452B74AE76FB4B71"/>
    <w:rsid w:val="009E1A76"/>
    <w:pPr>
      <w:spacing w:after="0" w:line="240" w:lineRule="auto"/>
    </w:pPr>
    <w:rPr>
      <w:rFonts w:ascii="Times" w:eastAsia="Times" w:hAnsi="Times" w:cs="Times"/>
      <w:sz w:val="24"/>
      <w:szCs w:val="24"/>
    </w:rPr>
  </w:style>
  <w:style w:type="paragraph" w:customStyle="1" w:styleId="0EAB0FA78C3A40C1A25C2377BA62CF2F1">
    <w:name w:val="0EAB0FA78C3A40C1A25C2377BA62CF2F1"/>
    <w:rsid w:val="009E1A76"/>
    <w:pPr>
      <w:spacing w:after="0" w:line="240" w:lineRule="auto"/>
    </w:pPr>
    <w:rPr>
      <w:rFonts w:ascii="Times" w:eastAsia="Times" w:hAnsi="Times" w:cs="Times"/>
      <w:sz w:val="24"/>
      <w:szCs w:val="24"/>
    </w:rPr>
  </w:style>
  <w:style w:type="paragraph" w:customStyle="1" w:styleId="CA5E476ABEAA4E1B9DC5025C2EFB44ED1">
    <w:name w:val="CA5E476ABEAA4E1B9DC5025C2EFB44ED1"/>
    <w:rsid w:val="009E1A76"/>
    <w:pPr>
      <w:spacing w:after="0" w:line="240" w:lineRule="auto"/>
    </w:pPr>
    <w:rPr>
      <w:rFonts w:ascii="Times" w:eastAsia="Times" w:hAnsi="Times" w:cs="Times"/>
      <w:sz w:val="24"/>
      <w:szCs w:val="24"/>
    </w:rPr>
  </w:style>
  <w:style w:type="paragraph" w:customStyle="1" w:styleId="ECF932618D114558B7816417B25B148D1">
    <w:name w:val="ECF932618D114558B7816417B25B148D1"/>
    <w:rsid w:val="009E1A76"/>
    <w:pPr>
      <w:spacing w:after="0" w:line="240" w:lineRule="auto"/>
    </w:pPr>
    <w:rPr>
      <w:rFonts w:ascii="Times" w:eastAsia="Times" w:hAnsi="Times" w:cs="Times"/>
      <w:sz w:val="24"/>
      <w:szCs w:val="24"/>
    </w:rPr>
  </w:style>
  <w:style w:type="paragraph" w:customStyle="1" w:styleId="B880A9510C824954A338EA1C68B125B01">
    <w:name w:val="B880A9510C824954A338EA1C68B125B01"/>
    <w:rsid w:val="009E1A76"/>
    <w:pPr>
      <w:spacing w:after="0" w:line="240" w:lineRule="auto"/>
    </w:pPr>
    <w:rPr>
      <w:rFonts w:ascii="Times" w:eastAsia="Times" w:hAnsi="Times" w:cs="Times"/>
      <w:sz w:val="24"/>
      <w:szCs w:val="24"/>
    </w:rPr>
  </w:style>
  <w:style w:type="paragraph" w:customStyle="1" w:styleId="3CD52641EF6946BFBBF0A647E7AFCA7316">
    <w:name w:val="3CD52641EF6946BFBBF0A647E7AFCA7316"/>
    <w:rsid w:val="009E1A76"/>
    <w:pPr>
      <w:spacing w:after="0" w:line="240" w:lineRule="auto"/>
    </w:pPr>
    <w:rPr>
      <w:rFonts w:ascii="Times" w:eastAsia="Times" w:hAnsi="Times" w:cs="Times"/>
      <w:sz w:val="24"/>
      <w:szCs w:val="24"/>
    </w:rPr>
  </w:style>
  <w:style w:type="paragraph" w:customStyle="1" w:styleId="520A218E6D12429A859DD0876F6EF56C15">
    <w:name w:val="520A218E6D12429A859DD0876F6EF56C15"/>
    <w:rsid w:val="009E1A76"/>
    <w:pPr>
      <w:spacing w:after="0" w:line="240" w:lineRule="auto"/>
    </w:pPr>
    <w:rPr>
      <w:rFonts w:ascii="Times" w:eastAsia="Times" w:hAnsi="Times" w:cs="Times"/>
      <w:sz w:val="24"/>
      <w:szCs w:val="24"/>
    </w:rPr>
  </w:style>
  <w:style w:type="paragraph" w:customStyle="1" w:styleId="423ED1CFB3C9474C825E12791D61BD9B12">
    <w:name w:val="423ED1CFB3C9474C825E12791D61BD9B12"/>
    <w:rsid w:val="009E1A76"/>
    <w:pPr>
      <w:spacing w:after="0" w:line="240" w:lineRule="auto"/>
    </w:pPr>
    <w:rPr>
      <w:rFonts w:ascii="Times" w:eastAsia="Times" w:hAnsi="Times" w:cs="Times"/>
      <w:sz w:val="24"/>
      <w:szCs w:val="24"/>
    </w:rPr>
  </w:style>
  <w:style w:type="paragraph" w:customStyle="1" w:styleId="CA54041FC3E84FF592F31FB0B615CEEF12">
    <w:name w:val="CA54041FC3E84FF592F31FB0B615CEEF12"/>
    <w:rsid w:val="009E1A76"/>
    <w:pPr>
      <w:spacing w:after="0" w:line="240" w:lineRule="auto"/>
    </w:pPr>
    <w:rPr>
      <w:rFonts w:ascii="Times" w:eastAsia="Times" w:hAnsi="Times" w:cs="Times"/>
      <w:sz w:val="24"/>
      <w:szCs w:val="24"/>
    </w:rPr>
  </w:style>
  <w:style w:type="paragraph" w:customStyle="1" w:styleId="2AC63A2802384D8FB6C2CA70F186BCC212">
    <w:name w:val="2AC63A2802384D8FB6C2CA70F186BCC212"/>
    <w:rsid w:val="009E1A76"/>
    <w:pPr>
      <w:spacing w:after="0" w:line="240" w:lineRule="auto"/>
    </w:pPr>
    <w:rPr>
      <w:rFonts w:ascii="Times" w:eastAsia="Times" w:hAnsi="Times" w:cs="Times"/>
      <w:sz w:val="24"/>
      <w:szCs w:val="24"/>
    </w:rPr>
  </w:style>
  <w:style w:type="paragraph" w:customStyle="1" w:styleId="F36DF42D87B8402DBA4D62692D593F4C12">
    <w:name w:val="F36DF42D87B8402DBA4D62692D593F4C12"/>
    <w:rsid w:val="009E1A76"/>
    <w:pPr>
      <w:spacing w:after="0" w:line="240" w:lineRule="auto"/>
    </w:pPr>
    <w:rPr>
      <w:rFonts w:ascii="Times" w:eastAsia="Times" w:hAnsi="Times" w:cs="Times"/>
      <w:sz w:val="24"/>
      <w:szCs w:val="24"/>
    </w:rPr>
  </w:style>
  <w:style w:type="paragraph" w:customStyle="1" w:styleId="661A961C276F43B1824EA88B447C67C611">
    <w:name w:val="661A961C276F43B1824EA88B447C67C611"/>
    <w:rsid w:val="009E1A76"/>
    <w:pPr>
      <w:spacing w:after="0" w:line="240" w:lineRule="auto"/>
    </w:pPr>
    <w:rPr>
      <w:rFonts w:ascii="Times" w:eastAsia="Times" w:hAnsi="Times" w:cs="Times"/>
      <w:sz w:val="24"/>
      <w:szCs w:val="24"/>
    </w:rPr>
  </w:style>
  <w:style w:type="paragraph" w:customStyle="1" w:styleId="0AF8D742C79D46C4B7E518CAA20EB4D711">
    <w:name w:val="0AF8D742C79D46C4B7E518CAA20EB4D711"/>
    <w:rsid w:val="009E1A76"/>
    <w:pPr>
      <w:spacing w:after="0" w:line="240" w:lineRule="auto"/>
    </w:pPr>
    <w:rPr>
      <w:rFonts w:ascii="Times" w:eastAsia="Times" w:hAnsi="Times" w:cs="Times"/>
      <w:sz w:val="24"/>
      <w:szCs w:val="24"/>
    </w:rPr>
  </w:style>
  <w:style w:type="paragraph" w:customStyle="1" w:styleId="9656894572654707B0C05D81C5140DE710">
    <w:name w:val="9656894572654707B0C05D81C5140DE710"/>
    <w:rsid w:val="009E1A76"/>
    <w:pPr>
      <w:spacing w:after="0" w:line="240" w:lineRule="auto"/>
    </w:pPr>
    <w:rPr>
      <w:rFonts w:ascii="Times" w:eastAsia="Times" w:hAnsi="Times" w:cs="Times"/>
      <w:sz w:val="24"/>
      <w:szCs w:val="24"/>
    </w:rPr>
  </w:style>
  <w:style w:type="paragraph" w:customStyle="1" w:styleId="97BE5054EECC4A628166DE78561BB5238">
    <w:name w:val="97BE5054EECC4A628166DE78561BB5238"/>
    <w:rsid w:val="009E1A76"/>
    <w:pPr>
      <w:spacing w:after="0" w:line="240" w:lineRule="auto"/>
    </w:pPr>
    <w:rPr>
      <w:rFonts w:ascii="Times" w:eastAsia="Times" w:hAnsi="Times" w:cs="Times"/>
      <w:sz w:val="24"/>
      <w:szCs w:val="24"/>
    </w:rPr>
  </w:style>
  <w:style w:type="paragraph" w:customStyle="1" w:styleId="60B85A9460D6413C9E3D5DA90E2531558">
    <w:name w:val="60B85A9460D6413C9E3D5DA90E2531558"/>
    <w:rsid w:val="009E1A76"/>
    <w:pPr>
      <w:spacing w:after="0" w:line="240" w:lineRule="auto"/>
    </w:pPr>
    <w:rPr>
      <w:rFonts w:ascii="Times" w:eastAsia="Times" w:hAnsi="Times" w:cs="Times"/>
      <w:sz w:val="24"/>
      <w:szCs w:val="24"/>
    </w:rPr>
  </w:style>
  <w:style w:type="paragraph" w:customStyle="1" w:styleId="A8919E64ECF144298B3A9189ECC187E58">
    <w:name w:val="A8919E64ECF144298B3A9189ECC187E58"/>
    <w:rsid w:val="009E1A76"/>
    <w:pPr>
      <w:spacing w:after="0" w:line="240" w:lineRule="auto"/>
    </w:pPr>
    <w:rPr>
      <w:rFonts w:ascii="Times" w:eastAsia="Times" w:hAnsi="Times" w:cs="Times"/>
      <w:sz w:val="24"/>
      <w:szCs w:val="24"/>
    </w:rPr>
  </w:style>
  <w:style w:type="paragraph" w:customStyle="1" w:styleId="9AFEEB9E003241B58A3A525424EBAA718">
    <w:name w:val="9AFEEB9E003241B58A3A525424EBAA718"/>
    <w:rsid w:val="009E1A76"/>
    <w:pPr>
      <w:spacing w:after="0" w:line="240" w:lineRule="auto"/>
    </w:pPr>
    <w:rPr>
      <w:rFonts w:ascii="Times" w:eastAsia="Times" w:hAnsi="Times" w:cs="Times"/>
      <w:sz w:val="24"/>
      <w:szCs w:val="24"/>
    </w:rPr>
  </w:style>
  <w:style w:type="paragraph" w:customStyle="1" w:styleId="9B729DA068E640B096CE88B1E151F9F48">
    <w:name w:val="9B729DA068E640B096CE88B1E151F9F48"/>
    <w:rsid w:val="009E1A76"/>
    <w:pPr>
      <w:spacing w:after="0" w:line="240" w:lineRule="auto"/>
    </w:pPr>
    <w:rPr>
      <w:rFonts w:ascii="Times" w:eastAsia="Times" w:hAnsi="Times" w:cs="Times"/>
      <w:sz w:val="24"/>
      <w:szCs w:val="24"/>
    </w:rPr>
  </w:style>
  <w:style w:type="paragraph" w:customStyle="1" w:styleId="98C875DB5481456E883AF5D8CE999686">
    <w:name w:val="98C875DB5481456E883AF5D8CE999686"/>
    <w:rsid w:val="009E1A76"/>
    <w:pPr>
      <w:spacing w:after="0" w:line="240" w:lineRule="auto"/>
    </w:pPr>
    <w:rPr>
      <w:rFonts w:ascii="Times" w:eastAsia="Times" w:hAnsi="Times" w:cs="Times"/>
      <w:sz w:val="24"/>
      <w:szCs w:val="24"/>
    </w:rPr>
  </w:style>
  <w:style w:type="paragraph" w:customStyle="1" w:styleId="ED54EFF8CCE54A1FA6846FBA599BA39F7">
    <w:name w:val="ED54EFF8CCE54A1FA6846FBA599BA39F7"/>
    <w:rsid w:val="009E1A76"/>
    <w:pPr>
      <w:spacing w:after="0" w:line="240" w:lineRule="auto"/>
    </w:pPr>
    <w:rPr>
      <w:rFonts w:ascii="Times" w:eastAsia="Times" w:hAnsi="Times" w:cs="Times"/>
      <w:sz w:val="24"/>
      <w:szCs w:val="24"/>
    </w:rPr>
  </w:style>
  <w:style w:type="paragraph" w:customStyle="1" w:styleId="BCD058A508AB48CF908A5C6223C2D0367">
    <w:name w:val="BCD058A508AB48CF908A5C6223C2D0367"/>
    <w:rsid w:val="009E1A76"/>
    <w:pPr>
      <w:spacing w:after="0" w:line="240" w:lineRule="auto"/>
      <w:ind w:left="720"/>
      <w:contextualSpacing/>
    </w:pPr>
    <w:rPr>
      <w:rFonts w:ascii="Times" w:eastAsia="Times" w:hAnsi="Times" w:cs="Times"/>
      <w:sz w:val="24"/>
      <w:szCs w:val="24"/>
    </w:rPr>
  </w:style>
  <w:style w:type="paragraph" w:customStyle="1" w:styleId="5B9FD9B0D19A424496F339EE686E99567">
    <w:name w:val="5B9FD9B0D19A424496F339EE686E99567"/>
    <w:rsid w:val="009E1A76"/>
    <w:pPr>
      <w:spacing w:after="0" w:line="240" w:lineRule="auto"/>
      <w:ind w:left="720"/>
      <w:contextualSpacing/>
    </w:pPr>
    <w:rPr>
      <w:rFonts w:ascii="Times" w:eastAsia="Times" w:hAnsi="Times" w:cs="Times"/>
      <w:sz w:val="24"/>
      <w:szCs w:val="24"/>
    </w:rPr>
  </w:style>
  <w:style w:type="paragraph" w:customStyle="1" w:styleId="48807A3C847F4A599E730F356A556B217">
    <w:name w:val="48807A3C847F4A599E730F356A556B217"/>
    <w:rsid w:val="009E1A76"/>
    <w:pPr>
      <w:spacing w:after="0" w:line="240" w:lineRule="auto"/>
    </w:pPr>
    <w:rPr>
      <w:rFonts w:ascii="Times" w:eastAsia="Times" w:hAnsi="Times" w:cs="Times"/>
      <w:sz w:val="24"/>
      <w:szCs w:val="24"/>
    </w:rPr>
  </w:style>
  <w:style w:type="paragraph" w:customStyle="1" w:styleId="6125E6ACDF2F44F48AB4E6D9C345228B5">
    <w:name w:val="6125E6ACDF2F44F48AB4E6D9C345228B5"/>
    <w:rsid w:val="009E1A76"/>
    <w:pPr>
      <w:spacing w:after="0" w:line="240" w:lineRule="auto"/>
    </w:pPr>
    <w:rPr>
      <w:rFonts w:ascii="Times" w:eastAsia="Times" w:hAnsi="Times" w:cs="Times"/>
      <w:sz w:val="24"/>
      <w:szCs w:val="24"/>
    </w:rPr>
  </w:style>
  <w:style w:type="paragraph" w:customStyle="1" w:styleId="0C33561C3AFE47A483525038DE634B134">
    <w:name w:val="0C33561C3AFE47A483525038DE634B134"/>
    <w:rsid w:val="009E1A76"/>
    <w:pPr>
      <w:spacing w:after="0" w:line="240" w:lineRule="auto"/>
    </w:pPr>
    <w:rPr>
      <w:rFonts w:ascii="Times" w:eastAsia="Times" w:hAnsi="Times" w:cs="Times"/>
      <w:sz w:val="24"/>
      <w:szCs w:val="24"/>
    </w:rPr>
  </w:style>
  <w:style w:type="paragraph" w:customStyle="1" w:styleId="BAF69FBCD08C46E19E5D0DF49641D3074">
    <w:name w:val="BAF69FBCD08C46E19E5D0DF49641D3074"/>
    <w:rsid w:val="009E1A76"/>
    <w:pPr>
      <w:spacing w:after="0" w:line="240" w:lineRule="auto"/>
    </w:pPr>
    <w:rPr>
      <w:rFonts w:ascii="Times" w:eastAsia="Times" w:hAnsi="Times" w:cs="Times"/>
      <w:sz w:val="24"/>
      <w:szCs w:val="24"/>
    </w:rPr>
  </w:style>
  <w:style w:type="paragraph" w:customStyle="1" w:styleId="BE36DB23169742828492EA2132D361004">
    <w:name w:val="BE36DB23169742828492EA2132D361004"/>
    <w:rsid w:val="009E1A76"/>
    <w:pPr>
      <w:spacing w:after="0" w:line="240" w:lineRule="auto"/>
    </w:pPr>
    <w:rPr>
      <w:rFonts w:ascii="Times" w:eastAsia="Times" w:hAnsi="Times" w:cs="Times"/>
      <w:sz w:val="24"/>
      <w:szCs w:val="24"/>
    </w:rPr>
  </w:style>
  <w:style w:type="paragraph" w:customStyle="1" w:styleId="9F582E836B79404C81525129415C53B24">
    <w:name w:val="9F582E836B79404C81525129415C53B24"/>
    <w:rsid w:val="009E1A76"/>
    <w:pPr>
      <w:spacing w:after="0" w:line="240" w:lineRule="auto"/>
    </w:pPr>
    <w:rPr>
      <w:rFonts w:ascii="Times" w:eastAsia="Times" w:hAnsi="Times" w:cs="Times"/>
      <w:sz w:val="24"/>
      <w:szCs w:val="24"/>
    </w:rPr>
  </w:style>
  <w:style w:type="paragraph" w:customStyle="1" w:styleId="F22B6DF6E61B4D76B582B5FEA80DF0704">
    <w:name w:val="F22B6DF6E61B4D76B582B5FEA80DF0704"/>
    <w:rsid w:val="009E1A76"/>
    <w:pPr>
      <w:spacing w:after="0" w:line="240" w:lineRule="auto"/>
    </w:pPr>
    <w:rPr>
      <w:rFonts w:ascii="Times" w:eastAsia="Times" w:hAnsi="Times" w:cs="Times"/>
      <w:sz w:val="24"/>
      <w:szCs w:val="24"/>
    </w:rPr>
  </w:style>
  <w:style w:type="paragraph" w:customStyle="1" w:styleId="235A75D567704FFCBB79EF79A5C3208E4">
    <w:name w:val="235A75D567704FFCBB79EF79A5C3208E4"/>
    <w:rsid w:val="009E1A76"/>
    <w:pPr>
      <w:spacing w:after="0" w:line="240" w:lineRule="auto"/>
    </w:pPr>
    <w:rPr>
      <w:rFonts w:ascii="Times" w:eastAsia="Times" w:hAnsi="Times" w:cs="Times"/>
      <w:sz w:val="24"/>
      <w:szCs w:val="24"/>
    </w:rPr>
  </w:style>
  <w:style w:type="paragraph" w:customStyle="1" w:styleId="A9B09170DE2F441DA29CE1CAAFFBBAC94">
    <w:name w:val="A9B09170DE2F441DA29CE1CAAFFBBAC94"/>
    <w:rsid w:val="009E1A76"/>
    <w:pPr>
      <w:spacing w:after="0" w:line="240" w:lineRule="auto"/>
    </w:pPr>
    <w:rPr>
      <w:rFonts w:ascii="Times" w:eastAsia="Times" w:hAnsi="Times" w:cs="Times"/>
      <w:sz w:val="24"/>
      <w:szCs w:val="24"/>
    </w:rPr>
  </w:style>
  <w:style w:type="paragraph" w:customStyle="1" w:styleId="7EE31E75ABE54E9CA4A915781215F89E4">
    <w:name w:val="7EE31E75ABE54E9CA4A915781215F89E4"/>
    <w:rsid w:val="009E1A76"/>
    <w:pPr>
      <w:spacing w:after="0" w:line="240" w:lineRule="auto"/>
    </w:pPr>
    <w:rPr>
      <w:rFonts w:ascii="Times" w:eastAsia="Times" w:hAnsi="Times" w:cs="Times"/>
      <w:sz w:val="24"/>
      <w:szCs w:val="24"/>
    </w:rPr>
  </w:style>
  <w:style w:type="paragraph" w:customStyle="1" w:styleId="B3F1BFD9951944C6B36A3A493F9DE4334">
    <w:name w:val="B3F1BFD9951944C6B36A3A493F9DE4334"/>
    <w:rsid w:val="009E1A76"/>
    <w:pPr>
      <w:spacing w:after="0" w:line="240" w:lineRule="auto"/>
      <w:ind w:left="720"/>
      <w:contextualSpacing/>
    </w:pPr>
    <w:rPr>
      <w:rFonts w:ascii="Times" w:eastAsia="Times" w:hAnsi="Times" w:cs="Times"/>
      <w:sz w:val="24"/>
      <w:szCs w:val="24"/>
    </w:rPr>
  </w:style>
  <w:style w:type="paragraph" w:customStyle="1" w:styleId="CC15D1FEC72347378B418E34FD716CB24">
    <w:name w:val="CC15D1FEC72347378B418E34FD716CB24"/>
    <w:rsid w:val="009E1A76"/>
    <w:pPr>
      <w:spacing w:after="0" w:line="240" w:lineRule="auto"/>
    </w:pPr>
    <w:rPr>
      <w:rFonts w:ascii="Times" w:eastAsia="Times" w:hAnsi="Times" w:cs="Times"/>
      <w:sz w:val="24"/>
      <w:szCs w:val="24"/>
    </w:rPr>
  </w:style>
  <w:style w:type="paragraph" w:customStyle="1" w:styleId="829541058E084BDD93EE7341E67DA1794">
    <w:name w:val="829541058E084BDD93EE7341E67DA1794"/>
    <w:rsid w:val="009E1A76"/>
    <w:pPr>
      <w:spacing w:after="0" w:line="240" w:lineRule="auto"/>
    </w:pPr>
    <w:rPr>
      <w:rFonts w:ascii="Times" w:eastAsia="Times" w:hAnsi="Times" w:cs="Times"/>
      <w:sz w:val="24"/>
      <w:szCs w:val="24"/>
    </w:rPr>
  </w:style>
  <w:style w:type="paragraph" w:customStyle="1" w:styleId="ACC6B4132C7343069B9B6B7854CF5BA34">
    <w:name w:val="ACC6B4132C7343069B9B6B7854CF5BA34"/>
    <w:rsid w:val="009E1A76"/>
    <w:pPr>
      <w:spacing w:after="0" w:line="240" w:lineRule="auto"/>
    </w:pPr>
    <w:rPr>
      <w:rFonts w:ascii="Times" w:eastAsia="Times" w:hAnsi="Times" w:cs="Times"/>
      <w:sz w:val="24"/>
      <w:szCs w:val="24"/>
    </w:rPr>
  </w:style>
  <w:style w:type="paragraph" w:customStyle="1" w:styleId="DDF4ECCAE45E47BEA932046F6DCAF03E4">
    <w:name w:val="DDF4ECCAE45E47BEA932046F6DCAF03E4"/>
    <w:rsid w:val="009E1A76"/>
    <w:pPr>
      <w:spacing w:after="0" w:line="240" w:lineRule="auto"/>
    </w:pPr>
    <w:rPr>
      <w:rFonts w:ascii="Times" w:eastAsia="Times" w:hAnsi="Times" w:cs="Times"/>
      <w:sz w:val="24"/>
      <w:szCs w:val="24"/>
    </w:rPr>
  </w:style>
  <w:style w:type="paragraph" w:customStyle="1" w:styleId="CC74F68525954FF3A5F0679A1F3B99854">
    <w:name w:val="CC74F68525954FF3A5F0679A1F3B99854"/>
    <w:rsid w:val="009E1A76"/>
    <w:pPr>
      <w:spacing w:after="0" w:line="240" w:lineRule="auto"/>
    </w:pPr>
    <w:rPr>
      <w:rFonts w:ascii="Times" w:eastAsia="Times" w:hAnsi="Times" w:cs="Times"/>
      <w:sz w:val="24"/>
      <w:szCs w:val="24"/>
    </w:rPr>
  </w:style>
  <w:style w:type="paragraph" w:customStyle="1" w:styleId="C0421C7A622A47B482BC9444F119175A2">
    <w:name w:val="C0421C7A622A47B482BC9444F119175A2"/>
    <w:rsid w:val="009E1A76"/>
    <w:pPr>
      <w:spacing w:after="0" w:line="240" w:lineRule="auto"/>
      <w:ind w:left="720"/>
      <w:contextualSpacing/>
    </w:pPr>
    <w:rPr>
      <w:rFonts w:ascii="Times" w:eastAsia="Times" w:hAnsi="Times" w:cs="Times"/>
      <w:sz w:val="24"/>
      <w:szCs w:val="24"/>
    </w:rPr>
  </w:style>
  <w:style w:type="paragraph" w:customStyle="1" w:styleId="F8291C37518D4594BEDA95EC282F19E92">
    <w:name w:val="F8291C37518D4594BEDA95EC282F19E92"/>
    <w:rsid w:val="009E1A76"/>
    <w:pPr>
      <w:spacing w:after="0" w:line="240" w:lineRule="auto"/>
    </w:pPr>
    <w:rPr>
      <w:rFonts w:ascii="Times" w:eastAsia="Times" w:hAnsi="Times" w:cs="Times"/>
      <w:sz w:val="24"/>
      <w:szCs w:val="24"/>
    </w:rPr>
  </w:style>
  <w:style w:type="paragraph" w:customStyle="1" w:styleId="D21DA6956FBA4EAF81BD40101B59A3112">
    <w:name w:val="D21DA6956FBA4EAF81BD40101B59A3112"/>
    <w:rsid w:val="009E1A76"/>
    <w:pPr>
      <w:spacing w:after="0" w:line="240" w:lineRule="auto"/>
    </w:pPr>
    <w:rPr>
      <w:rFonts w:ascii="Times" w:eastAsia="Times" w:hAnsi="Times" w:cs="Times"/>
      <w:sz w:val="24"/>
      <w:szCs w:val="24"/>
    </w:rPr>
  </w:style>
  <w:style w:type="paragraph" w:customStyle="1" w:styleId="12246CDD77C14E20B7B518323AAC69A72">
    <w:name w:val="12246CDD77C14E20B7B518323AAC69A72"/>
    <w:rsid w:val="009E1A76"/>
    <w:pPr>
      <w:spacing w:after="0" w:line="240" w:lineRule="auto"/>
    </w:pPr>
    <w:rPr>
      <w:rFonts w:ascii="Times" w:eastAsia="Times" w:hAnsi="Times" w:cs="Times"/>
      <w:sz w:val="24"/>
      <w:szCs w:val="24"/>
    </w:rPr>
  </w:style>
  <w:style w:type="paragraph" w:customStyle="1" w:styleId="849EFFC4B67B4370849D98F52B3BFC6C2">
    <w:name w:val="849EFFC4B67B4370849D98F52B3BFC6C2"/>
    <w:rsid w:val="009E1A76"/>
    <w:pPr>
      <w:spacing w:after="0" w:line="240" w:lineRule="auto"/>
    </w:pPr>
    <w:rPr>
      <w:rFonts w:ascii="Times" w:eastAsia="Times" w:hAnsi="Times" w:cs="Times"/>
      <w:sz w:val="24"/>
      <w:szCs w:val="24"/>
    </w:rPr>
  </w:style>
  <w:style w:type="paragraph" w:customStyle="1" w:styleId="A901678CDA0C49B2925629E7EACF94272">
    <w:name w:val="A901678CDA0C49B2925629E7EACF94272"/>
    <w:rsid w:val="009E1A76"/>
    <w:pPr>
      <w:spacing w:after="0" w:line="240" w:lineRule="auto"/>
    </w:pPr>
    <w:rPr>
      <w:rFonts w:ascii="Times" w:eastAsia="Times" w:hAnsi="Times" w:cs="Times"/>
      <w:sz w:val="24"/>
      <w:szCs w:val="24"/>
    </w:rPr>
  </w:style>
  <w:style w:type="paragraph" w:customStyle="1" w:styleId="A139314FD1844E71924CBCE42E69C6DF2">
    <w:name w:val="A139314FD1844E71924CBCE42E69C6DF2"/>
    <w:rsid w:val="009E1A76"/>
    <w:pPr>
      <w:spacing w:after="0" w:line="240" w:lineRule="auto"/>
    </w:pPr>
    <w:rPr>
      <w:rFonts w:ascii="Times" w:eastAsia="Times" w:hAnsi="Times" w:cs="Times"/>
      <w:sz w:val="24"/>
      <w:szCs w:val="24"/>
    </w:rPr>
  </w:style>
  <w:style w:type="paragraph" w:customStyle="1" w:styleId="F435B6246B0C4D629A07F0725796864E2">
    <w:name w:val="F435B6246B0C4D629A07F0725796864E2"/>
    <w:rsid w:val="009E1A76"/>
    <w:pPr>
      <w:spacing w:after="0" w:line="240" w:lineRule="auto"/>
    </w:pPr>
    <w:rPr>
      <w:rFonts w:ascii="Times" w:eastAsia="Times" w:hAnsi="Times" w:cs="Times"/>
      <w:sz w:val="24"/>
      <w:szCs w:val="24"/>
    </w:rPr>
  </w:style>
  <w:style w:type="paragraph" w:customStyle="1" w:styleId="554237FF025648EEA884D97F0E4EE7972">
    <w:name w:val="554237FF025648EEA884D97F0E4EE7972"/>
    <w:rsid w:val="009E1A76"/>
    <w:pPr>
      <w:spacing w:after="0" w:line="240" w:lineRule="auto"/>
    </w:pPr>
    <w:rPr>
      <w:rFonts w:ascii="Times" w:eastAsia="Times" w:hAnsi="Times" w:cs="Times"/>
      <w:sz w:val="24"/>
      <w:szCs w:val="24"/>
    </w:rPr>
  </w:style>
  <w:style w:type="paragraph" w:customStyle="1" w:styleId="B3C30BA55C6C451EB11FB11AE3840C712">
    <w:name w:val="B3C30BA55C6C451EB11FB11AE3840C712"/>
    <w:rsid w:val="009E1A76"/>
    <w:pPr>
      <w:spacing w:after="0" w:line="240" w:lineRule="auto"/>
    </w:pPr>
    <w:rPr>
      <w:rFonts w:ascii="Times" w:eastAsia="Times" w:hAnsi="Times" w:cs="Times"/>
      <w:sz w:val="24"/>
      <w:szCs w:val="24"/>
    </w:rPr>
  </w:style>
  <w:style w:type="paragraph" w:customStyle="1" w:styleId="FBC346CC284C49F79994013DFA42C64C2">
    <w:name w:val="FBC346CC284C49F79994013DFA42C64C2"/>
    <w:rsid w:val="009E1A76"/>
    <w:pPr>
      <w:spacing w:after="0" w:line="240" w:lineRule="auto"/>
    </w:pPr>
    <w:rPr>
      <w:rFonts w:ascii="Times" w:eastAsia="Times" w:hAnsi="Times" w:cs="Times"/>
      <w:sz w:val="24"/>
      <w:szCs w:val="24"/>
    </w:rPr>
  </w:style>
  <w:style w:type="paragraph" w:customStyle="1" w:styleId="5C5A68481F754BDEA7AC1671CCCA8F462">
    <w:name w:val="5C5A68481F754BDEA7AC1671CCCA8F462"/>
    <w:rsid w:val="009E1A76"/>
    <w:pPr>
      <w:spacing w:after="0" w:line="240" w:lineRule="auto"/>
    </w:pPr>
    <w:rPr>
      <w:rFonts w:ascii="Times" w:eastAsia="Times" w:hAnsi="Times" w:cs="Times"/>
      <w:sz w:val="24"/>
      <w:szCs w:val="24"/>
    </w:rPr>
  </w:style>
  <w:style w:type="paragraph" w:customStyle="1" w:styleId="3D22E25C50B1497D92FBF1E68EFFFE172">
    <w:name w:val="3D22E25C50B1497D92FBF1E68EFFFE172"/>
    <w:rsid w:val="009E1A76"/>
    <w:pPr>
      <w:spacing w:after="0" w:line="240" w:lineRule="auto"/>
    </w:pPr>
    <w:rPr>
      <w:rFonts w:ascii="Times" w:eastAsia="Times" w:hAnsi="Times" w:cs="Times"/>
      <w:sz w:val="24"/>
      <w:szCs w:val="24"/>
    </w:rPr>
  </w:style>
  <w:style w:type="paragraph" w:customStyle="1" w:styleId="9DEBE40C46D548A1B92E9BE1A378DD3A2">
    <w:name w:val="9DEBE40C46D548A1B92E9BE1A378DD3A2"/>
    <w:rsid w:val="009E1A76"/>
    <w:pPr>
      <w:spacing w:after="0" w:line="240" w:lineRule="auto"/>
    </w:pPr>
    <w:rPr>
      <w:rFonts w:ascii="Times" w:eastAsia="Times" w:hAnsi="Times" w:cs="Times"/>
      <w:sz w:val="24"/>
      <w:szCs w:val="24"/>
    </w:rPr>
  </w:style>
  <w:style w:type="paragraph" w:customStyle="1" w:styleId="1241E398FDDC47009B866040C94A1EE62">
    <w:name w:val="1241E398FDDC47009B866040C94A1EE62"/>
    <w:rsid w:val="009E1A76"/>
    <w:pPr>
      <w:spacing w:after="0" w:line="240" w:lineRule="auto"/>
    </w:pPr>
    <w:rPr>
      <w:rFonts w:ascii="Times" w:eastAsia="Times" w:hAnsi="Times" w:cs="Times"/>
      <w:sz w:val="24"/>
      <w:szCs w:val="24"/>
    </w:rPr>
  </w:style>
  <w:style w:type="paragraph" w:customStyle="1" w:styleId="A5AE008949F3446B83EC236FE5E7BAD92">
    <w:name w:val="A5AE008949F3446B83EC236FE5E7BAD92"/>
    <w:rsid w:val="009E1A76"/>
    <w:pPr>
      <w:spacing w:after="0" w:line="240" w:lineRule="auto"/>
    </w:pPr>
    <w:rPr>
      <w:rFonts w:ascii="Times" w:eastAsia="Times" w:hAnsi="Times" w:cs="Times"/>
      <w:sz w:val="24"/>
      <w:szCs w:val="24"/>
    </w:rPr>
  </w:style>
  <w:style w:type="paragraph" w:customStyle="1" w:styleId="71FBBDE2F0194734B585764361D2560C2">
    <w:name w:val="71FBBDE2F0194734B585764361D2560C2"/>
    <w:rsid w:val="009E1A76"/>
    <w:pPr>
      <w:spacing w:after="0" w:line="240" w:lineRule="auto"/>
    </w:pPr>
    <w:rPr>
      <w:rFonts w:ascii="Times" w:eastAsia="Times" w:hAnsi="Times" w:cs="Times"/>
      <w:sz w:val="24"/>
      <w:szCs w:val="24"/>
    </w:rPr>
  </w:style>
  <w:style w:type="paragraph" w:customStyle="1" w:styleId="5EA529B077824D7D954A9D28EECEEF252">
    <w:name w:val="5EA529B077824D7D954A9D28EECEEF252"/>
    <w:rsid w:val="009E1A76"/>
    <w:pPr>
      <w:spacing w:after="0" w:line="240" w:lineRule="auto"/>
    </w:pPr>
    <w:rPr>
      <w:rFonts w:ascii="Times" w:eastAsia="Times" w:hAnsi="Times" w:cs="Times"/>
      <w:sz w:val="24"/>
      <w:szCs w:val="24"/>
    </w:rPr>
  </w:style>
  <w:style w:type="paragraph" w:customStyle="1" w:styleId="A334A992D61D4EAD9CD9BCF69CBA47B22">
    <w:name w:val="A334A992D61D4EAD9CD9BCF69CBA47B22"/>
    <w:rsid w:val="009E1A76"/>
    <w:pPr>
      <w:spacing w:after="0" w:line="240" w:lineRule="auto"/>
    </w:pPr>
    <w:rPr>
      <w:rFonts w:ascii="Times" w:eastAsia="Times" w:hAnsi="Times" w:cs="Times"/>
      <w:sz w:val="24"/>
      <w:szCs w:val="24"/>
    </w:rPr>
  </w:style>
  <w:style w:type="paragraph" w:customStyle="1" w:styleId="4DFC468D6D6C436784CA1792B4945B032">
    <w:name w:val="4DFC468D6D6C436784CA1792B4945B032"/>
    <w:rsid w:val="009E1A76"/>
    <w:pPr>
      <w:spacing w:after="0" w:line="240" w:lineRule="auto"/>
    </w:pPr>
    <w:rPr>
      <w:rFonts w:ascii="Times" w:eastAsia="Times" w:hAnsi="Times" w:cs="Times"/>
      <w:sz w:val="24"/>
      <w:szCs w:val="24"/>
    </w:rPr>
  </w:style>
  <w:style w:type="paragraph" w:customStyle="1" w:styleId="A401C37DEBFC472A9CF15426C32117822">
    <w:name w:val="A401C37DEBFC472A9CF15426C32117822"/>
    <w:rsid w:val="009E1A76"/>
    <w:pPr>
      <w:spacing w:after="0" w:line="240" w:lineRule="auto"/>
    </w:pPr>
    <w:rPr>
      <w:rFonts w:ascii="Times" w:eastAsia="Times" w:hAnsi="Times" w:cs="Times"/>
      <w:sz w:val="24"/>
      <w:szCs w:val="24"/>
    </w:rPr>
  </w:style>
  <w:style w:type="paragraph" w:customStyle="1" w:styleId="DAF459A87A9F4D288A8AFC7D67C1A12C2">
    <w:name w:val="DAF459A87A9F4D288A8AFC7D67C1A12C2"/>
    <w:rsid w:val="009E1A76"/>
    <w:pPr>
      <w:spacing w:after="0" w:line="240" w:lineRule="auto"/>
    </w:pPr>
    <w:rPr>
      <w:rFonts w:ascii="Times" w:eastAsia="Times" w:hAnsi="Times" w:cs="Times"/>
      <w:sz w:val="24"/>
      <w:szCs w:val="24"/>
    </w:rPr>
  </w:style>
  <w:style w:type="paragraph" w:customStyle="1" w:styleId="C4EE772DD5F5494D9E0C725E0B096D2E2">
    <w:name w:val="C4EE772DD5F5494D9E0C725E0B096D2E2"/>
    <w:rsid w:val="009E1A76"/>
    <w:pPr>
      <w:spacing w:after="0" w:line="240" w:lineRule="auto"/>
    </w:pPr>
    <w:rPr>
      <w:rFonts w:ascii="Times" w:eastAsia="Times" w:hAnsi="Times" w:cs="Times"/>
      <w:sz w:val="24"/>
      <w:szCs w:val="24"/>
    </w:rPr>
  </w:style>
  <w:style w:type="paragraph" w:customStyle="1" w:styleId="7B2ED996CF3942E5B3E02C8085017B742">
    <w:name w:val="7B2ED996CF3942E5B3E02C8085017B742"/>
    <w:rsid w:val="009E1A76"/>
    <w:pPr>
      <w:spacing w:after="0" w:line="240" w:lineRule="auto"/>
    </w:pPr>
    <w:rPr>
      <w:rFonts w:ascii="Times" w:eastAsia="Times" w:hAnsi="Times" w:cs="Times"/>
      <w:sz w:val="24"/>
      <w:szCs w:val="24"/>
    </w:rPr>
  </w:style>
  <w:style w:type="paragraph" w:customStyle="1" w:styleId="AD5F286E95F0402A87F39DFEF4FDCE162">
    <w:name w:val="AD5F286E95F0402A87F39DFEF4FDCE162"/>
    <w:rsid w:val="009E1A76"/>
    <w:pPr>
      <w:spacing w:after="0" w:line="240" w:lineRule="auto"/>
    </w:pPr>
    <w:rPr>
      <w:rFonts w:ascii="Times" w:eastAsia="Times" w:hAnsi="Times" w:cs="Times"/>
      <w:sz w:val="24"/>
      <w:szCs w:val="24"/>
    </w:rPr>
  </w:style>
  <w:style w:type="paragraph" w:customStyle="1" w:styleId="B91A7E1EB65E424FA0E2C7969D48CBB82">
    <w:name w:val="B91A7E1EB65E424FA0E2C7969D48CBB82"/>
    <w:rsid w:val="009E1A76"/>
    <w:pPr>
      <w:spacing w:after="0" w:line="240" w:lineRule="auto"/>
    </w:pPr>
    <w:rPr>
      <w:rFonts w:ascii="Times" w:eastAsia="Times" w:hAnsi="Times" w:cs="Times"/>
      <w:sz w:val="24"/>
      <w:szCs w:val="24"/>
    </w:rPr>
  </w:style>
  <w:style w:type="paragraph" w:customStyle="1" w:styleId="579484DD22954C57B392807E06E0CB262">
    <w:name w:val="579484DD22954C57B392807E06E0CB262"/>
    <w:rsid w:val="009E1A76"/>
    <w:pPr>
      <w:spacing w:after="0" w:line="240" w:lineRule="auto"/>
    </w:pPr>
    <w:rPr>
      <w:rFonts w:ascii="Times" w:eastAsia="Times" w:hAnsi="Times" w:cs="Times"/>
      <w:sz w:val="24"/>
      <w:szCs w:val="24"/>
    </w:rPr>
  </w:style>
  <w:style w:type="paragraph" w:customStyle="1" w:styleId="957A85F7EF1D48298DAB91ABBE97C7892">
    <w:name w:val="957A85F7EF1D48298DAB91ABBE97C7892"/>
    <w:rsid w:val="009E1A76"/>
    <w:pPr>
      <w:spacing w:after="0" w:line="240" w:lineRule="auto"/>
    </w:pPr>
    <w:rPr>
      <w:rFonts w:ascii="Times" w:eastAsia="Times" w:hAnsi="Times" w:cs="Times"/>
      <w:sz w:val="24"/>
      <w:szCs w:val="24"/>
    </w:rPr>
  </w:style>
  <w:style w:type="paragraph" w:customStyle="1" w:styleId="F9F4A7AF10154629A661BB43C44B8ED22">
    <w:name w:val="F9F4A7AF10154629A661BB43C44B8ED22"/>
    <w:rsid w:val="009E1A76"/>
    <w:pPr>
      <w:spacing w:after="0" w:line="240" w:lineRule="auto"/>
    </w:pPr>
    <w:rPr>
      <w:rFonts w:ascii="Times" w:eastAsia="Times" w:hAnsi="Times" w:cs="Times"/>
      <w:sz w:val="24"/>
      <w:szCs w:val="24"/>
    </w:rPr>
  </w:style>
  <w:style w:type="paragraph" w:customStyle="1" w:styleId="94688F0BBB224958901127917BBD765D2">
    <w:name w:val="94688F0BBB224958901127917BBD765D2"/>
    <w:rsid w:val="009E1A76"/>
    <w:pPr>
      <w:spacing w:after="0" w:line="240" w:lineRule="auto"/>
    </w:pPr>
    <w:rPr>
      <w:rFonts w:ascii="Times" w:eastAsia="Times" w:hAnsi="Times" w:cs="Times"/>
      <w:sz w:val="24"/>
      <w:szCs w:val="24"/>
    </w:rPr>
  </w:style>
  <w:style w:type="paragraph" w:customStyle="1" w:styleId="A99929121EDD48E99C202CE3D3496EC52">
    <w:name w:val="A99929121EDD48E99C202CE3D3496EC52"/>
    <w:rsid w:val="009E1A76"/>
    <w:pPr>
      <w:spacing w:after="0" w:line="240" w:lineRule="auto"/>
    </w:pPr>
    <w:rPr>
      <w:rFonts w:ascii="Times" w:eastAsia="Times" w:hAnsi="Times" w:cs="Times"/>
      <w:sz w:val="24"/>
      <w:szCs w:val="24"/>
    </w:rPr>
  </w:style>
  <w:style w:type="paragraph" w:customStyle="1" w:styleId="77D0B1283C344FB2BDC4BF835ECD603B2">
    <w:name w:val="77D0B1283C344FB2BDC4BF835ECD603B2"/>
    <w:rsid w:val="009E1A76"/>
    <w:pPr>
      <w:spacing w:after="0" w:line="240" w:lineRule="auto"/>
      <w:ind w:left="720"/>
      <w:contextualSpacing/>
    </w:pPr>
    <w:rPr>
      <w:rFonts w:ascii="Times" w:eastAsia="Times" w:hAnsi="Times" w:cs="Times"/>
      <w:sz w:val="24"/>
      <w:szCs w:val="24"/>
    </w:rPr>
  </w:style>
  <w:style w:type="paragraph" w:customStyle="1" w:styleId="B69B8FC1EAA64B0B9CB482059793C7F02">
    <w:name w:val="B69B8FC1EAA64B0B9CB482059793C7F02"/>
    <w:rsid w:val="009E1A76"/>
    <w:pPr>
      <w:spacing w:after="0" w:line="240" w:lineRule="auto"/>
    </w:pPr>
    <w:rPr>
      <w:rFonts w:ascii="Times" w:eastAsia="Times" w:hAnsi="Times" w:cs="Times"/>
      <w:sz w:val="24"/>
      <w:szCs w:val="24"/>
    </w:rPr>
  </w:style>
  <w:style w:type="paragraph" w:customStyle="1" w:styleId="7EE8BA7436104CBE9C556F3EF51C90B72">
    <w:name w:val="7EE8BA7436104CBE9C556F3EF51C90B72"/>
    <w:rsid w:val="009E1A76"/>
    <w:pPr>
      <w:spacing w:after="0" w:line="240" w:lineRule="auto"/>
    </w:pPr>
    <w:rPr>
      <w:rFonts w:ascii="Times" w:eastAsia="Times" w:hAnsi="Times" w:cs="Times"/>
      <w:sz w:val="24"/>
      <w:szCs w:val="24"/>
    </w:rPr>
  </w:style>
  <w:style w:type="paragraph" w:customStyle="1" w:styleId="A0BEC038AA984ED784E426E37770C7672">
    <w:name w:val="A0BEC038AA984ED784E426E37770C7672"/>
    <w:rsid w:val="009E1A76"/>
    <w:pPr>
      <w:spacing w:after="0" w:line="240" w:lineRule="auto"/>
    </w:pPr>
    <w:rPr>
      <w:rFonts w:ascii="Times" w:eastAsia="Times" w:hAnsi="Times" w:cs="Times"/>
      <w:sz w:val="24"/>
      <w:szCs w:val="24"/>
    </w:rPr>
  </w:style>
  <w:style w:type="paragraph" w:customStyle="1" w:styleId="C538D9FF4A3849EEA261B5A401DF08C42">
    <w:name w:val="C538D9FF4A3849EEA261B5A401DF08C42"/>
    <w:rsid w:val="009E1A76"/>
    <w:pPr>
      <w:spacing w:after="0" w:line="240" w:lineRule="auto"/>
    </w:pPr>
    <w:rPr>
      <w:rFonts w:ascii="Times" w:eastAsia="Times" w:hAnsi="Times" w:cs="Times"/>
      <w:sz w:val="24"/>
      <w:szCs w:val="24"/>
    </w:rPr>
  </w:style>
  <w:style w:type="paragraph" w:customStyle="1" w:styleId="4C085483C8EA4AC1BBB136AA476C7E612">
    <w:name w:val="4C085483C8EA4AC1BBB136AA476C7E612"/>
    <w:rsid w:val="009E1A76"/>
    <w:pPr>
      <w:spacing w:after="0" w:line="240" w:lineRule="auto"/>
    </w:pPr>
    <w:rPr>
      <w:rFonts w:ascii="Times" w:eastAsia="Times" w:hAnsi="Times" w:cs="Times"/>
      <w:sz w:val="24"/>
      <w:szCs w:val="24"/>
    </w:rPr>
  </w:style>
  <w:style w:type="paragraph" w:customStyle="1" w:styleId="1120BBBE0D9A464CB638C1E41FF564392">
    <w:name w:val="1120BBBE0D9A464CB638C1E41FF564392"/>
    <w:rsid w:val="009E1A76"/>
    <w:pPr>
      <w:spacing w:after="0" w:line="240" w:lineRule="auto"/>
    </w:pPr>
    <w:rPr>
      <w:rFonts w:ascii="Times" w:eastAsia="Times" w:hAnsi="Times" w:cs="Times"/>
      <w:sz w:val="24"/>
      <w:szCs w:val="24"/>
    </w:rPr>
  </w:style>
  <w:style w:type="paragraph" w:customStyle="1" w:styleId="255153B955C143B1A6B4D39900A982142">
    <w:name w:val="255153B955C143B1A6B4D39900A982142"/>
    <w:rsid w:val="009E1A76"/>
    <w:pPr>
      <w:spacing w:after="0" w:line="240" w:lineRule="auto"/>
    </w:pPr>
    <w:rPr>
      <w:rFonts w:ascii="Times" w:eastAsia="Times" w:hAnsi="Times" w:cs="Times"/>
      <w:sz w:val="24"/>
      <w:szCs w:val="24"/>
    </w:rPr>
  </w:style>
  <w:style w:type="paragraph" w:customStyle="1" w:styleId="0A40CA40B7C44DAAA76E29E1F06A70002">
    <w:name w:val="0A40CA40B7C44DAAA76E29E1F06A70002"/>
    <w:rsid w:val="009E1A76"/>
    <w:pPr>
      <w:spacing w:after="0" w:line="240" w:lineRule="auto"/>
    </w:pPr>
    <w:rPr>
      <w:rFonts w:ascii="Times" w:eastAsia="Times" w:hAnsi="Times" w:cs="Times"/>
      <w:sz w:val="24"/>
      <w:szCs w:val="24"/>
    </w:rPr>
  </w:style>
  <w:style w:type="paragraph" w:customStyle="1" w:styleId="3F7AEF5DF44E41F6BFA26B8E3C6BCDA52">
    <w:name w:val="3F7AEF5DF44E41F6BFA26B8E3C6BCDA52"/>
    <w:rsid w:val="009E1A76"/>
    <w:pPr>
      <w:spacing w:after="0" w:line="240" w:lineRule="auto"/>
    </w:pPr>
    <w:rPr>
      <w:rFonts w:ascii="Times" w:eastAsia="Times" w:hAnsi="Times" w:cs="Times"/>
      <w:sz w:val="24"/>
      <w:szCs w:val="24"/>
    </w:rPr>
  </w:style>
  <w:style w:type="paragraph" w:customStyle="1" w:styleId="9FE500E4789A4EAAA452B74AE76FB4B72">
    <w:name w:val="9FE500E4789A4EAAA452B74AE76FB4B72"/>
    <w:rsid w:val="009E1A76"/>
    <w:pPr>
      <w:spacing w:after="0" w:line="240" w:lineRule="auto"/>
    </w:pPr>
    <w:rPr>
      <w:rFonts w:ascii="Times" w:eastAsia="Times" w:hAnsi="Times" w:cs="Times"/>
      <w:sz w:val="24"/>
      <w:szCs w:val="24"/>
    </w:rPr>
  </w:style>
  <w:style w:type="paragraph" w:customStyle="1" w:styleId="0EAB0FA78C3A40C1A25C2377BA62CF2F2">
    <w:name w:val="0EAB0FA78C3A40C1A25C2377BA62CF2F2"/>
    <w:rsid w:val="009E1A76"/>
    <w:pPr>
      <w:spacing w:after="0" w:line="240" w:lineRule="auto"/>
    </w:pPr>
    <w:rPr>
      <w:rFonts w:ascii="Times" w:eastAsia="Times" w:hAnsi="Times" w:cs="Times"/>
      <w:sz w:val="24"/>
      <w:szCs w:val="24"/>
    </w:rPr>
  </w:style>
  <w:style w:type="paragraph" w:customStyle="1" w:styleId="CA5E476ABEAA4E1B9DC5025C2EFB44ED2">
    <w:name w:val="CA5E476ABEAA4E1B9DC5025C2EFB44ED2"/>
    <w:rsid w:val="009E1A76"/>
    <w:pPr>
      <w:spacing w:after="0" w:line="240" w:lineRule="auto"/>
    </w:pPr>
    <w:rPr>
      <w:rFonts w:ascii="Times" w:eastAsia="Times" w:hAnsi="Times" w:cs="Times"/>
      <w:sz w:val="24"/>
      <w:szCs w:val="24"/>
    </w:rPr>
  </w:style>
  <w:style w:type="paragraph" w:customStyle="1" w:styleId="ECF932618D114558B7816417B25B148D2">
    <w:name w:val="ECF932618D114558B7816417B25B148D2"/>
    <w:rsid w:val="009E1A76"/>
    <w:pPr>
      <w:spacing w:after="0" w:line="240" w:lineRule="auto"/>
    </w:pPr>
    <w:rPr>
      <w:rFonts w:ascii="Times" w:eastAsia="Times" w:hAnsi="Times" w:cs="Times"/>
      <w:sz w:val="24"/>
      <w:szCs w:val="24"/>
    </w:rPr>
  </w:style>
  <w:style w:type="paragraph" w:customStyle="1" w:styleId="B880A9510C824954A338EA1C68B125B02">
    <w:name w:val="B880A9510C824954A338EA1C68B125B02"/>
    <w:rsid w:val="009E1A76"/>
    <w:pPr>
      <w:spacing w:after="0" w:line="240" w:lineRule="auto"/>
    </w:pPr>
    <w:rPr>
      <w:rFonts w:ascii="Times" w:eastAsia="Times" w:hAnsi="Times" w:cs="Times"/>
      <w:sz w:val="24"/>
      <w:szCs w:val="24"/>
    </w:rPr>
  </w:style>
  <w:style w:type="paragraph" w:customStyle="1" w:styleId="3CD52641EF6946BFBBF0A647E7AFCA7317">
    <w:name w:val="3CD52641EF6946BFBBF0A647E7AFCA7317"/>
    <w:rsid w:val="009E1A76"/>
    <w:pPr>
      <w:spacing w:after="0" w:line="240" w:lineRule="auto"/>
    </w:pPr>
    <w:rPr>
      <w:rFonts w:ascii="Times" w:eastAsia="Times" w:hAnsi="Times" w:cs="Times"/>
      <w:sz w:val="24"/>
      <w:szCs w:val="24"/>
    </w:rPr>
  </w:style>
  <w:style w:type="paragraph" w:customStyle="1" w:styleId="520A218E6D12429A859DD0876F6EF56C16">
    <w:name w:val="520A218E6D12429A859DD0876F6EF56C16"/>
    <w:rsid w:val="009E1A76"/>
    <w:pPr>
      <w:spacing w:after="0" w:line="240" w:lineRule="auto"/>
    </w:pPr>
    <w:rPr>
      <w:rFonts w:ascii="Times" w:eastAsia="Times" w:hAnsi="Times" w:cs="Times"/>
      <w:sz w:val="24"/>
      <w:szCs w:val="24"/>
    </w:rPr>
  </w:style>
  <w:style w:type="paragraph" w:customStyle="1" w:styleId="423ED1CFB3C9474C825E12791D61BD9B13">
    <w:name w:val="423ED1CFB3C9474C825E12791D61BD9B13"/>
    <w:rsid w:val="009E1A76"/>
    <w:pPr>
      <w:spacing w:after="0" w:line="240" w:lineRule="auto"/>
    </w:pPr>
    <w:rPr>
      <w:rFonts w:ascii="Times" w:eastAsia="Times" w:hAnsi="Times" w:cs="Times"/>
      <w:sz w:val="24"/>
      <w:szCs w:val="24"/>
    </w:rPr>
  </w:style>
  <w:style w:type="paragraph" w:customStyle="1" w:styleId="CA54041FC3E84FF592F31FB0B615CEEF13">
    <w:name w:val="CA54041FC3E84FF592F31FB0B615CEEF13"/>
    <w:rsid w:val="009E1A76"/>
    <w:pPr>
      <w:spacing w:after="0" w:line="240" w:lineRule="auto"/>
    </w:pPr>
    <w:rPr>
      <w:rFonts w:ascii="Times" w:eastAsia="Times" w:hAnsi="Times" w:cs="Times"/>
      <w:sz w:val="24"/>
      <w:szCs w:val="24"/>
    </w:rPr>
  </w:style>
  <w:style w:type="paragraph" w:customStyle="1" w:styleId="2AC63A2802384D8FB6C2CA70F186BCC213">
    <w:name w:val="2AC63A2802384D8FB6C2CA70F186BCC213"/>
    <w:rsid w:val="009E1A76"/>
    <w:pPr>
      <w:spacing w:after="0" w:line="240" w:lineRule="auto"/>
    </w:pPr>
    <w:rPr>
      <w:rFonts w:ascii="Times" w:eastAsia="Times" w:hAnsi="Times" w:cs="Times"/>
      <w:sz w:val="24"/>
      <w:szCs w:val="24"/>
    </w:rPr>
  </w:style>
  <w:style w:type="paragraph" w:customStyle="1" w:styleId="F36DF42D87B8402DBA4D62692D593F4C13">
    <w:name w:val="F36DF42D87B8402DBA4D62692D593F4C13"/>
    <w:rsid w:val="009E1A76"/>
    <w:pPr>
      <w:spacing w:after="0" w:line="240" w:lineRule="auto"/>
    </w:pPr>
    <w:rPr>
      <w:rFonts w:ascii="Times" w:eastAsia="Times" w:hAnsi="Times" w:cs="Times"/>
      <w:sz w:val="24"/>
      <w:szCs w:val="24"/>
    </w:rPr>
  </w:style>
  <w:style w:type="paragraph" w:customStyle="1" w:styleId="661A961C276F43B1824EA88B447C67C612">
    <w:name w:val="661A961C276F43B1824EA88B447C67C612"/>
    <w:rsid w:val="009E1A76"/>
    <w:pPr>
      <w:spacing w:after="0" w:line="240" w:lineRule="auto"/>
    </w:pPr>
    <w:rPr>
      <w:rFonts w:ascii="Times" w:eastAsia="Times" w:hAnsi="Times" w:cs="Times"/>
      <w:sz w:val="24"/>
      <w:szCs w:val="24"/>
    </w:rPr>
  </w:style>
  <w:style w:type="paragraph" w:customStyle="1" w:styleId="0AF8D742C79D46C4B7E518CAA20EB4D712">
    <w:name w:val="0AF8D742C79D46C4B7E518CAA20EB4D712"/>
    <w:rsid w:val="009E1A76"/>
    <w:pPr>
      <w:spacing w:after="0" w:line="240" w:lineRule="auto"/>
    </w:pPr>
    <w:rPr>
      <w:rFonts w:ascii="Times" w:eastAsia="Times" w:hAnsi="Times" w:cs="Times"/>
      <w:sz w:val="24"/>
      <w:szCs w:val="24"/>
    </w:rPr>
  </w:style>
  <w:style w:type="paragraph" w:customStyle="1" w:styleId="9656894572654707B0C05D81C5140DE711">
    <w:name w:val="9656894572654707B0C05D81C5140DE711"/>
    <w:rsid w:val="009E1A76"/>
    <w:pPr>
      <w:spacing w:after="0" w:line="240" w:lineRule="auto"/>
    </w:pPr>
    <w:rPr>
      <w:rFonts w:ascii="Times" w:eastAsia="Times" w:hAnsi="Times" w:cs="Times"/>
      <w:sz w:val="24"/>
      <w:szCs w:val="24"/>
    </w:rPr>
  </w:style>
  <w:style w:type="paragraph" w:customStyle="1" w:styleId="97BE5054EECC4A628166DE78561BB5239">
    <w:name w:val="97BE5054EECC4A628166DE78561BB5239"/>
    <w:rsid w:val="009E1A76"/>
    <w:pPr>
      <w:spacing w:after="0" w:line="240" w:lineRule="auto"/>
    </w:pPr>
    <w:rPr>
      <w:rFonts w:ascii="Times" w:eastAsia="Times" w:hAnsi="Times" w:cs="Times"/>
      <w:sz w:val="24"/>
      <w:szCs w:val="24"/>
    </w:rPr>
  </w:style>
  <w:style w:type="paragraph" w:customStyle="1" w:styleId="60B85A9460D6413C9E3D5DA90E2531559">
    <w:name w:val="60B85A9460D6413C9E3D5DA90E2531559"/>
    <w:rsid w:val="009E1A76"/>
    <w:pPr>
      <w:spacing w:after="0" w:line="240" w:lineRule="auto"/>
    </w:pPr>
    <w:rPr>
      <w:rFonts w:ascii="Times" w:eastAsia="Times" w:hAnsi="Times" w:cs="Times"/>
      <w:sz w:val="24"/>
      <w:szCs w:val="24"/>
    </w:rPr>
  </w:style>
  <w:style w:type="paragraph" w:customStyle="1" w:styleId="A8919E64ECF144298B3A9189ECC187E59">
    <w:name w:val="A8919E64ECF144298B3A9189ECC187E59"/>
    <w:rsid w:val="009E1A76"/>
    <w:pPr>
      <w:spacing w:after="0" w:line="240" w:lineRule="auto"/>
    </w:pPr>
    <w:rPr>
      <w:rFonts w:ascii="Times" w:eastAsia="Times" w:hAnsi="Times" w:cs="Times"/>
      <w:sz w:val="24"/>
      <w:szCs w:val="24"/>
    </w:rPr>
  </w:style>
  <w:style w:type="paragraph" w:customStyle="1" w:styleId="9AFEEB9E003241B58A3A525424EBAA719">
    <w:name w:val="9AFEEB9E003241B58A3A525424EBAA719"/>
    <w:rsid w:val="009E1A76"/>
    <w:pPr>
      <w:spacing w:after="0" w:line="240" w:lineRule="auto"/>
    </w:pPr>
    <w:rPr>
      <w:rFonts w:ascii="Times" w:eastAsia="Times" w:hAnsi="Times" w:cs="Times"/>
      <w:sz w:val="24"/>
      <w:szCs w:val="24"/>
    </w:rPr>
  </w:style>
  <w:style w:type="paragraph" w:customStyle="1" w:styleId="9B729DA068E640B096CE88B1E151F9F49">
    <w:name w:val="9B729DA068E640B096CE88B1E151F9F49"/>
    <w:rsid w:val="009E1A76"/>
    <w:pPr>
      <w:spacing w:after="0" w:line="240" w:lineRule="auto"/>
    </w:pPr>
    <w:rPr>
      <w:rFonts w:ascii="Times" w:eastAsia="Times" w:hAnsi="Times" w:cs="Times"/>
      <w:sz w:val="24"/>
      <w:szCs w:val="24"/>
    </w:rPr>
  </w:style>
  <w:style w:type="paragraph" w:customStyle="1" w:styleId="98C875DB5481456E883AF5D8CE9996861">
    <w:name w:val="98C875DB5481456E883AF5D8CE9996861"/>
    <w:rsid w:val="009E1A76"/>
    <w:pPr>
      <w:spacing w:after="0" w:line="240" w:lineRule="auto"/>
    </w:pPr>
    <w:rPr>
      <w:rFonts w:ascii="Times" w:eastAsia="Times" w:hAnsi="Times" w:cs="Times"/>
      <w:sz w:val="24"/>
      <w:szCs w:val="24"/>
    </w:rPr>
  </w:style>
  <w:style w:type="paragraph" w:customStyle="1" w:styleId="ED54EFF8CCE54A1FA6846FBA599BA39F8">
    <w:name w:val="ED54EFF8CCE54A1FA6846FBA599BA39F8"/>
    <w:rsid w:val="009E1A76"/>
    <w:pPr>
      <w:spacing w:after="0" w:line="240" w:lineRule="auto"/>
    </w:pPr>
    <w:rPr>
      <w:rFonts w:ascii="Times" w:eastAsia="Times" w:hAnsi="Times" w:cs="Times"/>
      <w:sz w:val="24"/>
      <w:szCs w:val="24"/>
    </w:rPr>
  </w:style>
  <w:style w:type="paragraph" w:customStyle="1" w:styleId="BCD058A508AB48CF908A5C6223C2D0368">
    <w:name w:val="BCD058A508AB48CF908A5C6223C2D0368"/>
    <w:rsid w:val="009E1A76"/>
    <w:pPr>
      <w:spacing w:after="0" w:line="240" w:lineRule="auto"/>
      <w:ind w:left="720"/>
      <w:contextualSpacing/>
    </w:pPr>
    <w:rPr>
      <w:rFonts w:ascii="Times" w:eastAsia="Times" w:hAnsi="Times" w:cs="Times"/>
      <w:sz w:val="24"/>
      <w:szCs w:val="24"/>
    </w:rPr>
  </w:style>
  <w:style w:type="paragraph" w:customStyle="1" w:styleId="5B9FD9B0D19A424496F339EE686E99568">
    <w:name w:val="5B9FD9B0D19A424496F339EE686E99568"/>
    <w:rsid w:val="009E1A76"/>
    <w:pPr>
      <w:spacing w:after="0" w:line="240" w:lineRule="auto"/>
      <w:ind w:left="720"/>
      <w:contextualSpacing/>
    </w:pPr>
    <w:rPr>
      <w:rFonts w:ascii="Times" w:eastAsia="Times" w:hAnsi="Times" w:cs="Times"/>
      <w:sz w:val="24"/>
      <w:szCs w:val="24"/>
    </w:rPr>
  </w:style>
  <w:style w:type="paragraph" w:customStyle="1" w:styleId="48807A3C847F4A599E730F356A556B218">
    <w:name w:val="48807A3C847F4A599E730F356A556B218"/>
    <w:rsid w:val="009E1A76"/>
    <w:pPr>
      <w:spacing w:after="0" w:line="240" w:lineRule="auto"/>
    </w:pPr>
    <w:rPr>
      <w:rFonts w:ascii="Times" w:eastAsia="Times" w:hAnsi="Times" w:cs="Times"/>
      <w:sz w:val="24"/>
      <w:szCs w:val="24"/>
    </w:rPr>
  </w:style>
  <w:style w:type="paragraph" w:customStyle="1" w:styleId="6125E6ACDF2F44F48AB4E6D9C345228B6">
    <w:name w:val="6125E6ACDF2F44F48AB4E6D9C345228B6"/>
    <w:rsid w:val="009E1A76"/>
    <w:pPr>
      <w:spacing w:after="0" w:line="240" w:lineRule="auto"/>
    </w:pPr>
    <w:rPr>
      <w:rFonts w:ascii="Times" w:eastAsia="Times" w:hAnsi="Times" w:cs="Times"/>
      <w:sz w:val="24"/>
      <w:szCs w:val="24"/>
    </w:rPr>
  </w:style>
  <w:style w:type="paragraph" w:customStyle="1" w:styleId="0C33561C3AFE47A483525038DE634B135">
    <w:name w:val="0C33561C3AFE47A483525038DE634B135"/>
    <w:rsid w:val="009E1A76"/>
    <w:pPr>
      <w:spacing w:after="0" w:line="240" w:lineRule="auto"/>
    </w:pPr>
    <w:rPr>
      <w:rFonts w:ascii="Times" w:eastAsia="Times" w:hAnsi="Times" w:cs="Times"/>
      <w:sz w:val="24"/>
      <w:szCs w:val="24"/>
    </w:rPr>
  </w:style>
  <w:style w:type="paragraph" w:customStyle="1" w:styleId="BAF69FBCD08C46E19E5D0DF49641D3075">
    <w:name w:val="BAF69FBCD08C46E19E5D0DF49641D3075"/>
    <w:rsid w:val="009E1A76"/>
    <w:pPr>
      <w:spacing w:after="0" w:line="240" w:lineRule="auto"/>
    </w:pPr>
    <w:rPr>
      <w:rFonts w:ascii="Times" w:eastAsia="Times" w:hAnsi="Times" w:cs="Times"/>
      <w:sz w:val="24"/>
      <w:szCs w:val="24"/>
    </w:rPr>
  </w:style>
  <w:style w:type="paragraph" w:customStyle="1" w:styleId="BE36DB23169742828492EA2132D361005">
    <w:name w:val="BE36DB23169742828492EA2132D361005"/>
    <w:rsid w:val="009E1A76"/>
    <w:pPr>
      <w:spacing w:after="0" w:line="240" w:lineRule="auto"/>
    </w:pPr>
    <w:rPr>
      <w:rFonts w:ascii="Times" w:eastAsia="Times" w:hAnsi="Times" w:cs="Times"/>
      <w:sz w:val="24"/>
      <w:szCs w:val="24"/>
    </w:rPr>
  </w:style>
  <w:style w:type="paragraph" w:customStyle="1" w:styleId="9F582E836B79404C81525129415C53B25">
    <w:name w:val="9F582E836B79404C81525129415C53B25"/>
    <w:rsid w:val="009E1A76"/>
    <w:pPr>
      <w:spacing w:after="0" w:line="240" w:lineRule="auto"/>
    </w:pPr>
    <w:rPr>
      <w:rFonts w:ascii="Times" w:eastAsia="Times" w:hAnsi="Times" w:cs="Times"/>
      <w:sz w:val="24"/>
      <w:szCs w:val="24"/>
    </w:rPr>
  </w:style>
  <w:style w:type="paragraph" w:customStyle="1" w:styleId="F22B6DF6E61B4D76B582B5FEA80DF0705">
    <w:name w:val="F22B6DF6E61B4D76B582B5FEA80DF0705"/>
    <w:rsid w:val="009E1A76"/>
    <w:pPr>
      <w:spacing w:after="0" w:line="240" w:lineRule="auto"/>
    </w:pPr>
    <w:rPr>
      <w:rFonts w:ascii="Times" w:eastAsia="Times" w:hAnsi="Times" w:cs="Times"/>
      <w:sz w:val="24"/>
      <w:szCs w:val="24"/>
    </w:rPr>
  </w:style>
  <w:style w:type="paragraph" w:customStyle="1" w:styleId="235A75D567704FFCBB79EF79A5C3208E5">
    <w:name w:val="235A75D567704FFCBB79EF79A5C3208E5"/>
    <w:rsid w:val="009E1A76"/>
    <w:pPr>
      <w:spacing w:after="0" w:line="240" w:lineRule="auto"/>
    </w:pPr>
    <w:rPr>
      <w:rFonts w:ascii="Times" w:eastAsia="Times" w:hAnsi="Times" w:cs="Times"/>
      <w:sz w:val="24"/>
      <w:szCs w:val="24"/>
    </w:rPr>
  </w:style>
  <w:style w:type="paragraph" w:customStyle="1" w:styleId="A9B09170DE2F441DA29CE1CAAFFBBAC95">
    <w:name w:val="A9B09170DE2F441DA29CE1CAAFFBBAC95"/>
    <w:rsid w:val="009E1A76"/>
    <w:pPr>
      <w:spacing w:after="0" w:line="240" w:lineRule="auto"/>
    </w:pPr>
    <w:rPr>
      <w:rFonts w:ascii="Times" w:eastAsia="Times" w:hAnsi="Times" w:cs="Times"/>
      <w:sz w:val="24"/>
      <w:szCs w:val="24"/>
    </w:rPr>
  </w:style>
  <w:style w:type="paragraph" w:customStyle="1" w:styleId="7EE31E75ABE54E9CA4A915781215F89E5">
    <w:name w:val="7EE31E75ABE54E9CA4A915781215F89E5"/>
    <w:rsid w:val="009E1A76"/>
    <w:pPr>
      <w:spacing w:after="0" w:line="240" w:lineRule="auto"/>
    </w:pPr>
    <w:rPr>
      <w:rFonts w:ascii="Times" w:eastAsia="Times" w:hAnsi="Times" w:cs="Times"/>
      <w:sz w:val="24"/>
      <w:szCs w:val="24"/>
    </w:rPr>
  </w:style>
  <w:style w:type="paragraph" w:customStyle="1" w:styleId="B3F1BFD9951944C6B36A3A493F9DE4335">
    <w:name w:val="B3F1BFD9951944C6B36A3A493F9DE4335"/>
    <w:rsid w:val="009E1A76"/>
    <w:pPr>
      <w:spacing w:after="0" w:line="240" w:lineRule="auto"/>
      <w:ind w:left="720"/>
      <w:contextualSpacing/>
    </w:pPr>
    <w:rPr>
      <w:rFonts w:ascii="Times" w:eastAsia="Times" w:hAnsi="Times" w:cs="Times"/>
      <w:sz w:val="24"/>
      <w:szCs w:val="24"/>
    </w:rPr>
  </w:style>
  <w:style w:type="paragraph" w:customStyle="1" w:styleId="CC15D1FEC72347378B418E34FD716CB25">
    <w:name w:val="CC15D1FEC72347378B418E34FD716CB25"/>
    <w:rsid w:val="009E1A76"/>
    <w:pPr>
      <w:spacing w:after="0" w:line="240" w:lineRule="auto"/>
    </w:pPr>
    <w:rPr>
      <w:rFonts w:ascii="Times" w:eastAsia="Times" w:hAnsi="Times" w:cs="Times"/>
      <w:sz w:val="24"/>
      <w:szCs w:val="24"/>
    </w:rPr>
  </w:style>
  <w:style w:type="paragraph" w:customStyle="1" w:styleId="829541058E084BDD93EE7341E67DA1795">
    <w:name w:val="829541058E084BDD93EE7341E67DA1795"/>
    <w:rsid w:val="009E1A76"/>
    <w:pPr>
      <w:spacing w:after="0" w:line="240" w:lineRule="auto"/>
    </w:pPr>
    <w:rPr>
      <w:rFonts w:ascii="Times" w:eastAsia="Times" w:hAnsi="Times" w:cs="Times"/>
      <w:sz w:val="24"/>
      <w:szCs w:val="24"/>
    </w:rPr>
  </w:style>
  <w:style w:type="paragraph" w:customStyle="1" w:styleId="ACC6B4132C7343069B9B6B7854CF5BA35">
    <w:name w:val="ACC6B4132C7343069B9B6B7854CF5BA35"/>
    <w:rsid w:val="009E1A76"/>
    <w:pPr>
      <w:spacing w:after="0" w:line="240" w:lineRule="auto"/>
    </w:pPr>
    <w:rPr>
      <w:rFonts w:ascii="Times" w:eastAsia="Times" w:hAnsi="Times" w:cs="Times"/>
      <w:sz w:val="24"/>
      <w:szCs w:val="24"/>
    </w:rPr>
  </w:style>
  <w:style w:type="paragraph" w:customStyle="1" w:styleId="DDF4ECCAE45E47BEA932046F6DCAF03E5">
    <w:name w:val="DDF4ECCAE45E47BEA932046F6DCAF03E5"/>
    <w:rsid w:val="009E1A76"/>
    <w:pPr>
      <w:spacing w:after="0" w:line="240" w:lineRule="auto"/>
    </w:pPr>
    <w:rPr>
      <w:rFonts w:ascii="Times" w:eastAsia="Times" w:hAnsi="Times" w:cs="Times"/>
      <w:sz w:val="24"/>
      <w:szCs w:val="24"/>
    </w:rPr>
  </w:style>
  <w:style w:type="paragraph" w:customStyle="1" w:styleId="CC74F68525954FF3A5F0679A1F3B99855">
    <w:name w:val="CC74F68525954FF3A5F0679A1F3B99855"/>
    <w:rsid w:val="009E1A76"/>
    <w:pPr>
      <w:spacing w:after="0" w:line="240" w:lineRule="auto"/>
    </w:pPr>
    <w:rPr>
      <w:rFonts w:ascii="Times" w:eastAsia="Times" w:hAnsi="Times" w:cs="Times"/>
      <w:sz w:val="24"/>
      <w:szCs w:val="24"/>
    </w:rPr>
  </w:style>
  <w:style w:type="paragraph" w:customStyle="1" w:styleId="C0421C7A622A47B482BC9444F119175A3">
    <w:name w:val="C0421C7A622A47B482BC9444F119175A3"/>
    <w:rsid w:val="009E1A76"/>
    <w:pPr>
      <w:spacing w:after="0" w:line="240" w:lineRule="auto"/>
      <w:ind w:left="720"/>
      <w:contextualSpacing/>
    </w:pPr>
    <w:rPr>
      <w:rFonts w:ascii="Times" w:eastAsia="Times" w:hAnsi="Times" w:cs="Times"/>
      <w:sz w:val="24"/>
      <w:szCs w:val="24"/>
    </w:rPr>
  </w:style>
  <w:style w:type="paragraph" w:customStyle="1" w:styleId="F8291C37518D4594BEDA95EC282F19E93">
    <w:name w:val="F8291C37518D4594BEDA95EC282F19E93"/>
    <w:rsid w:val="009E1A76"/>
    <w:pPr>
      <w:spacing w:after="0" w:line="240" w:lineRule="auto"/>
    </w:pPr>
    <w:rPr>
      <w:rFonts w:ascii="Times" w:eastAsia="Times" w:hAnsi="Times" w:cs="Times"/>
      <w:sz w:val="24"/>
      <w:szCs w:val="24"/>
    </w:rPr>
  </w:style>
  <w:style w:type="paragraph" w:customStyle="1" w:styleId="D21DA6956FBA4EAF81BD40101B59A3113">
    <w:name w:val="D21DA6956FBA4EAF81BD40101B59A3113"/>
    <w:rsid w:val="009E1A76"/>
    <w:pPr>
      <w:spacing w:after="0" w:line="240" w:lineRule="auto"/>
    </w:pPr>
    <w:rPr>
      <w:rFonts w:ascii="Times" w:eastAsia="Times" w:hAnsi="Times" w:cs="Times"/>
      <w:sz w:val="24"/>
      <w:szCs w:val="24"/>
    </w:rPr>
  </w:style>
  <w:style w:type="paragraph" w:customStyle="1" w:styleId="12246CDD77C14E20B7B518323AAC69A73">
    <w:name w:val="12246CDD77C14E20B7B518323AAC69A73"/>
    <w:rsid w:val="009E1A76"/>
    <w:pPr>
      <w:spacing w:after="0" w:line="240" w:lineRule="auto"/>
    </w:pPr>
    <w:rPr>
      <w:rFonts w:ascii="Times" w:eastAsia="Times" w:hAnsi="Times" w:cs="Times"/>
      <w:sz w:val="24"/>
      <w:szCs w:val="24"/>
    </w:rPr>
  </w:style>
  <w:style w:type="paragraph" w:customStyle="1" w:styleId="849EFFC4B67B4370849D98F52B3BFC6C3">
    <w:name w:val="849EFFC4B67B4370849D98F52B3BFC6C3"/>
    <w:rsid w:val="009E1A76"/>
    <w:pPr>
      <w:spacing w:after="0" w:line="240" w:lineRule="auto"/>
    </w:pPr>
    <w:rPr>
      <w:rFonts w:ascii="Times" w:eastAsia="Times" w:hAnsi="Times" w:cs="Times"/>
      <w:sz w:val="24"/>
      <w:szCs w:val="24"/>
    </w:rPr>
  </w:style>
  <w:style w:type="paragraph" w:customStyle="1" w:styleId="A901678CDA0C49B2925629E7EACF94273">
    <w:name w:val="A901678CDA0C49B2925629E7EACF94273"/>
    <w:rsid w:val="009E1A76"/>
    <w:pPr>
      <w:spacing w:after="0" w:line="240" w:lineRule="auto"/>
    </w:pPr>
    <w:rPr>
      <w:rFonts w:ascii="Times" w:eastAsia="Times" w:hAnsi="Times" w:cs="Times"/>
      <w:sz w:val="24"/>
      <w:szCs w:val="24"/>
    </w:rPr>
  </w:style>
  <w:style w:type="paragraph" w:customStyle="1" w:styleId="A139314FD1844E71924CBCE42E69C6DF3">
    <w:name w:val="A139314FD1844E71924CBCE42E69C6DF3"/>
    <w:rsid w:val="009E1A76"/>
    <w:pPr>
      <w:spacing w:after="0" w:line="240" w:lineRule="auto"/>
    </w:pPr>
    <w:rPr>
      <w:rFonts w:ascii="Times" w:eastAsia="Times" w:hAnsi="Times" w:cs="Times"/>
      <w:sz w:val="24"/>
      <w:szCs w:val="24"/>
    </w:rPr>
  </w:style>
  <w:style w:type="paragraph" w:customStyle="1" w:styleId="F435B6246B0C4D629A07F0725796864E3">
    <w:name w:val="F435B6246B0C4D629A07F0725796864E3"/>
    <w:rsid w:val="009E1A76"/>
    <w:pPr>
      <w:spacing w:after="0" w:line="240" w:lineRule="auto"/>
    </w:pPr>
    <w:rPr>
      <w:rFonts w:ascii="Times" w:eastAsia="Times" w:hAnsi="Times" w:cs="Times"/>
      <w:sz w:val="24"/>
      <w:szCs w:val="24"/>
    </w:rPr>
  </w:style>
  <w:style w:type="paragraph" w:customStyle="1" w:styleId="554237FF025648EEA884D97F0E4EE7973">
    <w:name w:val="554237FF025648EEA884D97F0E4EE7973"/>
    <w:rsid w:val="009E1A76"/>
    <w:pPr>
      <w:spacing w:after="0" w:line="240" w:lineRule="auto"/>
    </w:pPr>
    <w:rPr>
      <w:rFonts w:ascii="Times" w:eastAsia="Times" w:hAnsi="Times" w:cs="Times"/>
      <w:sz w:val="24"/>
      <w:szCs w:val="24"/>
    </w:rPr>
  </w:style>
  <w:style w:type="paragraph" w:customStyle="1" w:styleId="B3C30BA55C6C451EB11FB11AE3840C713">
    <w:name w:val="B3C30BA55C6C451EB11FB11AE3840C713"/>
    <w:rsid w:val="009E1A76"/>
    <w:pPr>
      <w:spacing w:after="0" w:line="240" w:lineRule="auto"/>
    </w:pPr>
    <w:rPr>
      <w:rFonts w:ascii="Times" w:eastAsia="Times" w:hAnsi="Times" w:cs="Times"/>
      <w:sz w:val="24"/>
      <w:szCs w:val="24"/>
    </w:rPr>
  </w:style>
  <w:style w:type="paragraph" w:customStyle="1" w:styleId="FBC346CC284C49F79994013DFA42C64C3">
    <w:name w:val="FBC346CC284C49F79994013DFA42C64C3"/>
    <w:rsid w:val="009E1A76"/>
    <w:pPr>
      <w:spacing w:after="0" w:line="240" w:lineRule="auto"/>
    </w:pPr>
    <w:rPr>
      <w:rFonts w:ascii="Times" w:eastAsia="Times" w:hAnsi="Times" w:cs="Times"/>
      <w:sz w:val="24"/>
      <w:szCs w:val="24"/>
    </w:rPr>
  </w:style>
  <w:style w:type="paragraph" w:customStyle="1" w:styleId="5C5A68481F754BDEA7AC1671CCCA8F463">
    <w:name w:val="5C5A68481F754BDEA7AC1671CCCA8F463"/>
    <w:rsid w:val="009E1A76"/>
    <w:pPr>
      <w:spacing w:after="0" w:line="240" w:lineRule="auto"/>
    </w:pPr>
    <w:rPr>
      <w:rFonts w:ascii="Times" w:eastAsia="Times" w:hAnsi="Times" w:cs="Times"/>
      <w:sz w:val="24"/>
      <w:szCs w:val="24"/>
    </w:rPr>
  </w:style>
  <w:style w:type="paragraph" w:customStyle="1" w:styleId="3D22E25C50B1497D92FBF1E68EFFFE173">
    <w:name w:val="3D22E25C50B1497D92FBF1E68EFFFE173"/>
    <w:rsid w:val="009E1A76"/>
    <w:pPr>
      <w:spacing w:after="0" w:line="240" w:lineRule="auto"/>
    </w:pPr>
    <w:rPr>
      <w:rFonts w:ascii="Times" w:eastAsia="Times" w:hAnsi="Times" w:cs="Times"/>
      <w:sz w:val="24"/>
      <w:szCs w:val="24"/>
    </w:rPr>
  </w:style>
  <w:style w:type="paragraph" w:customStyle="1" w:styleId="9DEBE40C46D548A1B92E9BE1A378DD3A3">
    <w:name w:val="9DEBE40C46D548A1B92E9BE1A378DD3A3"/>
    <w:rsid w:val="009E1A76"/>
    <w:pPr>
      <w:spacing w:after="0" w:line="240" w:lineRule="auto"/>
    </w:pPr>
    <w:rPr>
      <w:rFonts w:ascii="Times" w:eastAsia="Times" w:hAnsi="Times" w:cs="Times"/>
      <w:sz w:val="24"/>
      <w:szCs w:val="24"/>
    </w:rPr>
  </w:style>
  <w:style w:type="paragraph" w:customStyle="1" w:styleId="1241E398FDDC47009B866040C94A1EE63">
    <w:name w:val="1241E398FDDC47009B866040C94A1EE63"/>
    <w:rsid w:val="009E1A76"/>
    <w:pPr>
      <w:spacing w:after="0" w:line="240" w:lineRule="auto"/>
    </w:pPr>
    <w:rPr>
      <w:rFonts w:ascii="Times" w:eastAsia="Times" w:hAnsi="Times" w:cs="Times"/>
      <w:sz w:val="24"/>
      <w:szCs w:val="24"/>
    </w:rPr>
  </w:style>
  <w:style w:type="paragraph" w:customStyle="1" w:styleId="A5AE008949F3446B83EC236FE5E7BAD93">
    <w:name w:val="A5AE008949F3446B83EC236FE5E7BAD93"/>
    <w:rsid w:val="009E1A76"/>
    <w:pPr>
      <w:spacing w:after="0" w:line="240" w:lineRule="auto"/>
    </w:pPr>
    <w:rPr>
      <w:rFonts w:ascii="Times" w:eastAsia="Times" w:hAnsi="Times" w:cs="Times"/>
      <w:sz w:val="24"/>
      <w:szCs w:val="24"/>
    </w:rPr>
  </w:style>
  <w:style w:type="paragraph" w:customStyle="1" w:styleId="71FBBDE2F0194734B585764361D2560C3">
    <w:name w:val="71FBBDE2F0194734B585764361D2560C3"/>
    <w:rsid w:val="009E1A76"/>
    <w:pPr>
      <w:spacing w:after="0" w:line="240" w:lineRule="auto"/>
    </w:pPr>
    <w:rPr>
      <w:rFonts w:ascii="Times" w:eastAsia="Times" w:hAnsi="Times" w:cs="Times"/>
      <w:sz w:val="24"/>
      <w:szCs w:val="24"/>
    </w:rPr>
  </w:style>
  <w:style w:type="paragraph" w:customStyle="1" w:styleId="5EA529B077824D7D954A9D28EECEEF253">
    <w:name w:val="5EA529B077824D7D954A9D28EECEEF253"/>
    <w:rsid w:val="009E1A76"/>
    <w:pPr>
      <w:spacing w:after="0" w:line="240" w:lineRule="auto"/>
    </w:pPr>
    <w:rPr>
      <w:rFonts w:ascii="Times" w:eastAsia="Times" w:hAnsi="Times" w:cs="Times"/>
      <w:sz w:val="24"/>
      <w:szCs w:val="24"/>
    </w:rPr>
  </w:style>
  <w:style w:type="paragraph" w:customStyle="1" w:styleId="A334A992D61D4EAD9CD9BCF69CBA47B23">
    <w:name w:val="A334A992D61D4EAD9CD9BCF69CBA47B23"/>
    <w:rsid w:val="009E1A76"/>
    <w:pPr>
      <w:spacing w:after="0" w:line="240" w:lineRule="auto"/>
    </w:pPr>
    <w:rPr>
      <w:rFonts w:ascii="Times" w:eastAsia="Times" w:hAnsi="Times" w:cs="Times"/>
      <w:sz w:val="24"/>
      <w:szCs w:val="24"/>
    </w:rPr>
  </w:style>
  <w:style w:type="paragraph" w:customStyle="1" w:styleId="4DFC468D6D6C436784CA1792B4945B033">
    <w:name w:val="4DFC468D6D6C436784CA1792B4945B033"/>
    <w:rsid w:val="009E1A76"/>
    <w:pPr>
      <w:spacing w:after="0" w:line="240" w:lineRule="auto"/>
    </w:pPr>
    <w:rPr>
      <w:rFonts w:ascii="Times" w:eastAsia="Times" w:hAnsi="Times" w:cs="Times"/>
      <w:sz w:val="24"/>
      <w:szCs w:val="24"/>
    </w:rPr>
  </w:style>
  <w:style w:type="paragraph" w:customStyle="1" w:styleId="A401C37DEBFC472A9CF15426C32117823">
    <w:name w:val="A401C37DEBFC472A9CF15426C32117823"/>
    <w:rsid w:val="009E1A76"/>
    <w:pPr>
      <w:spacing w:after="0" w:line="240" w:lineRule="auto"/>
    </w:pPr>
    <w:rPr>
      <w:rFonts w:ascii="Times" w:eastAsia="Times" w:hAnsi="Times" w:cs="Times"/>
      <w:sz w:val="24"/>
      <w:szCs w:val="24"/>
    </w:rPr>
  </w:style>
  <w:style w:type="paragraph" w:customStyle="1" w:styleId="DAF459A87A9F4D288A8AFC7D67C1A12C3">
    <w:name w:val="DAF459A87A9F4D288A8AFC7D67C1A12C3"/>
    <w:rsid w:val="009E1A76"/>
    <w:pPr>
      <w:spacing w:after="0" w:line="240" w:lineRule="auto"/>
    </w:pPr>
    <w:rPr>
      <w:rFonts w:ascii="Times" w:eastAsia="Times" w:hAnsi="Times" w:cs="Times"/>
      <w:sz w:val="24"/>
      <w:szCs w:val="24"/>
    </w:rPr>
  </w:style>
  <w:style w:type="paragraph" w:customStyle="1" w:styleId="C4EE772DD5F5494D9E0C725E0B096D2E3">
    <w:name w:val="C4EE772DD5F5494D9E0C725E0B096D2E3"/>
    <w:rsid w:val="009E1A76"/>
    <w:pPr>
      <w:spacing w:after="0" w:line="240" w:lineRule="auto"/>
    </w:pPr>
    <w:rPr>
      <w:rFonts w:ascii="Times" w:eastAsia="Times" w:hAnsi="Times" w:cs="Times"/>
      <w:sz w:val="24"/>
      <w:szCs w:val="24"/>
    </w:rPr>
  </w:style>
  <w:style w:type="paragraph" w:customStyle="1" w:styleId="7B2ED996CF3942E5B3E02C8085017B743">
    <w:name w:val="7B2ED996CF3942E5B3E02C8085017B743"/>
    <w:rsid w:val="009E1A76"/>
    <w:pPr>
      <w:spacing w:after="0" w:line="240" w:lineRule="auto"/>
    </w:pPr>
    <w:rPr>
      <w:rFonts w:ascii="Times" w:eastAsia="Times" w:hAnsi="Times" w:cs="Times"/>
      <w:sz w:val="24"/>
      <w:szCs w:val="24"/>
    </w:rPr>
  </w:style>
  <w:style w:type="paragraph" w:customStyle="1" w:styleId="AD5F286E95F0402A87F39DFEF4FDCE163">
    <w:name w:val="AD5F286E95F0402A87F39DFEF4FDCE163"/>
    <w:rsid w:val="009E1A76"/>
    <w:pPr>
      <w:spacing w:after="0" w:line="240" w:lineRule="auto"/>
    </w:pPr>
    <w:rPr>
      <w:rFonts w:ascii="Times" w:eastAsia="Times" w:hAnsi="Times" w:cs="Times"/>
      <w:sz w:val="24"/>
      <w:szCs w:val="24"/>
    </w:rPr>
  </w:style>
  <w:style w:type="paragraph" w:customStyle="1" w:styleId="B91A7E1EB65E424FA0E2C7969D48CBB83">
    <w:name w:val="B91A7E1EB65E424FA0E2C7969D48CBB83"/>
    <w:rsid w:val="009E1A76"/>
    <w:pPr>
      <w:spacing w:after="0" w:line="240" w:lineRule="auto"/>
    </w:pPr>
    <w:rPr>
      <w:rFonts w:ascii="Times" w:eastAsia="Times" w:hAnsi="Times" w:cs="Times"/>
      <w:sz w:val="24"/>
      <w:szCs w:val="24"/>
    </w:rPr>
  </w:style>
  <w:style w:type="paragraph" w:customStyle="1" w:styleId="579484DD22954C57B392807E06E0CB263">
    <w:name w:val="579484DD22954C57B392807E06E0CB263"/>
    <w:rsid w:val="009E1A76"/>
    <w:pPr>
      <w:spacing w:after="0" w:line="240" w:lineRule="auto"/>
    </w:pPr>
    <w:rPr>
      <w:rFonts w:ascii="Times" w:eastAsia="Times" w:hAnsi="Times" w:cs="Times"/>
      <w:sz w:val="24"/>
      <w:szCs w:val="24"/>
    </w:rPr>
  </w:style>
  <w:style w:type="paragraph" w:customStyle="1" w:styleId="957A85F7EF1D48298DAB91ABBE97C7893">
    <w:name w:val="957A85F7EF1D48298DAB91ABBE97C7893"/>
    <w:rsid w:val="009E1A76"/>
    <w:pPr>
      <w:spacing w:after="0" w:line="240" w:lineRule="auto"/>
    </w:pPr>
    <w:rPr>
      <w:rFonts w:ascii="Times" w:eastAsia="Times" w:hAnsi="Times" w:cs="Times"/>
      <w:sz w:val="24"/>
      <w:szCs w:val="24"/>
    </w:rPr>
  </w:style>
  <w:style w:type="paragraph" w:customStyle="1" w:styleId="F9F4A7AF10154629A661BB43C44B8ED23">
    <w:name w:val="F9F4A7AF10154629A661BB43C44B8ED23"/>
    <w:rsid w:val="009E1A76"/>
    <w:pPr>
      <w:spacing w:after="0" w:line="240" w:lineRule="auto"/>
    </w:pPr>
    <w:rPr>
      <w:rFonts w:ascii="Times" w:eastAsia="Times" w:hAnsi="Times" w:cs="Times"/>
      <w:sz w:val="24"/>
      <w:szCs w:val="24"/>
    </w:rPr>
  </w:style>
  <w:style w:type="paragraph" w:customStyle="1" w:styleId="94688F0BBB224958901127917BBD765D3">
    <w:name w:val="94688F0BBB224958901127917BBD765D3"/>
    <w:rsid w:val="009E1A76"/>
    <w:pPr>
      <w:spacing w:after="0" w:line="240" w:lineRule="auto"/>
    </w:pPr>
    <w:rPr>
      <w:rFonts w:ascii="Times" w:eastAsia="Times" w:hAnsi="Times" w:cs="Times"/>
      <w:sz w:val="24"/>
      <w:szCs w:val="24"/>
    </w:rPr>
  </w:style>
  <w:style w:type="paragraph" w:customStyle="1" w:styleId="A99929121EDD48E99C202CE3D3496EC53">
    <w:name w:val="A99929121EDD48E99C202CE3D3496EC53"/>
    <w:rsid w:val="009E1A76"/>
    <w:pPr>
      <w:spacing w:after="0" w:line="240" w:lineRule="auto"/>
    </w:pPr>
    <w:rPr>
      <w:rFonts w:ascii="Times" w:eastAsia="Times" w:hAnsi="Times" w:cs="Times"/>
      <w:sz w:val="24"/>
      <w:szCs w:val="24"/>
    </w:rPr>
  </w:style>
  <w:style w:type="paragraph" w:customStyle="1" w:styleId="77D0B1283C344FB2BDC4BF835ECD603B3">
    <w:name w:val="77D0B1283C344FB2BDC4BF835ECD603B3"/>
    <w:rsid w:val="009E1A76"/>
    <w:pPr>
      <w:spacing w:after="0" w:line="240" w:lineRule="auto"/>
      <w:ind w:left="720"/>
      <w:contextualSpacing/>
    </w:pPr>
    <w:rPr>
      <w:rFonts w:ascii="Times" w:eastAsia="Times" w:hAnsi="Times" w:cs="Times"/>
      <w:sz w:val="24"/>
      <w:szCs w:val="24"/>
    </w:rPr>
  </w:style>
  <w:style w:type="paragraph" w:customStyle="1" w:styleId="B69B8FC1EAA64B0B9CB482059793C7F03">
    <w:name w:val="B69B8FC1EAA64B0B9CB482059793C7F03"/>
    <w:rsid w:val="009E1A76"/>
    <w:pPr>
      <w:spacing w:after="0" w:line="240" w:lineRule="auto"/>
    </w:pPr>
    <w:rPr>
      <w:rFonts w:ascii="Times" w:eastAsia="Times" w:hAnsi="Times" w:cs="Times"/>
      <w:sz w:val="24"/>
      <w:szCs w:val="24"/>
    </w:rPr>
  </w:style>
  <w:style w:type="paragraph" w:customStyle="1" w:styleId="7EE8BA7436104CBE9C556F3EF51C90B73">
    <w:name w:val="7EE8BA7436104CBE9C556F3EF51C90B73"/>
    <w:rsid w:val="009E1A76"/>
    <w:pPr>
      <w:spacing w:after="0" w:line="240" w:lineRule="auto"/>
    </w:pPr>
    <w:rPr>
      <w:rFonts w:ascii="Times" w:eastAsia="Times" w:hAnsi="Times" w:cs="Times"/>
      <w:sz w:val="24"/>
      <w:szCs w:val="24"/>
    </w:rPr>
  </w:style>
  <w:style w:type="paragraph" w:customStyle="1" w:styleId="A0BEC038AA984ED784E426E37770C7673">
    <w:name w:val="A0BEC038AA984ED784E426E37770C7673"/>
    <w:rsid w:val="009E1A76"/>
    <w:pPr>
      <w:spacing w:after="0" w:line="240" w:lineRule="auto"/>
    </w:pPr>
    <w:rPr>
      <w:rFonts w:ascii="Times" w:eastAsia="Times" w:hAnsi="Times" w:cs="Times"/>
      <w:sz w:val="24"/>
      <w:szCs w:val="24"/>
    </w:rPr>
  </w:style>
  <w:style w:type="paragraph" w:customStyle="1" w:styleId="C538D9FF4A3849EEA261B5A401DF08C43">
    <w:name w:val="C538D9FF4A3849EEA261B5A401DF08C43"/>
    <w:rsid w:val="009E1A76"/>
    <w:pPr>
      <w:spacing w:after="0" w:line="240" w:lineRule="auto"/>
    </w:pPr>
    <w:rPr>
      <w:rFonts w:ascii="Times" w:eastAsia="Times" w:hAnsi="Times" w:cs="Times"/>
      <w:sz w:val="24"/>
      <w:szCs w:val="24"/>
    </w:rPr>
  </w:style>
  <w:style w:type="paragraph" w:customStyle="1" w:styleId="4C085483C8EA4AC1BBB136AA476C7E613">
    <w:name w:val="4C085483C8EA4AC1BBB136AA476C7E613"/>
    <w:rsid w:val="009E1A76"/>
    <w:pPr>
      <w:spacing w:after="0" w:line="240" w:lineRule="auto"/>
    </w:pPr>
    <w:rPr>
      <w:rFonts w:ascii="Times" w:eastAsia="Times" w:hAnsi="Times" w:cs="Times"/>
      <w:sz w:val="24"/>
      <w:szCs w:val="24"/>
    </w:rPr>
  </w:style>
  <w:style w:type="paragraph" w:customStyle="1" w:styleId="1120BBBE0D9A464CB638C1E41FF564393">
    <w:name w:val="1120BBBE0D9A464CB638C1E41FF564393"/>
    <w:rsid w:val="009E1A76"/>
    <w:pPr>
      <w:spacing w:after="0" w:line="240" w:lineRule="auto"/>
    </w:pPr>
    <w:rPr>
      <w:rFonts w:ascii="Times" w:eastAsia="Times" w:hAnsi="Times" w:cs="Times"/>
      <w:sz w:val="24"/>
      <w:szCs w:val="24"/>
    </w:rPr>
  </w:style>
  <w:style w:type="paragraph" w:customStyle="1" w:styleId="255153B955C143B1A6B4D39900A982143">
    <w:name w:val="255153B955C143B1A6B4D39900A982143"/>
    <w:rsid w:val="009E1A76"/>
    <w:pPr>
      <w:spacing w:after="0" w:line="240" w:lineRule="auto"/>
    </w:pPr>
    <w:rPr>
      <w:rFonts w:ascii="Times" w:eastAsia="Times" w:hAnsi="Times" w:cs="Times"/>
      <w:sz w:val="24"/>
      <w:szCs w:val="24"/>
    </w:rPr>
  </w:style>
  <w:style w:type="paragraph" w:customStyle="1" w:styleId="0A40CA40B7C44DAAA76E29E1F06A70003">
    <w:name w:val="0A40CA40B7C44DAAA76E29E1F06A70003"/>
    <w:rsid w:val="009E1A76"/>
    <w:pPr>
      <w:spacing w:after="0" w:line="240" w:lineRule="auto"/>
    </w:pPr>
    <w:rPr>
      <w:rFonts w:ascii="Times" w:eastAsia="Times" w:hAnsi="Times" w:cs="Times"/>
      <w:sz w:val="24"/>
      <w:szCs w:val="24"/>
    </w:rPr>
  </w:style>
  <w:style w:type="paragraph" w:customStyle="1" w:styleId="3F7AEF5DF44E41F6BFA26B8E3C6BCDA53">
    <w:name w:val="3F7AEF5DF44E41F6BFA26B8E3C6BCDA53"/>
    <w:rsid w:val="009E1A76"/>
    <w:pPr>
      <w:spacing w:after="0" w:line="240" w:lineRule="auto"/>
    </w:pPr>
    <w:rPr>
      <w:rFonts w:ascii="Times" w:eastAsia="Times" w:hAnsi="Times" w:cs="Times"/>
      <w:sz w:val="24"/>
      <w:szCs w:val="24"/>
    </w:rPr>
  </w:style>
  <w:style w:type="paragraph" w:customStyle="1" w:styleId="9FE500E4789A4EAAA452B74AE76FB4B73">
    <w:name w:val="9FE500E4789A4EAAA452B74AE76FB4B73"/>
    <w:rsid w:val="009E1A76"/>
    <w:pPr>
      <w:spacing w:after="0" w:line="240" w:lineRule="auto"/>
    </w:pPr>
    <w:rPr>
      <w:rFonts w:ascii="Times" w:eastAsia="Times" w:hAnsi="Times" w:cs="Times"/>
      <w:sz w:val="24"/>
      <w:szCs w:val="24"/>
    </w:rPr>
  </w:style>
  <w:style w:type="paragraph" w:customStyle="1" w:styleId="0EAB0FA78C3A40C1A25C2377BA62CF2F3">
    <w:name w:val="0EAB0FA78C3A40C1A25C2377BA62CF2F3"/>
    <w:rsid w:val="009E1A76"/>
    <w:pPr>
      <w:spacing w:after="0" w:line="240" w:lineRule="auto"/>
    </w:pPr>
    <w:rPr>
      <w:rFonts w:ascii="Times" w:eastAsia="Times" w:hAnsi="Times" w:cs="Times"/>
      <w:sz w:val="24"/>
      <w:szCs w:val="24"/>
    </w:rPr>
  </w:style>
  <w:style w:type="paragraph" w:customStyle="1" w:styleId="CA5E476ABEAA4E1B9DC5025C2EFB44ED3">
    <w:name w:val="CA5E476ABEAA4E1B9DC5025C2EFB44ED3"/>
    <w:rsid w:val="009E1A76"/>
    <w:pPr>
      <w:spacing w:after="0" w:line="240" w:lineRule="auto"/>
    </w:pPr>
    <w:rPr>
      <w:rFonts w:ascii="Times" w:eastAsia="Times" w:hAnsi="Times" w:cs="Times"/>
      <w:sz w:val="24"/>
      <w:szCs w:val="24"/>
    </w:rPr>
  </w:style>
  <w:style w:type="paragraph" w:customStyle="1" w:styleId="ECF932618D114558B7816417B25B148D3">
    <w:name w:val="ECF932618D114558B7816417B25B148D3"/>
    <w:rsid w:val="009E1A76"/>
    <w:pPr>
      <w:spacing w:after="0" w:line="240" w:lineRule="auto"/>
    </w:pPr>
    <w:rPr>
      <w:rFonts w:ascii="Times" w:eastAsia="Times" w:hAnsi="Times" w:cs="Times"/>
      <w:sz w:val="24"/>
      <w:szCs w:val="24"/>
    </w:rPr>
  </w:style>
  <w:style w:type="paragraph" w:customStyle="1" w:styleId="B880A9510C824954A338EA1C68B125B03">
    <w:name w:val="B880A9510C824954A338EA1C68B125B03"/>
    <w:rsid w:val="009E1A76"/>
    <w:pPr>
      <w:spacing w:after="0" w:line="240" w:lineRule="auto"/>
    </w:pPr>
    <w:rPr>
      <w:rFonts w:ascii="Times" w:eastAsia="Times" w:hAnsi="Times" w:cs="Times"/>
      <w:sz w:val="24"/>
      <w:szCs w:val="24"/>
    </w:rPr>
  </w:style>
  <w:style w:type="paragraph" w:customStyle="1" w:styleId="F181FE8ECA6F40768C3F7036BD7D2173">
    <w:name w:val="F181FE8ECA6F40768C3F7036BD7D2173"/>
    <w:rsid w:val="009E1A76"/>
    <w:pPr>
      <w:spacing w:after="0" w:line="240" w:lineRule="auto"/>
    </w:pPr>
    <w:rPr>
      <w:rFonts w:ascii="Times" w:eastAsia="Times" w:hAnsi="Times" w:cs="Times"/>
      <w:sz w:val="24"/>
      <w:szCs w:val="24"/>
    </w:rPr>
  </w:style>
  <w:style w:type="paragraph" w:customStyle="1" w:styleId="520A218E6D12429A859DD0876F6EF56C17">
    <w:name w:val="520A218E6D12429A859DD0876F6EF56C17"/>
    <w:rsid w:val="009E1A76"/>
    <w:pPr>
      <w:spacing w:after="0" w:line="240" w:lineRule="auto"/>
    </w:pPr>
    <w:rPr>
      <w:rFonts w:ascii="Times" w:eastAsia="Times" w:hAnsi="Times" w:cs="Times"/>
      <w:sz w:val="24"/>
      <w:szCs w:val="24"/>
    </w:rPr>
  </w:style>
  <w:style w:type="paragraph" w:customStyle="1" w:styleId="423ED1CFB3C9474C825E12791D61BD9B14">
    <w:name w:val="423ED1CFB3C9474C825E12791D61BD9B14"/>
    <w:rsid w:val="009E1A76"/>
    <w:pPr>
      <w:spacing w:after="0" w:line="240" w:lineRule="auto"/>
    </w:pPr>
    <w:rPr>
      <w:rFonts w:ascii="Times" w:eastAsia="Times" w:hAnsi="Times" w:cs="Times"/>
      <w:sz w:val="24"/>
      <w:szCs w:val="24"/>
    </w:rPr>
  </w:style>
  <w:style w:type="paragraph" w:customStyle="1" w:styleId="CA54041FC3E84FF592F31FB0B615CEEF14">
    <w:name w:val="CA54041FC3E84FF592F31FB0B615CEEF14"/>
    <w:rsid w:val="009E1A76"/>
    <w:pPr>
      <w:spacing w:after="0" w:line="240" w:lineRule="auto"/>
    </w:pPr>
    <w:rPr>
      <w:rFonts w:ascii="Times" w:eastAsia="Times" w:hAnsi="Times" w:cs="Times"/>
      <w:sz w:val="24"/>
      <w:szCs w:val="24"/>
    </w:rPr>
  </w:style>
  <w:style w:type="paragraph" w:customStyle="1" w:styleId="2AC63A2802384D8FB6C2CA70F186BCC214">
    <w:name w:val="2AC63A2802384D8FB6C2CA70F186BCC214"/>
    <w:rsid w:val="009E1A76"/>
    <w:pPr>
      <w:spacing w:after="0" w:line="240" w:lineRule="auto"/>
    </w:pPr>
    <w:rPr>
      <w:rFonts w:ascii="Times" w:eastAsia="Times" w:hAnsi="Times" w:cs="Times"/>
      <w:sz w:val="24"/>
      <w:szCs w:val="24"/>
    </w:rPr>
  </w:style>
  <w:style w:type="paragraph" w:customStyle="1" w:styleId="F36DF42D87B8402DBA4D62692D593F4C14">
    <w:name w:val="F36DF42D87B8402DBA4D62692D593F4C14"/>
    <w:rsid w:val="009E1A76"/>
    <w:pPr>
      <w:spacing w:after="0" w:line="240" w:lineRule="auto"/>
    </w:pPr>
    <w:rPr>
      <w:rFonts w:ascii="Times" w:eastAsia="Times" w:hAnsi="Times" w:cs="Times"/>
      <w:sz w:val="24"/>
      <w:szCs w:val="24"/>
    </w:rPr>
  </w:style>
  <w:style w:type="paragraph" w:customStyle="1" w:styleId="661A961C276F43B1824EA88B447C67C613">
    <w:name w:val="661A961C276F43B1824EA88B447C67C613"/>
    <w:rsid w:val="009E1A76"/>
    <w:pPr>
      <w:spacing w:after="0" w:line="240" w:lineRule="auto"/>
    </w:pPr>
    <w:rPr>
      <w:rFonts w:ascii="Times" w:eastAsia="Times" w:hAnsi="Times" w:cs="Times"/>
      <w:sz w:val="24"/>
      <w:szCs w:val="24"/>
    </w:rPr>
  </w:style>
  <w:style w:type="paragraph" w:customStyle="1" w:styleId="0AF8D742C79D46C4B7E518CAA20EB4D713">
    <w:name w:val="0AF8D742C79D46C4B7E518CAA20EB4D713"/>
    <w:rsid w:val="009E1A76"/>
    <w:pPr>
      <w:spacing w:after="0" w:line="240" w:lineRule="auto"/>
    </w:pPr>
    <w:rPr>
      <w:rFonts w:ascii="Times" w:eastAsia="Times" w:hAnsi="Times" w:cs="Times"/>
      <w:sz w:val="24"/>
      <w:szCs w:val="24"/>
    </w:rPr>
  </w:style>
  <w:style w:type="paragraph" w:customStyle="1" w:styleId="9656894572654707B0C05D81C5140DE712">
    <w:name w:val="9656894572654707B0C05D81C5140DE712"/>
    <w:rsid w:val="009E1A76"/>
    <w:pPr>
      <w:spacing w:after="0" w:line="240" w:lineRule="auto"/>
    </w:pPr>
    <w:rPr>
      <w:rFonts w:ascii="Times" w:eastAsia="Times" w:hAnsi="Times" w:cs="Times"/>
      <w:sz w:val="24"/>
      <w:szCs w:val="24"/>
    </w:rPr>
  </w:style>
  <w:style w:type="paragraph" w:customStyle="1" w:styleId="97BE5054EECC4A628166DE78561BB52310">
    <w:name w:val="97BE5054EECC4A628166DE78561BB52310"/>
    <w:rsid w:val="009E1A76"/>
    <w:pPr>
      <w:spacing w:after="0" w:line="240" w:lineRule="auto"/>
    </w:pPr>
    <w:rPr>
      <w:rFonts w:ascii="Times" w:eastAsia="Times" w:hAnsi="Times" w:cs="Times"/>
      <w:sz w:val="24"/>
      <w:szCs w:val="24"/>
    </w:rPr>
  </w:style>
  <w:style w:type="paragraph" w:customStyle="1" w:styleId="60B85A9460D6413C9E3D5DA90E25315510">
    <w:name w:val="60B85A9460D6413C9E3D5DA90E25315510"/>
    <w:rsid w:val="009E1A76"/>
    <w:pPr>
      <w:spacing w:after="0" w:line="240" w:lineRule="auto"/>
    </w:pPr>
    <w:rPr>
      <w:rFonts w:ascii="Times" w:eastAsia="Times" w:hAnsi="Times" w:cs="Times"/>
      <w:sz w:val="24"/>
      <w:szCs w:val="24"/>
    </w:rPr>
  </w:style>
  <w:style w:type="paragraph" w:customStyle="1" w:styleId="A8919E64ECF144298B3A9189ECC187E510">
    <w:name w:val="A8919E64ECF144298B3A9189ECC187E510"/>
    <w:rsid w:val="009E1A76"/>
    <w:pPr>
      <w:spacing w:after="0" w:line="240" w:lineRule="auto"/>
    </w:pPr>
    <w:rPr>
      <w:rFonts w:ascii="Times" w:eastAsia="Times" w:hAnsi="Times" w:cs="Times"/>
      <w:sz w:val="24"/>
      <w:szCs w:val="24"/>
    </w:rPr>
  </w:style>
  <w:style w:type="paragraph" w:customStyle="1" w:styleId="9AFEEB9E003241B58A3A525424EBAA7110">
    <w:name w:val="9AFEEB9E003241B58A3A525424EBAA7110"/>
    <w:rsid w:val="009E1A76"/>
    <w:pPr>
      <w:spacing w:after="0" w:line="240" w:lineRule="auto"/>
    </w:pPr>
    <w:rPr>
      <w:rFonts w:ascii="Times" w:eastAsia="Times" w:hAnsi="Times" w:cs="Times"/>
      <w:sz w:val="24"/>
      <w:szCs w:val="24"/>
    </w:rPr>
  </w:style>
  <w:style w:type="paragraph" w:customStyle="1" w:styleId="9B729DA068E640B096CE88B1E151F9F410">
    <w:name w:val="9B729DA068E640B096CE88B1E151F9F410"/>
    <w:rsid w:val="009E1A76"/>
    <w:pPr>
      <w:spacing w:after="0" w:line="240" w:lineRule="auto"/>
    </w:pPr>
    <w:rPr>
      <w:rFonts w:ascii="Times" w:eastAsia="Times" w:hAnsi="Times" w:cs="Times"/>
      <w:sz w:val="24"/>
      <w:szCs w:val="24"/>
    </w:rPr>
  </w:style>
  <w:style w:type="paragraph" w:customStyle="1" w:styleId="98C875DB5481456E883AF5D8CE9996862">
    <w:name w:val="98C875DB5481456E883AF5D8CE9996862"/>
    <w:rsid w:val="009E1A76"/>
    <w:pPr>
      <w:spacing w:after="0" w:line="240" w:lineRule="auto"/>
    </w:pPr>
    <w:rPr>
      <w:rFonts w:ascii="Times" w:eastAsia="Times" w:hAnsi="Times" w:cs="Times"/>
      <w:sz w:val="24"/>
      <w:szCs w:val="24"/>
    </w:rPr>
  </w:style>
  <w:style w:type="paragraph" w:customStyle="1" w:styleId="ED54EFF8CCE54A1FA6846FBA599BA39F9">
    <w:name w:val="ED54EFF8CCE54A1FA6846FBA599BA39F9"/>
    <w:rsid w:val="009E1A76"/>
    <w:pPr>
      <w:spacing w:after="0" w:line="240" w:lineRule="auto"/>
    </w:pPr>
    <w:rPr>
      <w:rFonts w:ascii="Times" w:eastAsia="Times" w:hAnsi="Times" w:cs="Times"/>
      <w:sz w:val="24"/>
      <w:szCs w:val="24"/>
    </w:rPr>
  </w:style>
  <w:style w:type="paragraph" w:customStyle="1" w:styleId="BCD058A508AB48CF908A5C6223C2D0369">
    <w:name w:val="BCD058A508AB48CF908A5C6223C2D0369"/>
    <w:rsid w:val="009E1A76"/>
    <w:pPr>
      <w:spacing w:after="0" w:line="240" w:lineRule="auto"/>
      <w:ind w:left="720"/>
      <w:contextualSpacing/>
    </w:pPr>
    <w:rPr>
      <w:rFonts w:ascii="Times" w:eastAsia="Times" w:hAnsi="Times" w:cs="Times"/>
      <w:sz w:val="24"/>
      <w:szCs w:val="24"/>
    </w:rPr>
  </w:style>
  <w:style w:type="paragraph" w:customStyle="1" w:styleId="5B9FD9B0D19A424496F339EE686E99569">
    <w:name w:val="5B9FD9B0D19A424496F339EE686E99569"/>
    <w:rsid w:val="009E1A76"/>
    <w:pPr>
      <w:spacing w:after="0" w:line="240" w:lineRule="auto"/>
      <w:ind w:left="720"/>
      <w:contextualSpacing/>
    </w:pPr>
    <w:rPr>
      <w:rFonts w:ascii="Times" w:eastAsia="Times" w:hAnsi="Times" w:cs="Times"/>
      <w:sz w:val="24"/>
      <w:szCs w:val="24"/>
    </w:rPr>
  </w:style>
  <w:style w:type="paragraph" w:customStyle="1" w:styleId="48807A3C847F4A599E730F356A556B219">
    <w:name w:val="48807A3C847F4A599E730F356A556B219"/>
    <w:rsid w:val="009E1A76"/>
    <w:pPr>
      <w:spacing w:after="0" w:line="240" w:lineRule="auto"/>
    </w:pPr>
    <w:rPr>
      <w:rFonts w:ascii="Times" w:eastAsia="Times" w:hAnsi="Times" w:cs="Times"/>
      <w:sz w:val="24"/>
      <w:szCs w:val="24"/>
    </w:rPr>
  </w:style>
  <w:style w:type="paragraph" w:customStyle="1" w:styleId="6125E6ACDF2F44F48AB4E6D9C345228B7">
    <w:name w:val="6125E6ACDF2F44F48AB4E6D9C345228B7"/>
    <w:rsid w:val="009E1A76"/>
    <w:pPr>
      <w:spacing w:after="0" w:line="240" w:lineRule="auto"/>
    </w:pPr>
    <w:rPr>
      <w:rFonts w:ascii="Times" w:eastAsia="Times" w:hAnsi="Times" w:cs="Times"/>
      <w:sz w:val="24"/>
      <w:szCs w:val="24"/>
    </w:rPr>
  </w:style>
  <w:style w:type="paragraph" w:customStyle="1" w:styleId="0C33561C3AFE47A483525038DE634B136">
    <w:name w:val="0C33561C3AFE47A483525038DE634B136"/>
    <w:rsid w:val="009E1A76"/>
    <w:pPr>
      <w:spacing w:after="0" w:line="240" w:lineRule="auto"/>
    </w:pPr>
    <w:rPr>
      <w:rFonts w:ascii="Times" w:eastAsia="Times" w:hAnsi="Times" w:cs="Times"/>
      <w:sz w:val="24"/>
      <w:szCs w:val="24"/>
    </w:rPr>
  </w:style>
  <w:style w:type="paragraph" w:customStyle="1" w:styleId="BAF69FBCD08C46E19E5D0DF49641D3076">
    <w:name w:val="BAF69FBCD08C46E19E5D0DF49641D3076"/>
    <w:rsid w:val="009E1A76"/>
    <w:pPr>
      <w:spacing w:after="0" w:line="240" w:lineRule="auto"/>
    </w:pPr>
    <w:rPr>
      <w:rFonts w:ascii="Times" w:eastAsia="Times" w:hAnsi="Times" w:cs="Times"/>
      <w:sz w:val="24"/>
      <w:szCs w:val="24"/>
    </w:rPr>
  </w:style>
  <w:style w:type="paragraph" w:customStyle="1" w:styleId="BE36DB23169742828492EA2132D361006">
    <w:name w:val="BE36DB23169742828492EA2132D361006"/>
    <w:rsid w:val="009E1A76"/>
    <w:pPr>
      <w:spacing w:after="0" w:line="240" w:lineRule="auto"/>
    </w:pPr>
    <w:rPr>
      <w:rFonts w:ascii="Times" w:eastAsia="Times" w:hAnsi="Times" w:cs="Times"/>
      <w:sz w:val="24"/>
      <w:szCs w:val="24"/>
    </w:rPr>
  </w:style>
  <w:style w:type="paragraph" w:customStyle="1" w:styleId="9F582E836B79404C81525129415C53B26">
    <w:name w:val="9F582E836B79404C81525129415C53B26"/>
    <w:rsid w:val="009E1A76"/>
    <w:pPr>
      <w:spacing w:after="0" w:line="240" w:lineRule="auto"/>
    </w:pPr>
    <w:rPr>
      <w:rFonts w:ascii="Times" w:eastAsia="Times" w:hAnsi="Times" w:cs="Times"/>
      <w:sz w:val="24"/>
      <w:szCs w:val="24"/>
    </w:rPr>
  </w:style>
  <w:style w:type="paragraph" w:customStyle="1" w:styleId="F22B6DF6E61B4D76B582B5FEA80DF0706">
    <w:name w:val="F22B6DF6E61B4D76B582B5FEA80DF0706"/>
    <w:rsid w:val="009E1A76"/>
    <w:pPr>
      <w:spacing w:after="0" w:line="240" w:lineRule="auto"/>
    </w:pPr>
    <w:rPr>
      <w:rFonts w:ascii="Times" w:eastAsia="Times" w:hAnsi="Times" w:cs="Times"/>
      <w:sz w:val="24"/>
      <w:szCs w:val="24"/>
    </w:rPr>
  </w:style>
  <w:style w:type="paragraph" w:customStyle="1" w:styleId="235A75D567704FFCBB79EF79A5C3208E6">
    <w:name w:val="235A75D567704FFCBB79EF79A5C3208E6"/>
    <w:rsid w:val="009E1A76"/>
    <w:pPr>
      <w:spacing w:after="0" w:line="240" w:lineRule="auto"/>
    </w:pPr>
    <w:rPr>
      <w:rFonts w:ascii="Times" w:eastAsia="Times" w:hAnsi="Times" w:cs="Times"/>
      <w:sz w:val="24"/>
      <w:szCs w:val="24"/>
    </w:rPr>
  </w:style>
  <w:style w:type="paragraph" w:customStyle="1" w:styleId="A9B09170DE2F441DA29CE1CAAFFBBAC96">
    <w:name w:val="A9B09170DE2F441DA29CE1CAAFFBBAC96"/>
    <w:rsid w:val="009E1A76"/>
    <w:pPr>
      <w:spacing w:after="0" w:line="240" w:lineRule="auto"/>
    </w:pPr>
    <w:rPr>
      <w:rFonts w:ascii="Times" w:eastAsia="Times" w:hAnsi="Times" w:cs="Times"/>
      <w:sz w:val="24"/>
      <w:szCs w:val="24"/>
    </w:rPr>
  </w:style>
  <w:style w:type="paragraph" w:customStyle="1" w:styleId="7EE31E75ABE54E9CA4A915781215F89E6">
    <w:name w:val="7EE31E75ABE54E9CA4A915781215F89E6"/>
    <w:rsid w:val="009E1A76"/>
    <w:pPr>
      <w:spacing w:after="0" w:line="240" w:lineRule="auto"/>
    </w:pPr>
    <w:rPr>
      <w:rFonts w:ascii="Times" w:eastAsia="Times" w:hAnsi="Times" w:cs="Times"/>
      <w:sz w:val="24"/>
      <w:szCs w:val="24"/>
    </w:rPr>
  </w:style>
  <w:style w:type="paragraph" w:customStyle="1" w:styleId="B3F1BFD9951944C6B36A3A493F9DE4336">
    <w:name w:val="B3F1BFD9951944C6B36A3A493F9DE4336"/>
    <w:rsid w:val="009E1A76"/>
    <w:pPr>
      <w:spacing w:after="0" w:line="240" w:lineRule="auto"/>
      <w:ind w:left="720"/>
      <w:contextualSpacing/>
    </w:pPr>
    <w:rPr>
      <w:rFonts w:ascii="Times" w:eastAsia="Times" w:hAnsi="Times" w:cs="Times"/>
      <w:sz w:val="24"/>
      <w:szCs w:val="24"/>
    </w:rPr>
  </w:style>
  <w:style w:type="paragraph" w:customStyle="1" w:styleId="CC15D1FEC72347378B418E34FD716CB26">
    <w:name w:val="CC15D1FEC72347378B418E34FD716CB26"/>
    <w:rsid w:val="009E1A76"/>
    <w:pPr>
      <w:spacing w:after="0" w:line="240" w:lineRule="auto"/>
    </w:pPr>
    <w:rPr>
      <w:rFonts w:ascii="Times" w:eastAsia="Times" w:hAnsi="Times" w:cs="Times"/>
      <w:sz w:val="24"/>
      <w:szCs w:val="24"/>
    </w:rPr>
  </w:style>
  <w:style w:type="paragraph" w:customStyle="1" w:styleId="829541058E084BDD93EE7341E67DA1796">
    <w:name w:val="829541058E084BDD93EE7341E67DA1796"/>
    <w:rsid w:val="009E1A76"/>
    <w:pPr>
      <w:spacing w:after="0" w:line="240" w:lineRule="auto"/>
    </w:pPr>
    <w:rPr>
      <w:rFonts w:ascii="Times" w:eastAsia="Times" w:hAnsi="Times" w:cs="Times"/>
      <w:sz w:val="24"/>
      <w:szCs w:val="24"/>
    </w:rPr>
  </w:style>
  <w:style w:type="paragraph" w:customStyle="1" w:styleId="ACC6B4132C7343069B9B6B7854CF5BA36">
    <w:name w:val="ACC6B4132C7343069B9B6B7854CF5BA36"/>
    <w:rsid w:val="009E1A76"/>
    <w:pPr>
      <w:spacing w:after="0" w:line="240" w:lineRule="auto"/>
    </w:pPr>
    <w:rPr>
      <w:rFonts w:ascii="Times" w:eastAsia="Times" w:hAnsi="Times" w:cs="Times"/>
      <w:sz w:val="24"/>
      <w:szCs w:val="24"/>
    </w:rPr>
  </w:style>
  <w:style w:type="paragraph" w:customStyle="1" w:styleId="DDF4ECCAE45E47BEA932046F6DCAF03E6">
    <w:name w:val="DDF4ECCAE45E47BEA932046F6DCAF03E6"/>
    <w:rsid w:val="009E1A76"/>
    <w:pPr>
      <w:spacing w:after="0" w:line="240" w:lineRule="auto"/>
    </w:pPr>
    <w:rPr>
      <w:rFonts w:ascii="Times" w:eastAsia="Times" w:hAnsi="Times" w:cs="Times"/>
      <w:sz w:val="24"/>
      <w:szCs w:val="24"/>
    </w:rPr>
  </w:style>
  <w:style w:type="paragraph" w:customStyle="1" w:styleId="CC74F68525954FF3A5F0679A1F3B99856">
    <w:name w:val="CC74F68525954FF3A5F0679A1F3B99856"/>
    <w:rsid w:val="009E1A76"/>
    <w:pPr>
      <w:spacing w:after="0" w:line="240" w:lineRule="auto"/>
    </w:pPr>
    <w:rPr>
      <w:rFonts w:ascii="Times" w:eastAsia="Times" w:hAnsi="Times" w:cs="Times"/>
      <w:sz w:val="24"/>
      <w:szCs w:val="24"/>
    </w:rPr>
  </w:style>
  <w:style w:type="paragraph" w:customStyle="1" w:styleId="C0421C7A622A47B482BC9444F119175A4">
    <w:name w:val="C0421C7A622A47B482BC9444F119175A4"/>
    <w:rsid w:val="009E1A76"/>
    <w:pPr>
      <w:spacing w:after="0" w:line="240" w:lineRule="auto"/>
      <w:ind w:left="720"/>
      <w:contextualSpacing/>
    </w:pPr>
    <w:rPr>
      <w:rFonts w:ascii="Times" w:eastAsia="Times" w:hAnsi="Times" w:cs="Times"/>
      <w:sz w:val="24"/>
      <w:szCs w:val="24"/>
    </w:rPr>
  </w:style>
  <w:style w:type="paragraph" w:customStyle="1" w:styleId="F8291C37518D4594BEDA95EC282F19E94">
    <w:name w:val="F8291C37518D4594BEDA95EC282F19E94"/>
    <w:rsid w:val="009E1A76"/>
    <w:pPr>
      <w:spacing w:after="0" w:line="240" w:lineRule="auto"/>
    </w:pPr>
    <w:rPr>
      <w:rFonts w:ascii="Times" w:eastAsia="Times" w:hAnsi="Times" w:cs="Times"/>
      <w:sz w:val="24"/>
      <w:szCs w:val="24"/>
    </w:rPr>
  </w:style>
  <w:style w:type="paragraph" w:customStyle="1" w:styleId="D21DA6956FBA4EAF81BD40101B59A3114">
    <w:name w:val="D21DA6956FBA4EAF81BD40101B59A3114"/>
    <w:rsid w:val="009E1A76"/>
    <w:pPr>
      <w:spacing w:after="0" w:line="240" w:lineRule="auto"/>
    </w:pPr>
    <w:rPr>
      <w:rFonts w:ascii="Times" w:eastAsia="Times" w:hAnsi="Times" w:cs="Times"/>
      <w:sz w:val="24"/>
      <w:szCs w:val="24"/>
    </w:rPr>
  </w:style>
  <w:style w:type="paragraph" w:customStyle="1" w:styleId="12246CDD77C14E20B7B518323AAC69A74">
    <w:name w:val="12246CDD77C14E20B7B518323AAC69A74"/>
    <w:rsid w:val="009E1A76"/>
    <w:pPr>
      <w:spacing w:after="0" w:line="240" w:lineRule="auto"/>
    </w:pPr>
    <w:rPr>
      <w:rFonts w:ascii="Times" w:eastAsia="Times" w:hAnsi="Times" w:cs="Times"/>
      <w:sz w:val="24"/>
      <w:szCs w:val="24"/>
    </w:rPr>
  </w:style>
  <w:style w:type="paragraph" w:customStyle="1" w:styleId="849EFFC4B67B4370849D98F52B3BFC6C4">
    <w:name w:val="849EFFC4B67B4370849D98F52B3BFC6C4"/>
    <w:rsid w:val="009E1A76"/>
    <w:pPr>
      <w:spacing w:after="0" w:line="240" w:lineRule="auto"/>
    </w:pPr>
    <w:rPr>
      <w:rFonts w:ascii="Times" w:eastAsia="Times" w:hAnsi="Times" w:cs="Times"/>
      <w:sz w:val="24"/>
      <w:szCs w:val="24"/>
    </w:rPr>
  </w:style>
  <w:style w:type="paragraph" w:customStyle="1" w:styleId="A901678CDA0C49B2925629E7EACF94274">
    <w:name w:val="A901678CDA0C49B2925629E7EACF94274"/>
    <w:rsid w:val="009E1A76"/>
    <w:pPr>
      <w:spacing w:after="0" w:line="240" w:lineRule="auto"/>
    </w:pPr>
    <w:rPr>
      <w:rFonts w:ascii="Times" w:eastAsia="Times" w:hAnsi="Times" w:cs="Times"/>
      <w:sz w:val="24"/>
      <w:szCs w:val="24"/>
    </w:rPr>
  </w:style>
  <w:style w:type="paragraph" w:customStyle="1" w:styleId="A139314FD1844E71924CBCE42E69C6DF4">
    <w:name w:val="A139314FD1844E71924CBCE42E69C6DF4"/>
    <w:rsid w:val="009E1A76"/>
    <w:pPr>
      <w:spacing w:after="0" w:line="240" w:lineRule="auto"/>
    </w:pPr>
    <w:rPr>
      <w:rFonts w:ascii="Times" w:eastAsia="Times" w:hAnsi="Times" w:cs="Times"/>
      <w:sz w:val="24"/>
      <w:szCs w:val="24"/>
    </w:rPr>
  </w:style>
  <w:style w:type="paragraph" w:customStyle="1" w:styleId="F435B6246B0C4D629A07F0725796864E4">
    <w:name w:val="F435B6246B0C4D629A07F0725796864E4"/>
    <w:rsid w:val="009E1A76"/>
    <w:pPr>
      <w:spacing w:after="0" w:line="240" w:lineRule="auto"/>
    </w:pPr>
    <w:rPr>
      <w:rFonts w:ascii="Times" w:eastAsia="Times" w:hAnsi="Times" w:cs="Times"/>
      <w:sz w:val="24"/>
      <w:szCs w:val="24"/>
    </w:rPr>
  </w:style>
  <w:style w:type="paragraph" w:customStyle="1" w:styleId="554237FF025648EEA884D97F0E4EE7974">
    <w:name w:val="554237FF025648EEA884D97F0E4EE7974"/>
    <w:rsid w:val="009E1A76"/>
    <w:pPr>
      <w:spacing w:after="0" w:line="240" w:lineRule="auto"/>
    </w:pPr>
    <w:rPr>
      <w:rFonts w:ascii="Times" w:eastAsia="Times" w:hAnsi="Times" w:cs="Times"/>
      <w:sz w:val="24"/>
      <w:szCs w:val="24"/>
    </w:rPr>
  </w:style>
  <w:style w:type="paragraph" w:customStyle="1" w:styleId="B3C30BA55C6C451EB11FB11AE3840C714">
    <w:name w:val="B3C30BA55C6C451EB11FB11AE3840C714"/>
    <w:rsid w:val="009E1A76"/>
    <w:pPr>
      <w:spacing w:after="0" w:line="240" w:lineRule="auto"/>
    </w:pPr>
    <w:rPr>
      <w:rFonts w:ascii="Times" w:eastAsia="Times" w:hAnsi="Times" w:cs="Times"/>
      <w:sz w:val="24"/>
      <w:szCs w:val="24"/>
    </w:rPr>
  </w:style>
  <w:style w:type="paragraph" w:customStyle="1" w:styleId="FBC346CC284C49F79994013DFA42C64C4">
    <w:name w:val="FBC346CC284C49F79994013DFA42C64C4"/>
    <w:rsid w:val="009E1A76"/>
    <w:pPr>
      <w:spacing w:after="0" w:line="240" w:lineRule="auto"/>
    </w:pPr>
    <w:rPr>
      <w:rFonts w:ascii="Times" w:eastAsia="Times" w:hAnsi="Times" w:cs="Times"/>
      <w:sz w:val="24"/>
      <w:szCs w:val="24"/>
    </w:rPr>
  </w:style>
  <w:style w:type="paragraph" w:customStyle="1" w:styleId="5C5A68481F754BDEA7AC1671CCCA8F464">
    <w:name w:val="5C5A68481F754BDEA7AC1671CCCA8F464"/>
    <w:rsid w:val="009E1A76"/>
    <w:pPr>
      <w:spacing w:after="0" w:line="240" w:lineRule="auto"/>
    </w:pPr>
    <w:rPr>
      <w:rFonts w:ascii="Times" w:eastAsia="Times" w:hAnsi="Times" w:cs="Times"/>
      <w:sz w:val="24"/>
      <w:szCs w:val="24"/>
    </w:rPr>
  </w:style>
  <w:style w:type="paragraph" w:customStyle="1" w:styleId="3D22E25C50B1497D92FBF1E68EFFFE174">
    <w:name w:val="3D22E25C50B1497D92FBF1E68EFFFE174"/>
    <w:rsid w:val="009E1A76"/>
    <w:pPr>
      <w:spacing w:after="0" w:line="240" w:lineRule="auto"/>
    </w:pPr>
    <w:rPr>
      <w:rFonts w:ascii="Times" w:eastAsia="Times" w:hAnsi="Times" w:cs="Times"/>
      <w:sz w:val="24"/>
      <w:szCs w:val="24"/>
    </w:rPr>
  </w:style>
  <w:style w:type="paragraph" w:customStyle="1" w:styleId="9DEBE40C46D548A1B92E9BE1A378DD3A4">
    <w:name w:val="9DEBE40C46D548A1B92E9BE1A378DD3A4"/>
    <w:rsid w:val="009E1A76"/>
    <w:pPr>
      <w:spacing w:after="0" w:line="240" w:lineRule="auto"/>
    </w:pPr>
    <w:rPr>
      <w:rFonts w:ascii="Times" w:eastAsia="Times" w:hAnsi="Times" w:cs="Times"/>
      <w:sz w:val="24"/>
      <w:szCs w:val="24"/>
    </w:rPr>
  </w:style>
  <w:style w:type="paragraph" w:customStyle="1" w:styleId="1241E398FDDC47009B866040C94A1EE64">
    <w:name w:val="1241E398FDDC47009B866040C94A1EE64"/>
    <w:rsid w:val="009E1A76"/>
    <w:pPr>
      <w:spacing w:after="0" w:line="240" w:lineRule="auto"/>
    </w:pPr>
    <w:rPr>
      <w:rFonts w:ascii="Times" w:eastAsia="Times" w:hAnsi="Times" w:cs="Times"/>
      <w:sz w:val="24"/>
      <w:szCs w:val="24"/>
    </w:rPr>
  </w:style>
  <w:style w:type="paragraph" w:customStyle="1" w:styleId="A5AE008949F3446B83EC236FE5E7BAD94">
    <w:name w:val="A5AE008949F3446B83EC236FE5E7BAD94"/>
    <w:rsid w:val="009E1A76"/>
    <w:pPr>
      <w:spacing w:after="0" w:line="240" w:lineRule="auto"/>
    </w:pPr>
    <w:rPr>
      <w:rFonts w:ascii="Times" w:eastAsia="Times" w:hAnsi="Times" w:cs="Times"/>
      <w:sz w:val="24"/>
      <w:szCs w:val="24"/>
    </w:rPr>
  </w:style>
  <w:style w:type="paragraph" w:customStyle="1" w:styleId="71FBBDE2F0194734B585764361D2560C4">
    <w:name w:val="71FBBDE2F0194734B585764361D2560C4"/>
    <w:rsid w:val="009E1A76"/>
    <w:pPr>
      <w:spacing w:after="0" w:line="240" w:lineRule="auto"/>
    </w:pPr>
    <w:rPr>
      <w:rFonts w:ascii="Times" w:eastAsia="Times" w:hAnsi="Times" w:cs="Times"/>
      <w:sz w:val="24"/>
      <w:szCs w:val="24"/>
    </w:rPr>
  </w:style>
  <w:style w:type="paragraph" w:customStyle="1" w:styleId="5EA529B077824D7D954A9D28EECEEF254">
    <w:name w:val="5EA529B077824D7D954A9D28EECEEF254"/>
    <w:rsid w:val="009E1A76"/>
    <w:pPr>
      <w:spacing w:after="0" w:line="240" w:lineRule="auto"/>
    </w:pPr>
    <w:rPr>
      <w:rFonts w:ascii="Times" w:eastAsia="Times" w:hAnsi="Times" w:cs="Times"/>
      <w:sz w:val="24"/>
      <w:szCs w:val="24"/>
    </w:rPr>
  </w:style>
  <w:style w:type="paragraph" w:customStyle="1" w:styleId="A334A992D61D4EAD9CD9BCF69CBA47B24">
    <w:name w:val="A334A992D61D4EAD9CD9BCF69CBA47B24"/>
    <w:rsid w:val="009E1A76"/>
    <w:pPr>
      <w:spacing w:after="0" w:line="240" w:lineRule="auto"/>
    </w:pPr>
    <w:rPr>
      <w:rFonts w:ascii="Times" w:eastAsia="Times" w:hAnsi="Times" w:cs="Times"/>
      <w:sz w:val="24"/>
      <w:szCs w:val="24"/>
    </w:rPr>
  </w:style>
  <w:style w:type="paragraph" w:customStyle="1" w:styleId="4DFC468D6D6C436784CA1792B4945B034">
    <w:name w:val="4DFC468D6D6C436784CA1792B4945B034"/>
    <w:rsid w:val="009E1A76"/>
    <w:pPr>
      <w:spacing w:after="0" w:line="240" w:lineRule="auto"/>
    </w:pPr>
    <w:rPr>
      <w:rFonts w:ascii="Times" w:eastAsia="Times" w:hAnsi="Times" w:cs="Times"/>
      <w:sz w:val="24"/>
      <w:szCs w:val="24"/>
    </w:rPr>
  </w:style>
  <w:style w:type="paragraph" w:customStyle="1" w:styleId="A401C37DEBFC472A9CF15426C32117824">
    <w:name w:val="A401C37DEBFC472A9CF15426C32117824"/>
    <w:rsid w:val="009E1A76"/>
    <w:pPr>
      <w:spacing w:after="0" w:line="240" w:lineRule="auto"/>
    </w:pPr>
    <w:rPr>
      <w:rFonts w:ascii="Times" w:eastAsia="Times" w:hAnsi="Times" w:cs="Times"/>
      <w:sz w:val="24"/>
      <w:szCs w:val="24"/>
    </w:rPr>
  </w:style>
  <w:style w:type="paragraph" w:customStyle="1" w:styleId="DAF459A87A9F4D288A8AFC7D67C1A12C4">
    <w:name w:val="DAF459A87A9F4D288A8AFC7D67C1A12C4"/>
    <w:rsid w:val="009E1A76"/>
    <w:pPr>
      <w:spacing w:after="0" w:line="240" w:lineRule="auto"/>
    </w:pPr>
    <w:rPr>
      <w:rFonts w:ascii="Times" w:eastAsia="Times" w:hAnsi="Times" w:cs="Times"/>
      <w:sz w:val="24"/>
      <w:szCs w:val="24"/>
    </w:rPr>
  </w:style>
  <w:style w:type="paragraph" w:customStyle="1" w:styleId="C4EE772DD5F5494D9E0C725E0B096D2E4">
    <w:name w:val="C4EE772DD5F5494D9E0C725E0B096D2E4"/>
    <w:rsid w:val="009E1A76"/>
    <w:pPr>
      <w:spacing w:after="0" w:line="240" w:lineRule="auto"/>
    </w:pPr>
    <w:rPr>
      <w:rFonts w:ascii="Times" w:eastAsia="Times" w:hAnsi="Times" w:cs="Times"/>
      <w:sz w:val="24"/>
      <w:szCs w:val="24"/>
    </w:rPr>
  </w:style>
  <w:style w:type="paragraph" w:customStyle="1" w:styleId="7B2ED996CF3942E5B3E02C8085017B744">
    <w:name w:val="7B2ED996CF3942E5B3E02C8085017B744"/>
    <w:rsid w:val="009E1A76"/>
    <w:pPr>
      <w:spacing w:after="0" w:line="240" w:lineRule="auto"/>
    </w:pPr>
    <w:rPr>
      <w:rFonts w:ascii="Times" w:eastAsia="Times" w:hAnsi="Times" w:cs="Times"/>
      <w:sz w:val="24"/>
      <w:szCs w:val="24"/>
    </w:rPr>
  </w:style>
  <w:style w:type="paragraph" w:customStyle="1" w:styleId="AD5F286E95F0402A87F39DFEF4FDCE164">
    <w:name w:val="AD5F286E95F0402A87F39DFEF4FDCE164"/>
    <w:rsid w:val="009E1A76"/>
    <w:pPr>
      <w:spacing w:after="0" w:line="240" w:lineRule="auto"/>
    </w:pPr>
    <w:rPr>
      <w:rFonts w:ascii="Times" w:eastAsia="Times" w:hAnsi="Times" w:cs="Times"/>
      <w:sz w:val="24"/>
      <w:szCs w:val="24"/>
    </w:rPr>
  </w:style>
  <w:style w:type="paragraph" w:customStyle="1" w:styleId="B91A7E1EB65E424FA0E2C7969D48CBB84">
    <w:name w:val="B91A7E1EB65E424FA0E2C7969D48CBB84"/>
    <w:rsid w:val="009E1A76"/>
    <w:pPr>
      <w:spacing w:after="0" w:line="240" w:lineRule="auto"/>
    </w:pPr>
    <w:rPr>
      <w:rFonts w:ascii="Times" w:eastAsia="Times" w:hAnsi="Times" w:cs="Times"/>
      <w:sz w:val="24"/>
      <w:szCs w:val="24"/>
    </w:rPr>
  </w:style>
  <w:style w:type="paragraph" w:customStyle="1" w:styleId="579484DD22954C57B392807E06E0CB264">
    <w:name w:val="579484DD22954C57B392807E06E0CB264"/>
    <w:rsid w:val="009E1A76"/>
    <w:pPr>
      <w:spacing w:after="0" w:line="240" w:lineRule="auto"/>
    </w:pPr>
    <w:rPr>
      <w:rFonts w:ascii="Times" w:eastAsia="Times" w:hAnsi="Times" w:cs="Times"/>
      <w:sz w:val="24"/>
      <w:szCs w:val="24"/>
    </w:rPr>
  </w:style>
  <w:style w:type="paragraph" w:customStyle="1" w:styleId="957A85F7EF1D48298DAB91ABBE97C7894">
    <w:name w:val="957A85F7EF1D48298DAB91ABBE97C7894"/>
    <w:rsid w:val="009E1A76"/>
    <w:pPr>
      <w:spacing w:after="0" w:line="240" w:lineRule="auto"/>
    </w:pPr>
    <w:rPr>
      <w:rFonts w:ascii="Times" w:eastAsia="Times" w:hAnsi="Times" w:cs="Times"/>
      <w:sz w:val="24"/>
      <w:szCs w:val="24"/>
    </w:rPr>
  </w:style>
  <w:style w:type="paragraph" w:customStyle="1" w:styleId="F9F4A7AF10154629A661BB43C44B8ED24">
    <w:name w:val="F9F4A7AF10154629A661BB43C44B8ED24"/>
    <w:rsid w:val="009E1A76"/>
    <w:pPr>
      <w:spacing w:after="0" w:line="240" w:lineRule="auto"/>
    </w:pPr>
    <w:rPr>
      <w:rFonts w:ascii="Times" w:eastAsia="Times" w:hAnsi="Times" w:cs="Times"/>
      <w:sz w:val="24"/>
      <w:szCs w:val="24"/>
    </w:rPr>
  </w:style>
  <w:style w:type="paragraph" w:customStyle="1" w:styleId="94688F0BBB224958901127917BBD765D4">
    <w:name w:val="94688F0BBB224958901127917BBD765D4"/>
    <w:rsid w:val="009E1A76"/>
    <w:pPr>
      <w:spacing w:after="0" w:line="240" w:lineRule="auto"/>
    </w:pPr>
    <w:rPr>
      <w:rFonts w:ascii="Times" w:eastAsia="Times" w:hAnsi="Times" w:cs="Times"/>
      <w:sz w:val="24"/>
      <w:szCs w:val="24"/>
    </w:rPr>
  </w:style>
  <w:style w:type="paragraph" w:customStyle="1" w:styleId="A99929121EDD48E99C202CE3D3496EC54">
    <w:name w:val="A99929121EDD48E99C202CE3D3496EC54"/>
    <w:rsid w:val="009E1A76"/>
    <w:pPr>
      <w:spacing w:after="0" w:line="240" w:lineRule="auto"/>
    </w:pPr>
    <w:rPr>
      <w:rFonts w:ascii="Times" w:eastAsia="Times" w:hAnsi="Times" w:cs="Times"/>
      <w:sz w:val="24"/>
      <w:szCs w:val="24"/>
    </w:rPr>
  </w:style>
  <w:style w:type="paragraph" w:customStyle="1" w:styleId="77D0B1283C344FB2BDC4BF835ECD603B4">
    <w:name w:val="77D0B1283C344FB2BDC4BF835ECD603B4"/>
    <w:rsid w:val="009E1A76"/>
    <w:pPr>
      <w:spacing w:after="0" w:line="240" w:lineRule="auto"/>
      <w:ind w:left="720"/>
      <w:contextualSpacing/>
    </w:pPr>
    <w:rPr>
      <w:rFonts w:ascii="Times" w:eastAsia="Times" w:hAnsi="Times" w:cs="Times"/>
      <w:sz w:val="24"/>
      <w:szCs w:val="24"/>
    </w:rPr>
  </w:style>
  <w:style w:type="paragraph" w:customStyle="1" w:styleId="B69B8FC1EAA64B0B9CB482059793C7F04">
    <w:name w:val="B69B8FC1EAA64B0B9CB482059793C7F04"/>
    <w:rsid w:val="009E1A76"/>
    <w:pPr>
      <w:spacing w:after="0" w:line="240" w:lineRule="auto"/>
    </w:pPr>
    <w:rPr>
      <w:rFonts w:ascii="Times" w:eastAsia="Times" w:hAnsi="Times" w:cs="Times"/>
      <w:sz w:val="24"/>
      <w:szCs w:val="24"/>
    </w:rPr>
  </w:style>
  <w:style w:type="paragraph" w:customStyle="1" w:styleId="7EE8BA7436104CBE9C556F3EF51C90B74">
    <w:name w:val="7EE8BA7436104CBE9C556F3EF51C90B74"/>
    <w:rsid w:val="009E1A76"/>
    <w:pPr>
      <w:spacing w:after="0" w:line="240" w:lineRule="auto"/>
    </w:pPr>
    <w:rPr>
      <w:rFonts w:ascii="Times" w:eastAsia="Times" w:hAnsi="Times" w:cs="Times"/>
      <w:sz w:val="24"/>
      <w:szCs w:val="24"/>
    </w:rPr>
  </w:style>
  <w:style w:type="paragraph" w:customStyle="1" w:styleId="A0BEC038AA984ED784E426E37770C7674">
    <w:name w:val="A0BEC038AA984ED784E426E37770C7674"/>
    <w:rsid w:val="009E1A76"/>
    <w:pPr>
      <w:spacing w:after="0" w:line="240" w:lineRule="auto"/>
    </w:pPr>
    <w:rPr>
      <w:rFonts w:ascii="Times" w:eastAsia="Times" w:hAnsi="Times" w:cs="Times"/>
      <w:sz w:val="24"/>
      <w:szCs w:val="24"/>
    </w:rPr>
  </w:style>
  <w:style w:type="paragraph" w:customStyle="1" w:styleId="C538D9FF4A3849EEA261B5A401DF08C44">
    <w:name w:val="C538D9FF4A3849EEA261B5A401DF08C44"/>
    <w:rsid w:val="009E1A76"/>
    <w:pPr>
      <w:spacing w:after="0" w:line="240" w:lineRule="auto"/>
    </w:pPr>
    <w:rPr>
      <w:rFonts w:ascii="Times" w:eastAsia="Times" w:hAnsi="Times" w:cs="Times"/>
      <w:sz w:val="24"/>
      <w:szCs w:val="24"/>
    </w:rPr>
  </w:style>
  <w:style w:type="paragraph" w:customStyle="1" w:styleId="4C085483C8EA4AC1BBB136AA476C7E614">
    <w:name w:val="4C085483C8EA4AC1BBB136AA476C7E614"/>
    <w:rsid w:val="009E1A76"/>
    <w:pPr>
      <w:spacing w:after="0" w:line="240" w:lineRule="auto"/>
    </w:pPr>
    <w:rPr>
      <w:rFonts w:ascii="Times" w:eastAsia="Times" w:hAnsi="Times" w:cs="Times"/>
      <w:sz w:val="24"/>
      <w:szCs w:val="24"/>
    </w:rPr>
  </w:style>
  <w:style w:type="paragraph" w:customStyle="1" w:styleId="1120BBBE0D9A464CB638C1E41FF564394">
    <w:name w:val="1120BBBE0D9A464CB638C1E41FF564394"/>
    <w:rsid w:val="009E1A76"/>
    <w:pPr>
      <w:spacing w:after="0" w:line="240" w:lineRule="auto"/>
    </w:pPr>
    <w:rPr>
      <w:rFonts w:ascii="Times" w:eastAsia="Times" w:hAnsi="Times" w:cs="Times"/>
      <w:sz w:val="24"/>
      <w:szCs w:val="24"/>
    </w:rPr>
  </w:style>
  <w:style w:type="paragraph" w:customStyle="1" w:styleId="255153B955C143B1A6B4D39900A982144">
    <w:name w:val="255153B955C143B1A6B4D39900A982144"/>
    <w:rsid w:val="009E1A76"/>
    <w:pPr>
      <w:spacing w:after="0" w:line="240" w:lineRule="auto"/>
    </w:pPr>
    <w:rPr>
      <w:rFonts w:ascii="Times" w:eastAsia="Times" w:hAnsi="Times" w:cs="Times"/>
      <w:sz w:val="24"/>
      <w:szCs w:val="24"/>
    </w:rPr>
  </w:style>
  <w:style w:type="paragraph" w:customStyle="1" w:styleId="0A40CA40B7C44DAAA76E29E1F06A70004">
    <w:name w:val="0A40CA40B7C44DAAA76E29E1F06A70004"/>
    <w:rsid w:val="009E1A76"/>
    <w:pPr>
      <w:spacing w:after="0" w:line="240" w:lineRule="auto"/>
    </w:pPr>
    <w:rPr>
      <w:rFonts w:ascii="Times" w:eastAsia="Times" w:hAnsi="Times" w:cs="Times"/>
      <w:sz w:val="24"/>
      <w:szCs w:val="24"/>
    </w:rPr>
  </w:style>
  <w:style w:type="paragraph" w:customStyle="1" w:styleId="3F7AEF5DF44E41F6BFA26B8E3C6BCDA54">
    <w:name w:val="3F7AEF5DF44E41F6BFA26B8E3C6BCDA54"/>
    <w:rsid w:val="009E1A76"/>
    <w:pPr>
      <w:spacing w:after="0" w:line="240" w:lineRule="auto"/>
    </w:pPr>
    <w:rPr>
      <w:rFonts w:ascii="Times" w:eastAsia="Times" w:hAnsi="Times" w:cs="Times"/>
      <w:sz w:val="24"/>
      <w:szCs w:val="24"/>
    </w:rPr>
  </w:style>
  <w:style w:type="paragraph" w:customStyle="1" w:styleId="9FE500E4789A4EAAA452B74AE76FB4B74">
    <w:name w:val="9FE500E4789A4EAAA452B74AE76FB4B74"/>
    <w:rsid w:val="009E1A76"/>
    <w:pPr>
      <w:spacing w:after="0" w:line="240" w:lineRule="auto"/>
    </w:pPr>
    <w:rPr>
      <w:rFonts w:ascii="Times" w:eastAsia="Times" w:hAnsi="Times" w:cs="Times"/>
      <w:sz w:val="24"/>
      <w:szCs w:val="24"/>
    </w:rPr>
  </w:style>
  <w:style w:type="paragraph" w:customStyle="1" w:styleId="0EAB0FA78C3A40C1A25C2377BA62CF2F4">
    <w:name w:val="0EAB0FA78C3A40C1A25C2377BA62CF2F4"/>
    <w:rsid w:val="009E1A76"/>
    <w:pPr>
      <w:spacing w:after="0" w:line="240" w:lineRule="auto"/>
    </w:pPr>
    <w:rPr>
      <w:rFonts w:ascii="Times" w:eastAsia="Times" w:hAnsi="Times" w:cs="Times"/>
      <w:sz w:val="24"/>
      <w:szCs w:val="24"/>
    </w:rPr>
  </w:style>
  <w:style w:type="paragraph" w:customStyle="1" w:styleId="CA5E476ABEAA4E1B9DC5025C2EFB44ED4">
    <w:name w:val="CA5E476ABEAA4E1B9DC5025C2EFB44ED4"/>
    <w:rsid w:val="009E1A76"/>
    <w:pPr>
      <w:spacing w:after="0" w:line="240" w:lineRule="auto"/>
    </w:pPr>
    <w:rPr>
      <w:rFonts w:ascii="Times" w:eastAsia="Times" w:hAnsi="Times" w:cs="Times"/>
      <w:sz w:val="24"/>
      <w:szCs w:val="24"/>
    </w:rPr>
  </w:style>
  <w:style w:type="paragraph" w:customStyle="1" w:styleId="ECF932618D114558B7816417B25B148D4">
    <w:name w:val="ECF932618D114558B7816417B25B148D4"/>
    <w:rsid w:val="009E1A76"/>
    <w:pPr>
      <w:spacing w:after="0" w:line="240" w:lineRule="auto"/>
    </w:pPr>
    <w:rPr>
      <w:rFonts w:ascii="Times" w:eastAsia="Times" w:hAnsi="Times" w:cs="Times"/>
      <w:sz w:val="24"/>
      <w:szCs w:val="24"/>
    </w:rPr>
  </w:style>
  <w:style w:type="paragraph" w:customStyle="1" w:styleId="B880A9510C824954A338EA1C68B125B04">
    <w:name w:val="B880A9510C824954A338EA1C68B125B04"/>
    <w:rsid w:val="009E1A76"/>
    <w:pPr>
      <w:spacing w:after="0" w:line="240" w:lineRule="auto"/>
    </w:pPr>
    <w:rPr>
      <w:rFonts w:ascii="Times" w:eastAsia="Times" w:hAnsi="Times" w:cs="Times"/>
      <w:sz w:val="24"/>
      <w:szCs w:val="24"/>
    </w:rPr>
  </w:style>
  <w:style w:type="paragraph" w:customStyle="1" w:styleId="F181FE8ECA6F40768C3F7036BD7D21731">
    <w:name w:val="F181FE8ECA6F40768C3F7036BD7D21731"/>
    <w:rsid w:val="009E1A76"/>
    <w:pPr>
      <w:spacing w:after="0" w:line="240" w:lineRule="auto"/>
    </w:pPr>
    <w:rPr>
      <w:rFonts w:ascii="Times" w:eastAsia="Times" w:hAnsi="Times" w:cs="Times"/>
      <w:sz w:val="24"/>
      <w:szCs w:val="24"/>
    </w:rPr>
  </w:style>
  <w:style w:type="paragraph" w:customStyle="1" w:styleId="97E40AAF4D0D4AC99820D5C4B212D9FD">
    <w:name w:val="97E40AAF4D0D4AC99820D5C4B212D9FD"/>
    <w:rsid w:val="009E1A76"/>
    <w:pPr>
      <w:spacing w:after="0" w:line="240" w:lineRule="auto"/>
    </w:pPr>
    <w:rPr>
      <w:rFonts w:ascii="Times" w:eastAsia="Times" w:hAnsi="Times" w:cs="Times"/>
      <w:sz w:val="24"/>
      <w:szCs w:val="24"/>
    </w:rPr>
  </w:style>
  <w:style w:type="paragraph" w:customStyle="1" w:styleId="423ED1CFB3C9474C825E12791D61BD9B15">
    <w:name w:val="423ED1CFB3C9474C825E12791D61BD9B15"/>
    <w:rsid w:val="009E1A76"/>
    <w:pPr>
      <w:spacing w:after="0" w:line="240" w:lineRule="auto"/>
    </w:pPr>
    <w:rPr>
      <w:rFonts w:ascii="Times" w:eastAsia="Times" w:hAnsi="Times" w:cs="Times"/>
      <w:sz w:val="24"/>
      <w:szCs w:val="24"/>
    </w:rPr>
  </w:style>
  <w:style w:type="paragraph" w:customStyle="1" w:styleId="CA54041FC3E84FF592F31FB0B615CEEF15">
    <w:name w:val="CA54041FC3E84FF592F31FB0B615CEEF15"/>
    <w:rsid w:val="009E1A76"/>
    <w:pPr>
      <w:spacing w:after="0" w:line="240" w:lineRule="auto"/>
    </w:pPr>
    <w:rPr>
      <w:rFonts w:ascii="Times" w:eastAsia="Times" w:hAnsi="Times" w:cs="Times"/>
      <w:sz w:val="24"/>
      <w:szCs w:val="24"/>
    </w:rPr>
  </w:style>
  <w:style w:type="paragraph" w:customStyle="1" w:styleId="2AC63A2802384D8FB6C2CA70F186BCC215">
    <w:name w:val="2AC63A2802384D8FB6C2CA70F186BCC215"/>
    <w:rsid w:val="009E1A76"/>
    <w:pPr>
      <w:spacing w:after="0" w:line="240" w:lineRule="auto"/>
    </w:pPr>
    <w:rPr>
      <w:rFonts w:ascii="Times" w:eastAsia="Times" w:hAnsi="Times" w:cs="Times"/>
      <w:sz w:val="24"/>
      <w:szCs w:val="24"/>
    </w:rPr>
  </w:style>
  <w:style w:type="paragraph" w:customStyle="1" w:styleId="F36DF42D87B8402DBA4D62692D593F4C15">
    <w:name w:val="F36DF42D87B8402DBA4D62692D593F4C15"/>
    <w:rsid w:val="009E1A76"/>
    <w:pPr>
      <w:spacing w:after="0" w:line="240" w:lineRule="auto"/>
    </w:pPr>
    <w:rPr>
      <w:rFonts w:ascii="Times" w:eastAsia="Times" w:hAnsi="Times" w:cs="Times"/>
      <w:sz w:val="24"/>
      <w:szCs w:val="24"/>
    </w:rPr>
  </w:style>
  <w:style w:type="paragraph" w:customStyle="1" w:styleId="661A961C276F43B1824EA88B447C67C614">
    <w:name w:val="661A961C276F43B1824EA88B447C67C614"/>
    <w:rsid w:val="009E1A76"/>
    <w:pPr>
      <w:spacing w:after="0" w:line="240" w:lineRule="auto"/>
    </w:pPr>
    <w:rPr>
      <w:rFonts w:ascii="Times" w:eastAsia="Times" w:hAnsi="Times" w:cs="Times"/>
      <w:sz w:val="24"/>
      <w:szCs w:val="24"/>
    </w:rPr>
  </w:style>
  <w:style w:type="paragraph" w:customStyle="1" w:styleId="0AF8D742C79D46C4B7E518CAA20EB4D714">
    <w:name w:val="0AF8D742C79D46C4B7E518CAA20EB4D714"/>
    <w:rsid w:val="009E1A76"/>
    <w:pPr>
      <w:spacing w:after="0" w:line="240" w:lineRule="auto"/>
    </w:pPr>
    <w:rPr>
      <w:rFonts w:ascii="Times" w:eastAsia="Times" w:hAnsi="Times" w:cs="Times"/>
      <w:sz w:val="24"/>
      <w:szCs w:val="24"/>
    </w:rPr>
  </w:style>
  <w:style w:type="paragraph" w:customStyle="1" w:styleId="9656894572654707B0C05D81C5140DE713">
    <w:name w:val="9656894572654707B0C05D81C5140DE713"/>
    <w:rsid w:val="009E1A76"/>
    <w:pPr>
      <w:spacing w:after="0" w:line="240" w:lineRule="auto"/>
    </w:pPr>
    <w:rPr>
      <w:rFonts w:ascii="Times" w:eastAsia="Times" w:hAnsi="Times" w:cs="Times"/>
      <w:sz w:val="24"/>
      <w:szCs w:val="24"/>
    </w:rPr>
  </w:style>
  <w:style w:type="paragraph" w:customStyle="1" w:styleId="97BE5054EECC4A628166DE78561BB52311">
    <w:name w:val="97BE5054EECC4A628166DE78561BB52311"/>
    <w:rsid w:val="009E1A76"/>
    <w:pPr>
      <w:spacing w:after="0" w:line="240" w:lineRule="auto"/>
    </w:pPr>
    <w:rPr>
      <w:rFonts w:ascii="Times" w:eastAsia="Times" w:hAnsi="Times" w:cs="Times"/>
      <w:sz w:val="24"/>
      <w:szCs w:val="24"/>
    </w:rPr>
  </w:style>
  <w:style w:type="paragraph" w:customStyle="1" w:styleId="60B85A9460D6413C9E3D5DA90E25315511">
    <w:name w:val="60B85A9460D6413C9E3D5DA90E25315511"/>
    <w:rsid w:val="009E1A76"/>
    <w:pPr>
      <w:spacing w:after="0" w:line="240" w:lineRule="auto"/>
    </w:pPr>
    <w:rPr>
      <w:rFonts w:ascii="Times" w:eastAsia="Times" w:hAnsi="Times" w:cs="Times"/>
      <w:sz w:val="24"/>
      <w:szCs w:val="24"/>
    </w:rPr>
  </w:style>
  <w:style w:type="paragraph" w:customStyle="1" w:styleId="A8919E64ECF144298B3A9189ECC187E511">
    <w:name w:val="A8919E64ECF144298B3A9189ECC187E511"/>
    <w:rsid w:val="009E1A76"/>
    <w:pPr>
      <w:spacing w:after="0" w:line="240" w:lineRule="auto"/>
    </w:pPr>
    <w:rPr>
      <w:rFonts w:ascii="Times" w:eastAsia="Times" w:hAnsi="Times" w:cs="Times"/>
      <w:sz w:val="24"/>
      <w:szCs w:val="24"/>
    </w:rPr>
  </w:style>
  <w:style w:type="paragraph" w:customStyle="1" w:styleId="9AFEEB9E003241B58A3A525424EBAA7111">
    <w:name w:val="9AFEEB9E003241B58A3A525424EBAA7111"/>
    <w:rsid w:val="009E1A76"/>
    <w:pPr>
      <w:spacing w:after="0" w:line="240" w:lineRule="auto"/>
    </w:pPr>
    <w:rPr>
      <w:rFonts w:ascii="Times" w:eastAsia="Times" w:hAnsi="Times" w:cs="Times"/>
      <w:sz w:val="24"/>
      <w:szCs w:val="24"/>
    </w:rPr>
  </w:style>
  <w:style w:type="paragraph" w:customStyle="1" w:styleId="9B729DA068E640B096CE88B1E151F9F411">
    <w:name w:val="9B729DA068E640B096CE88B1E151F9F411"/>
    <w:rsid w:val="009E1A76"/>
    <w:pPr>
      <w:spacing w:after="0" w:line="240" w:lineRule="auto"/>
    </w:pPr>
    <w:rPr>
      <w:rFonts w:ascii="Times" w:eastAsia="Times" w:hAnsi="Times" w:cs="Times"/>
      <w:sz w:val="24"/>
      <w:szCs w:val="24"/>
    </w:rPr>
  </w:style>
  <w:style w:type="paragraph" w:customStyle="1" w:styleId="98C875DB5481456E883AF5D8CE9996863">
    <w:name w:val="98C875DB5481456E883AF5D8CE9996863"/>
    <w:rsid w:val="009E1A76"/>
    <w:pPr>
      <w:spacing w:after="0" w:line="240" w:lineRule="auto"/>
    </w:pPr>
    <w:rPr>
      <w:rFonts w:ascii="Times" w:eastAsia="Times" w:hAnsi="Times" w:cs="Times"/>
      <w:sz w:val="24"/>
      <w:szCs w:val="24"/>
    </w:rPr>
  </w:style>
  <w:style w:type="paragraph" w:customStyle="1" w:styleId="ED54EFF8CCE54A1FA6846FBA599BA39F10">
    <w:name w:val="ED54EFF8CCE54A1FA6846FBA599BA39F10"/>
    <w:rsid w:val="009E1A76"/>
    <w:pPr>
      <w:spacing w:after="0" w:line="240" w:lineRule="auto"/>
    </w:pPr>
    <w:rPr>
      <w:rFonts w:ascii="Times" w:eastAsia="Times" w:hAnsi="Times" w:cs="Times"/>
      <w:sz w:val="24"/>
      <w:szCs w:val="24"/>
    </w:rPr>
  </w:style>
  <w:style w:type="paragraph" w:customStyle="1" w:styleId="BCD058A508AB48CF908A5C6223C2D03610">
    <w:name w:val="BCD058A508AB48CF908A5C6223C2D03610"/>
    <w:rsid w:val="009E1A76"/>
    <w:pPr>
      <w:spacing w:after="0" w:line="240" w:lineRule="auto"/>
      <w:ind w:left="720"/>
      <w:contextualSpacing/>
    </w:pPr>
    <w:rPr>
      <w:rFonts w:ascii="Times" w:eastAsia="Times" w:hAnsi="Times" w:cs="Times"/>
      <w:sz w:val="24"/>
      <w:szCs w:val="24"/>
    </w:rPr>
  </w:style>
  <w:style w:type="paragraph" w:customStyle="1" w:styleId="5B9FD9B0D19A424496F339EE686E995610">
    <w:name w:val="5B9FD9B0D19A424496F339EE686E995610"/>
    <w:rsid w:val="009E1A76"/>
    <w:pPr>
      <w:spacing w:after="0" w:line="240" w:lineRule="auto"/>
      <w:ind w:left="720"/>
      <w:contextualSpacing/>
    </w:pPr>
    <w:rPr>
      <w:rFonts w:ascii="Times" w:eastAsia="Times" w:hAnsi="Times" w:cs="Times"/>
      <w:sz w:val="24"/>
      <w:szCs w:val="24"/>
    </w:rPr>
  </w:style>
  <w:style w:type="paragraph" w:customStyle="1" w:styleId="48807A3C847F4A599E730F356A556B2110">
    <w:name w:val="48807A3C847F4A599E730F356A556B2110"/>
    <w:rsid w:val="009E1A76"/>
    <w:pPr>
      <w:spacing w:after="0" w:line="240" w:lineRule="auto"/>
    </w:pPr>
    <w:rPr>
      <w:rFonts w:ascii="Times" w:eastAsia="Times" w:hAnsi="Times" w:cs="Times"/>
      <w:sz w:val="24"/>
      <w:szCs w:val="24"/>
    </w:rPr>
  </w:style>
  <w:style w:type="paragraph" w:customStyle="1" w:styleId="6125E6ACDF2F44F48AB4E6D9C345228B8">
    <w:name w:val="6125E6ACDF2F44F48AB4E6D9C345228B8"/>
    <w:rsid w:val="009E1A76"/>
    <w:pPr>
      <w:spacing w:after="0" w:line="240" w:lineRule="auto"/>
    </w:pPr>
    <w:rPr>
      <w:rFonts w:ascii="Times" w:eastAsia="Times" w:hAnsi="Times" w:cs="Times"/>
      <w:sz w:val="24"/>
      <w:szCs w:val="24"/>
    </w:rPr>
  </w:style>
  <w:style w:type="paragraph" w:customStyle="1" w:styleId="0C33561C3AFE47A483525038DE634B137">
    <w:name w:val="0C33561C3AFE47A483525038DE634B137"/>
    <w:rsid w:val="009E1A76"/>
    <w:pPr>
      <w:spacing w:after="0" w:line="240" w:lineRule="auto"/>
    </w:pPr>
    <w:rPr>
      <w:rFonts w:ascii="Times" w:eastAsia="Times" w:hAnsi="Times" w:cs="Times"/>
      <w:sz w:val="24"/>
      <w:szCs w:val="24"/>
    </w:rPr>
  </w:style>
  <w:style w:type="paragraph" w:customStyle="1" w:styleId="BAF69FBCD08C46E19E5D0DF49641D3077">
    <w:name w:val="BAF69FBCD08C46E19E5D0DF49641D3077"/>
    <w:rsid w:val="009E1A76"/>
    <w:pPr>
      <w:spacing w:after="0" w:line="240" w:lineRule="auto"/>
    </w:pPr>
    <w:rPr>
      <w:rFonts w:ascii="Times" w:eastAsia="Times" w:hAnsi="Times" w:cs="Times"/>
      <w:sz w:val="24"/>
      <w:szCs w:val="24"/>
    </w:rPr>
  </w:style>
  <w:style w:type="paragraph" w:customStyle="1" w:styleId="BE36DB23169742828492EA2132D361007">
    <w:name w:val="BE36DB23169742828492EA2132D361007"/>
    <w:rsid w:val="009E1A76"/>
    <w:pPr>
      <w:spacing w:after="0" w:line="240" w:lineRule="auto"/>
    </w:pPr>
    <w:rPr>
      <w:rFonts w:ascii="Times" w:eastAsia="Times" w:hAnsi="Times" w:cs="Times"/>
      <w:sz w:val="24"/>
      <w:szCs w:val="24"/>
    </w:rPr>
  </w:style>
  <w:style w:type="paragraph" w:customStyle="1" w:styleId="9F582E836B79404C81525129415C53B27">
    <w:name w:val="9F582E836B79404C81525129415C53B27"/>
    <w:rsid w:val="009E1A76"/>
    <w:pPr>
      <w:spacing w:after="0" w:line="240" w:lineRule="auto"/>
    </w:pPr>
    <w:rPr>
      <w:rFonts w:ascii="Times" w:eastAsia="Times" w:hAnsi="Times" w:cs="Times"/>
      <w:sz w:val="24"/>
      <w:szCs w:val="24"/>
    </w:rPr>
  </w:style>
  <w:style w:type="paragraph" w:customStyle="1" w:styleId="F22B6DF6E61B4D76B582B5FEA80DF0707">
    <w:name w:val="F22B6DF6E61B4D76B582B5FEA80DF0707"/>
    <w:rsid w:val="009E1A76"/>
    <w:pPr>
      <w:spacing w:after="0" w:line="240" w:lineRule="auto"/>
    </w:pPr>
    <w:rPr>
      <w:rFonts w:ascii="Times" w:eastAsia="Times" w:hAnsi="Times" w:cs="Times"/>
      <w:sz w:val="24"/>
      <w:szCs w:val="24"/>
    </w:rPr>
  </w:style>
  <w:style w:type="paragraph" w:customStyle="1" w:styleId="235A75D567704FFCBB79EF79A5C3208E7">
    <w:name w:val="235A75D567704FFCBB79EF79A5C3208E7"/>
    <w:rsid w:val="009E1A76"/>
    <w:pPr>
      <w:spacing w:after="0" w:line="240" w:lineRule="auto"/>
    </w:pPr>
    <w:rPr>
      <w:rFonts w:ascii="Times" w:eastAsia="Times" w:hAnsi="Times" w:cs="Times"/>
      <w:sz w:val="24"/>
      <w:szCs w:val="24"/>
    </w:rPr>
  </w:style>
  <w:style w:type="paragraph" w:customStyle="1" w:styleId="A9B09170DE2F441DA29CE1CAAFFBBAC97">
    <w:name w:val="A9B09170DE2F441DA29CE1CAAFFBBAC97"/>
    <w:rsid w:val="009E1A76"/>
    <w:pPr>
      <w:spacing w:after="0" w:line="240" w:lineRule="auto"/>
    </w:pPr>
    <w:rPr>
      <w:rFonts w:ascii="Times" w:eastAsia="Times" w:hAnsi="Times" w:cs="Times"/>
      <w:sz w:val="24"/>
      <w:szCs w:val="24"/>
    </w:rPr>
  </w:style>
  <w:style w:type="paragraph" w:customStyle="1" w:styleId="7EE31E75ABE54E9CA4A915781215F89E7">
    <w:name w:val="7EE31E75ABE54E9CA4A915781215F89E7"/>
    <w:rsid w:val="009E1A76"/>
    <w:pPr>
      <w:spacing w:after="0" w:line="240" w:lineRule="auto"/>
    </w:pPr>
    <w:rPr>
      <w:rFonts w:ascii="Times" w:eastAsia="Times" w:hAnsi="Times" w:cs="Times"/>
      <w:sz w:val="24"/>
      <w:szCs w:val="24"/>
    </w:rPr>
  </w:style>
  <w:style w:type="paragraph" w:customStyle="1" w:styleId="B3F1BFD9951944C6B36A3A493F9DE4337">
    <w:name w:val="B3F1BFD9951944C6B36A3A493F9DE4337"/>
    <w:rsid w:val="009E1A76"/>
    <w:pPr>
      <w:spacing w:after="0" w:line="240" w:lineRule="auto"/>
      <w:ind w:left="720"/>
      <w:contextualSpacing/>
    </w:pPr>
    <w:rPr>
      <w:rFonts w:ascii="Times" w:eastAsia="Times" w:hAnsi="Times" w:cs="Times"/>
      <w:sz w:val="24"/>
      <w:szCs w:val="24"/>
    </w:rPr>
  </w:style>
  <w:style w:type="paragraph" w:customStyle="1" w:styleId="CC15D1FEC72347378B418E34FD716CB27">
    <w:name w:val="CC15D1FEC72347378B418E34FD716CB27"/>
    <w:rsid w:val="009E1A76"/>
    <w:pPr>
      <w:spacing w:after="0" w:line="240" w:lineRule="auto"/>
    </w:pPr>
    <w:rPr>
      <w:rFonts w:ascii="Times" w:eastAsia="Times" w:hAnsi="Times" w:cs="Times"/>
      <w:sz w:val="24"/>
      <w:szCs w:val="24"/>
    </w:rPr>
  </w:style>
  <w:style w:type="paragraph" w:customStyle="1" w:styleId="829541058E084BDD93EE7341E67DA1797">
    <w:name w:val="829541058E084BDD93EE7341E67DA1797"/>
    <w:rsid w:val="009E1A76"/>
    <w:pPr>
      <w:spacing w:after="0" w:line="240" w:lineRule="auto"/>
    </w:pPr>
    <w:rPr>
      <w:rFonts w:ascii="Times" w:eastAsia="Times" w:hAnsi="Times" w:cs="Times"/>
      <w:sz w:val="24"/>
      <w:szCs w:val="24"/>
    </w:rPr>
  </w:style>
  <w:style w:type="paragraph" w:customStyle="1" w:styleId="ACC6B4132C7343069B9B6B7854CF5BA37">
    <w:name w:val="ACC6B4132C7343069B9B6B7854CF5BA37"/>
    <w:rsid w:val="009E1A76"/>
    <w:pPr>
      <w:spacing w:after="0" w:line="240" w:lineRule="auto"/>
    </w:pPr>
    <w:rPr>
      <w:rFonts w:ascii="Times" w:eastAsia="Times" w:hAnsi="Times" w:cs="Times"/>
      <w:sz w:val="24"/>
      <w:szCs w:val="24"/>
    </w:rPr>
  </w:style>
  <w:style w:type="paragraph" w:customStyle="1" w:styleId="DDF4ECCAE45E47BEA932046F6DCAF03E7">
    <w:name w:val="DDF4ECCAE45E47BEA932046F6DCAF03E7"/>
    <w:rsid w:val="009E1A76"/>
    <w:pPr>
      <w:spacing w:after="0" w:line="240" w:lineRule="auto"/>
    </w:pPr>
    <w:rPr>
      <w:rFonts w:ascii="Times" w:eastAsia="Times" w:hAnsi="Times" w:cs="Times"/>
      <w:sz w:val="24"/>
      <w:szCs w:val="24"/>
    </w:rPr>
  </w:style>
  <w:style w:type="paragraph" w:customStyle="1" w:styleId="CC74F68525954FF3A5F0679A1F3B99857">
    <w:name w:val="CC74F68525954FF3A5F0679A1F3B99857"/>
    <w:rsid w:val="009E1A76"/>
    <w:pPr>
      <w:spacing w:after="0" w:line="240" w:lineRule="auto"/>
    </w:pPr>
    <w:rPr>
      <w:rFonts w:ascii="Times" w:eastAsia="Times" w:hAnsi="Times" w:cs="Times"/>
      <w:sz w:val="24"/>
      <w:szCs w:val="24"/>
    </w:rPr>
  </w:style>
  <w:style w:type="paragraph" w:customStyle="1" w:styleId="C0421C7A622A47B482BC9444F119175A5">
    <w:name w:val="C0421C7A622A47B482BC9444F119175A5"/>
    <w:rsid w:val="009E1A76"/>
    <w:pPr>
      <w:spacing w:after="0" w:line="240" w:lineRule="auto"/>
      <w:ind w:left="720"/>
      <w:contextualSpacing/>
    </w:pPr>
    <w:rPr>
      <w:rFonts w:ascii="Times" w:eastAsia="Times" w:hAnsi="Times" w:cs="Times"/>
      <w:sz w:val="24"/>
      <w:szCs w:val="24"/>
    </w:rPr>
  </w:style>
  <w:style w:type="paragraph" w:customStyle="1" w:styleId="F8291C37518D4594BEDA95EC282F19E95">
    <w:name w:val="F8291C37518D4594BEDA95EC282F19E95"/>
    <w:rsid w:val="009E1A76"/>
    <w:pPr>
      <w:spacing w:after="0" w:line="240" w:lineRule="auto"/>
    </w:pPr>
    <w:rPr>
      <w:rFonts w:ascii="Times" w:eastAsia="Times" w:hAnsi="Times" w:cs="Times"/>
      <w:sz w:val="24"/>
      <w:szCs w:val="24"/>
    </w:rPr>
  </w:style>
  <w:style w:type="paragraph" w:customStyle="1" w:styleId="D21DA6956FBA4EAF81BD40101B59A3115">
    <w:name w:val="D21DA6956FBA4EAF81BD40101B59A3115"/>
    <w:rsid w:val="009E1A76"/>
    <w:pPr>
      <w:spacing w:after="0" w:line="240" w:lineRule="auto"/>
    </w:pPr>
    <w:rPr>
      <w:rFonts w:ascii="Times" w:eastAsia="Times" w:hAnsi="Times" w:cs="Times"/>
      <w:sz w:val="24"/>
      <w:szCs w:val="24"/>
    </w:rPr>
  </w:style>
  <w:style w:type="paragraph" w:customStyle="1" w:styleId="12246CDD77C14E20B7B518323AAC69A75">
    <w:name w:val="12246CDD77C14E20B7B518323AAC69A75"/>
    <w:rsid w:val="009E1A76"/>
    <w:pPr>
      <w:spacing w:after="0" w:line="240" w:lineRule="auto"/>
    </w:pPr>
    <w:rPr>
      <w:rFonts w:ascii="Times" w:eastAsia="Times" w:hAnsi="Times" w:cs="Times"/>
      <w:sz w:val="24"/>
      <w:szCs w:val="24"/>
    </w:rPr>
  </w:style>
  <w:style w:type="paragraph" w:customStyle="1" w:styleId="849EFFC4B67B4370849D98F52B3BFC6C5">
    <w:name w:val="849EFFC4B67B4370849D98F52B3BFC6C5"/>
    <w:rsid w:val="009E1A76"/>
    <w:pPr>
      <w:spacing w:after="0" w:line="240" w:lineRule="auto"/>
    </w:pPr>
    <w:rPr>
      <w:rFonts w:ascii="Times" w:eastAsia="Times" w:hAnsi="Times" w:cs="Times"/>
      <w:sz w:val="24"/>
      <w:szCs w:val="24"/>
    </w:rPr>
  </w:style>
  <w:style w:type="paragraph" w:customStyle="1" w:styleId="A901678CDA0C49B2925629E7EACF94275">
    <w:name w:val="A901678CDA0C49B2925629E7EACF94275"/>
    <w:rsid w:val="009E1A76"/>
    <w:pPr>
      <w:spacing w:after="0" w:line="240" w:lineRule="auto"/>
    </w:pPr>
    <w:rPr>
      <w:rFonts w:ascii="Times" w:eastAsia="Times" w:hAnsi="Times" w:cs="Times"/>
      <w:sz w:val="24"/>
      <w:szCs w:val="24"/>
    </w:rPr>
  </w:style>
  <w:style w:type="paragraph" w:customStyle="1" w:styleId="A139314FD1844E71924CBCE42E69C6DF5">
    <w:name w:val="A139314FD1844E71924CBCE42E69C6DF5"/>
    <w:rsid w:val="009E1A76"/>
    <w:pPr>
      <w:spacing w:after="0" w:line="240" w:lineRule="auto"/>
    </w:pPr>
    <w:rPr>
      <w:rFonts w:ascii="Times" w:eastAsia="Times" w:hAnsi="Times" w:cs="Times"/>
      <w:sz w:val="24"/>
      <w:szCs w:val="24"/>
    </w:rPr>
  </w:style>
  <w:style w:type="paragraph" w:customStyle="1" w:styleId="F435B6246B0C4D629A07F0725796864E5">
    <w:name w:val="F435B6246B0C4D629A07F0725796864E5"/>
    <w:rsid w:val="009E1A76"/>
    <w:pPr>
      <w:spacing w:after="0" w:line="240" w:lineRule="auto"/>
    </w:pPr>
    <w:rPr>
      <w:rFonts w:ascii="Times" w:eastAsia="Times" w:hAnsi="Times" w:cs="Times"/>
      <w:sz w:val="24"/>
      <w:szCs w:val="24"/>
    </w:rPr>
  </w:style>
  <w:style w:type="paragraph" w:customStyle="1" w:styleId="554237FF025648EEA884D97F0E4EE7975">
    <w:name w:val="554237FF025648EEA884D97F0E4EE7975"/>
    <w:rsid w:val="009E1A76"/>
    <w:pPr>
      <w:spacing w:after="0" w:line="240" w:lineRule="auto"/>
    </w:pPr>
    <w:rPr>
      <w:rFonts w:ascii="Times" w:eastAsia="Times" w:hAnsi="Times" w:cs="Times"/>
      <w:sz w:val="24"/>
      <w:szCs w:val="24"/>
    </w:rPr>
  </w:style>
  <w:style w:type="paragraph" w:customStyle="1" w:styleId="B3C30BA55C6C451EB11FB11AE3840C715">
    <w:name w:val="B3C30BA55C6C451EB11FB11AE3840C715"/>
    <w:rsid w:val="009E1A76"/>
    <w:pPr>
      <w:spacing w:after="0" w:line="240" w:lineRule="auto"/>
    </w:pPr>
    <w:rPr>
      <w:rFonts w:ascii="Times" w:eastAsia="Times" w:hAnsi="Times" w:cs="Times"/>
      <w:sz w:val="24"/>
      <w:szCs w:val="24"/>
    </w:rPr>
  </w:style>
  <w:style w:type="paragraph" w:customStyle="1" w:styleId="FBC346CC284C49F79994013DFA42C64C5">
    <w:name w:val="FBC346CC284C49F79994013DFA42C64C5"/>
    <w:rsid w:val="009E1A76"/>
    <w:pPr>
      <w:spacing w:after="0" w:line="240" w:lineRule="auto"/>
    </w:pPr>
    <w:rPr>
      <w:rFonts w:ascii="Times" w:eastAsia="Times" w:hAnsi="Times" w:cs="Times"/>
      <w:sz w:val="24"/>
      <w:szCs w:val="24"/>
    </w:rPr>
  </w:style>
  <w:style w:type="paragraph" w:customStyle="1" w:styleId="5C5A68481F754BDEA7AC1671CCCA8F465">
    <w:name w:val="5C5A68481F754BDEA7AC1671CCCA8F465"/>
    <w:rsid w:val="009E1A76"/>
    <w:pPr>
      <w:spacing w:after="0" w:line="240" w:lineRule="auto"/>
    </w:pPr>
    <w:rPr>
      <w:rFonts w:ascii="Times" w:eastAsia="Times" w:hAnsi="Times" w:cs="Times"/>
      <w:sz w:val="24"/>
      <w:szCs w:val="24"/>
    </w:rPr>
  </w:style>
  <w:style w:type="paragraph" w:customStyle="1" w:styleId="3D22E25C50B1497D92FBF1E68EFFFE175">
    <w:name w:val="3D22E25C50B1497D92FBF1E68EFFFE175"/>
    <w:rsid w:val="009E1A76"/>
    <w:pPr>
      <w:spacing w:after="0" w:line="240" w:lineRule="auto"/>
    </w:pPr>
    <w:rPr>
      <w:rFonts w:ascii="Times" w:eastAsia="Times" w:hAnsi="Times" w:cs="Times"/>
      <w:sz w:val="24"/>
      <w:szCs w:val="24"/>
    </w:rPr>
  </w:style>
  <w:style w:type="paragraph" w:customStyle="1" w:styleId="9DEBE40C46D548A1B92E9BE1A378DD3A5">
    <w:name w:val="9DEBE40C46D548A1B92E9BE1A378DD3A5"/>
    <w:rsid w:val="009E1A76"/>
    <w:pPr>
      <w:spacing w:after="0" w:line="240" w:lineRule="auto"/>
    </w:pPr>
    <w:rPr>
      <w:rFonts w:ascii="Times" w:eastAsia="Times" w:hAnsi="Times" w:cs="Times"/>
      <w:sz w:val="24"/>
      <w:szCs w:val="24"/>
    </w:rPr>
  </w:style>
  <w:style w:type="paragraph" w:customStyle="1" w:styleId="1241E398FDDC47009B866040C94A1EE65">
    <w:name w:val="1241E398FDDC47009B866040C94A1EE65"/>
    <w:rsid w:val="009E1A76"/>
    <w:pPr>
      <w:spacing w:after="0" w:line="240" w:lineRule="auto"/>
    </w:pPr>
    <w:rPr>
      <w:rFonts w:ascii="Times" w:eastAsia="Times" w:hAnsi="Times" w:cs="Times"/>
      <w:sz w:val="24"/>
      <w:szCs w:val="24"/>
    </w:rPr>
  </w:style>
  <w:style w:type="paragraph" w:customStyle="1" w:styleId="A5AE008949F3446B83EC236FE5E7BAD95">
    <w:name w:val="A5AE008949F3446B83EC236FE5E7BAD95"/>
    <w:rsid w:val="009E1A76"/>
    <w:pPr>
      <w:spacing w:after="0" w:line="240" w:lineRule="auto"/>
    </w:pPr>
    <w:rPr>
      <w:rFonts w:ascii="Times" w:eastAsia="Times" w:hAnsi="Times" w:cs="Times"/>
      <w:sz w:val="24"/>
      <w:szCs w:val="24"/>
    </w:rPr>
  </w:style>
  <w:style w:type="paragraph" w:customStyle="1" w:styleId="71FBBDE2F0194734B585764361D2560C5">
    <w:name w:val="71FBBDE2F0194734B585764361D2560C5"/>
    <w:rsid w:val="009E1A76"/>
    <w:pPr>
      <w:spacing w:after="0" w:line="240" w:lineRule="auto"/>
    </w:pPr>
    <w:rPr>
      <w:rFonts w:ascii="Times" w:eastAsia="Times" w:hAnsi="Times" w:cs="Times"/>
      <w:sz w:val="24"/>
      <w:szCs w:val="24"/>
    </w:rPr>
  </w:style>
  <w:style w:type="paragraph" w:customStyle="1" w:styleId="5EA529B077824D7D954A9D28EECEEF255">
    <w:name w:val="5EA529B077824D7D954A9D28EECEEF255"/>
    <w:rsid w:val="009E1A76"/>
    <w:pPr>
      <w:spacing w:after="0" w:line="240" w:lineRule="auto"/>
    </w:pPr>
    <w:rPr>
      <w:rFonts w:ascii="Times" w:eastAsia="Times" w:hAnsi="Times" w:cs="Times"/>
      <w:sz w:val="24"/>
      <w:szCs w:val="24"/>
    </w:rPr>
  </w:style>
  <w:style w:type="paragraph" w:customStyle="1" w:styleId="A334A992D61D4EAD9CD9BCF69CBA47B25">
    <w:name w:val="A334A992D61D4EAD9CD9BCF69CBA47B25"/>
    <w:rsid w:val="009E1A76"/>
    <w:pPr>
      <w:spacing w:after="0" w:line="240" w:lineRule="auto"/>
    </w:pPr>
    <w:rPr>
      <w:rFonts w:ascii="Times" w:eastAsia="Times" w:hAnsi="Times" w:cs="Times"/>
      <w:sz w:val="24"/>
      <w:szCs w:val="24"/>
    </w:rPr>
  </w:style>
  <w:style w:type="paragraph" w:customStyle="1" w:styleId="4DFC468D6D6C436784CA1792B4945B035">
    <w:name w:val="4DFC468D6D6C436784CA1792B4945B035"/>
    <w:rsid w:val="009E1A76"/>
    <w:pPr>
      <w:spacing w:after="0" w:line="240" w:lineRule="auto"/>
    </w:pPr>
    <w:rPr>
      <w:rFonts w:ascii="Times" w:eastAsia="Times" w:hAnsi="Times" w:cs="Times"/>
      <w:sz w:val="24"/>
      <w:szCs w:val="24"/>
    </w:rPr>
  </w:style>
  <w:style w:type="paragraph" w:customStyle="1" w:styleId="A401C37DEBFC472A9CF15426C32117825">
    <w:name w:val="A401C37DEBFC472A9CF15426C32117825"/>
    <w:rsid w:val="009E1A76"/>
    <w:pPr>
      <w:spacing w:after="0" w:line="240" w:lineRule="auto"/>
    </w:pPr>
    <w:rPr>
      <w:rFonts w:ascii="Times" w:eastAsia="Times" w:hAnsi="Times" w:cs="Times"/>
      <w:sz w:val="24"/>
      <w:szCs w:val="24"/>
    </w:rPr>
  </w:style>
  <w:style w:type="paragraph" w:customStyle="1" w:styleId="DAF459A87A9F4D288A8AFC7D67C1A12C5">
    <w:name w:val="DAF459A87A9F4D288A8AFC7D67C1A12C5"/>
    <w:rsid w:val="009E1A76"/>
    <w:pPr>
      <w:spacing w:after="0" w:line="240" w:lineRule="auto"/>
    </w:pPr>
    <w:rPr>
      <w:rFonts w:ascii="Times" w:eastAsia="Times" w:hAnsi="Times" w:cs="Times"/>
      <w:sz w:val="24"/>
      <w:szCs w:val="24"/>
    </w:rPr>
  </w:style>
  <w:style w:type="paragraph" w:customStyle="1" w:styleId="C4EE772DD5F5494D9E0C725E0B096D2E5">
    <w:name w:val="C4EE772DD5F5494D9E0C725E0B096D2E5"/>
    <w:rsid w:val="009E1A76"/>
    <w:pPr>
      <w:spacing w:after="0" w:line="240" w:lineRule="auto"/>
    </w:pPr>
    <w:rPr>
      <w:rFonts w:ascii="Times" w:eastAsia="Times" w:hAnsi="Times" w:cs="Times"/>
      <w:sz w:val="24"/>
      <w:szCs w:val="24"/>
    </w:rPr>
  </w:style>
  <w:style w:type="paragraph" w:customStyle="1" w:styleId="7B2ED996CF3942E5B3E02C8085017B745">
    <w:name w:val="7B2ED996CF3942E5B3E02C8085017B745"/>
    <w:rsid w:val="009E1A76"/>
    <w:pPr>
      <w:spacing w:after="0" w:line="240" w:lineRule="auto"/>
    </w:pPr>
    <w:rPr>
      <w:rFonts w:ascii="Times" w:eastAsia="Times" w:hAnsi="Times" w:cs="Times"/>
      <w:sz w:val="24"/>
      <w:szCs w:val="24"/>
    </w:rPr>
  </w:style>
  <w:style w:type="paragraph" w:customStyle="1" w:styleId="AD5F286E95F0402A87F39DFEF4FDCE165">
    <w:name w:val="AD5F286E95F0402A87F39DFEF4FDCE165"/>
    <w:rsid w:val="009E1A76"/>
    <w:pPr>
      <w:spacing w:after="0" w:line="240" w:lineRule="auto"/>
    </w:pPr>
    <w:rPr>
      <w:rFonts w:ascii="Times" w:eastAsia="Times" w:hAnsi="Times" w:cs="Times"/>
      <w:sz w:val="24"/>
      <w:szCs w:val="24"/>
    </w:rPr>
  </w:style>
  <w:style w:type="paragraph" w:customStyle="1" w:styleId="B91A7E1EB65E424FA0E2C7969D48CBB85">
    <w:name w:val="B91A7E1EB65E424FA0E2C7969D48CBB85"/>
    <w:rsid w:val="009E1A76"/>
    <w:pPr>
      <w:spacing w:after="0" w:line="240" w:lineRule="auto"/>
    </w:pPr>
    <w:rPr>
      <w:rFonts w:ascii="Times" w:eastAsia="Times" w:hAnsi="Times" w:cs="Times"/>
      <w:sz w:val="24"/>
      <w:szCs w:val="24"/>
    </w:rPr>
  </w:style>
  <w:style w:type="paragraph" w:customStyle="1" w:styleId="579484DD22954C57B392807E06E0CB265">
    <w:name w:val="579484DD22954C57B392807E06E0CB265"/>
    <w:rsid w:val="009E1A76"/>
    <w:pPr>
      <w:spacing w:after="0" w:line="240" w:lineRule="auto"/>
    </w:pPr>
    <w:rPr>
      <w:rFonts w:ascii="Times" w:eastAsia="Times" w:hAnsi="Times" w:cs="Times"/>
      <w:sz w:val="24"/>
      <w:szCs w:val="24"/>
    </w:rPr>
  </w:style>
  <w:style w:type="paragraph" w:customStyle="1" w:styleId="957A85F7EF1D48298DAB91ABBE97C7895">
    <w:name w:val="957A85F7EF1D48298DAB91ABBE97C7895"/>
    <w:rsid w:val="009E1A76"/>
    <w:pPr>
      <w:spacing w:after="0" w:line="240" w:lineRule="auto"/>
    </w:pPr>
    <w:rPr>
      <w:rFonts w:ascii="Times" w:eastAsia="Times" w:hAnsi="Times" w:cs="Times"/>
      <w:sz w:val="24"/>
      <w:szCs w:val="24"/>
    </w:rPr>
  </w:style>
  <w:style w:type="paragraph" w:customStyle="1" w:styleId="F9F4A7AF10154629A661BB43C44B8ED25">
    <w:name w:val="F9F4A7AF10154629A661BB43C44B8ED25"/>
    <w:rsid w:val="009E1A76"/>
    <w:pPr>
      <w:spacing w:after="0" w:line="240" w:lineRule="auto"/>
    </w:pPr>
    <w:rPr>
      <w:rFonts w:ascii="Times" w:eastAsia="Times" w:hAnsi="Times" w:cs="Times"/>
      <w:sz w:val="24"/>
      <w:szCs w:val="24"/>
    </w:rPr>
  </w:style>
  <w:style w:type="paragraph" w:customStyle="1" w:styleId="94688F0BBB224958901127917BBD765D5">
    <w:name w:val="94688F0BBB224958901127917BBD765D5"/>
    <w:rsid w:val="009E1A76"/>
    <w:pPr>
      <w:spacing w:after="0" w:line="240" w:lineRule="auto"/>
    </w:pPr>
    <w:rPr>
      <w:rFonts w:ascii="Times" w:eastAsia="Times" w:hAnsi="Times" w:cs="Times"/>
      <w:sz w:val="24"/>
      <w:szCs w:val="24"/>
    </w:rPr>
  </w:style>
  <w:style w:type="paragraph" w:customStyle="1" w:styleId="A99929121EDD48E99C202CE3D3496EC55">
    <w:name w:val="A99929121EDD48E99C202CE3D3496EC55"/>
    <w:rsid w:val="009E1A76"/>
    <w:pPr>
      <w:spacing w:after="0" w:line="240" w:lineRule="auto"/>
    </w:pPr>
    <w:rPr>
      <w:rFonts w:ascii="Times" w:eastAsia="Times" w:hAnsi="Times" w:cs="Times"/>
      <w:sz w:val="24"/>
      <w:szCs w:val="24"/>
    </w:rPr>
  </w:style>
  <w:style w:type="paragraph" w:customStyle="1" w:styleId="77D0B1283C344FB2BDC4BF835ECD603B5">
    <w:name w:val="77D0B1283C344FB2BDC4BF835ECD603B5"/>
    <w:rsid w:val="009E1A76"/>
    <w:pPr>
      <w:spacing w:after="0" w:line="240" w:lineRule="auto"/>
      <w:ind w:left="720"/>
      <w:contextualSpacing/>
    </w:pPr>
    <w:rPr>
      <w:rFonts w:ascii="Times" w:eastAsia="Times" w:hAnsi="Times" w:cs="Times"/>
      <w:sz w:val="24"/>
      <w:szCs w:val="24"/>
    </w:rPr>
  </w:style>
  <w:style w:type="paragraph" w:customStyle="1" w:styleId="B69B8FC1EAA64B0B9CB482059793C7F05">
    <w:name w:val="B69B8FC1EAA64B0B9CB482059793C7F05"/>
    <w:rsid w:val="009E1A76"/>
    <w:pPr>
      <w:spacing w:after="0" w:line="240" w:lineRule="auto"/>
    </w:pPr>
    <w:rPr>
      <w:rFonts w:ascii="Times" w:eastAsia="Times" w:hAnsi="Times" w:cs="Times"/>
      <w:sz w:val="24"/>
      <w:szCs w:val="24"/>
    </w:rPr>
  </w:style>
  <w:style w:type="paragraph" w:customStyle="1" w:styleId="7EE8BA7436104CBE9C556F3EF51C90B75">
    <w:name w:val="7EE8BA7436104CBE9C556F3EF51C90B75"/>
    <w:rsid w:val="009E1A76"/>
    <w:pPr>
      <w:spacing w:after="0" w:line="240" w:lineRule="auto"/>
    </w:pPr>
    <w:rPr>
      <w:rFonts w:ascii="Times" w:eastAsia="Times" w:hAnsi="Times" w:cs="Times"/>
      <w:sz w:val="24"/>
      <w:szCs w:val="24"/>
    </w:rPr>
  </w:style>
  <w:style w:type="paragraph" w:customStyle="1" w:styleId="A0BEC038AA984ED784E426E37770C7675">
    <w:name w:val="A0BEC038AA984ED784E426E37770C7675"/>
    <w:rsid w:val="009E1A76"/>
    <w:pPr>
      <w:spacing w:after="0" w:line="240" w:lineRule="auto"/>
    </w:pPr>
    <w:rPr>
      <w:rFonts w:ascii="Times" w:eastAsia="Times" w:hAnsi="Times" w:cs="Times"/>
      <w:sz w:val="24"/>
      <w:szCs w:val="24"/>
    </w:rPr>
  </w:style>
  <w:style w:type="paragraph" w:customStyle="1" w:styleId="C538D9FF4A3849EEA261B5A401DF08C45">
    <w:name w:val="C538D9FF4A3849EEA261B5A401DF08C45"/>
    <w:rsid w:val="009E1A76"/>
    <w:pPr>
      <w:spacing w:after="0" w:line="240" w:lineRule="auto"/>
    </w:pPr>
    <w:rPr>
      <w:rFonts w:ascii="Times" w:eastAsia="Times" w:hAnsi="Times" w:cs="Times"/>
      <w:sz w:val="24"/>
      <w:szCs w:val="24"/>
    </w:rPr>
  </w:style>
  <w:style w:type="paragraph" w:customStyle="1" w:styleId="4C085483C8EA4AC1BBB136AA476C7E615">
    <w:name w:val="4C085483C8EA4AC1BBB136AA476C7E615"/>
    <w:rsid w:val="009E1A76"/>
    <w:pPr>
      <w:spacing w:after="0" w:line="240" w:lineRule="auto"/>
    </w:pPr>
    <w:rPr>
      <w:rFonts w:ascii="Times" w:eastAsia="Times" w:hAnsi="Times" w:cs="Times"/>
      <w:sz w:val="24"/>
      <w:szCs w:val="24"/>
    </w:rPr>
  </w:style>
  <w:style w:type="paragraph" w:customStyle="1" w:styleId="1120BBBE0D9A464CB638C1E41FF564395">
    <w:name w:val="1120BBBE0D9A464CB638C1E41FF564395"/>
    <w:rsid w:val="009E1A76"/>
    <w:pPr>
      <w:spacing w:after="0" w:line="240" w:lineRule="auto"/>
    </w:pPr>
    <w:rPr>
      <w:rFonts w:ascii="Times" w:eastAsia="Times" w:hAnsi="Times" w:cs="Times"/>
      <w:sz w:val="24"/>
      <w:szCs w:val="24"/>
    </w:rPr>
  </w:style>
  <w:style w:type="paragraph" w:customStyle="1" w:styleId="255153B955C143B1A6B4D39900A982145">
    <w:name w:val="255153B955C143B1A6B4D39900A982145"/>
    <w:rsid w:val="009E1A76"/>
    <w:pPr>
      <w:spacing w:after="0" w:line="240" w:lineRule="auto"/>
    </w:pPr>
    <w:rPr>
      <w:rFonts w:ascii="Times" w:eastAsia="Times" w:hAnsi="Times" w:cs="Times"/>
      <w:sz w:val="24"/>
      <w:szCs w:val="24"/>
    </w:rPr>
  </w:style>
  <w:style w:type="paragraph" w:customStyle="1" w:styleId="0A40CA40B7C44DAAA76E29E1F06A70005">
    <w:name w:val="0A40CA40B7C44DAAA76E29E1F06A70005"/>
    <w:rsid w:val="009E1A76"/>
    <w:pPr>
      <w:spacing w:after="0" w:line="240" w:lineRule="auto"/>
    </w:pPr>
    <w:rPr>
      <w:rFonts w:ascii="Times" w:eastAsia="Times" w:hAnsi="Times" w:cs="Times"/>
      <w:sz w:val="24"/>
      <w:szCs w:val="24"/>
    </w:rPr>
  </w:style>
  <w:style w:type="paragraph" w:customStyle="1" w:styleId="3F7AEF5DF44E41F6BFA26B8E3C6BCDA55">
    <w:name w:val="3F7AEF5DF44E41F6BFA26B8E3C6BCDA55"/>
    <w:rsid w:val="009E1A76"/>
    <w:pPr>
      <w:spacing w:after="0" w:line="240" w:lineRule="auto"/>
    </w:pPr>
    <w:rPr>
      <w:rFonts w:ascii="Times" w:eastAsia="Times" w:hAnsi="Times" w:cs="Times"/>
      <w:sz w:val="24"/>
      <w:szCs w:val="24"/>
    </w:rPr>
  </w:style>
  <w:style w:type="paragraph" w:customStyle="1" w:styleId="9FE500E4789A4EAAA452B74AE76FB4B75">
    <w:name w:val="9FE500E4789A4EAAA452B74AE76FB4B75"/>
    <w:rsid w:val="009E1A76"/>
    <w:pPr>
      <w:spacing w:after="0" w:line="240" w:lineRule="auto"/>
    </w:pPr>
    <w:rPr>
      <w:rFonts w:ascii="Times" w:eastAsia="Times" w:hAnsi="Times" w:cs="Times"/>
      <w:sz w:val="24"/>
      <w:szCs w:val="24"/>
    </w:rPr>
  </w:style>
  <w:style w:type="paragraph" w:customStyle="1" w:styleId="0EAB0FA78C3A40C1A25C2377BA62CF2F5">
    <w:name w:val="0EAB0FA78C3A40C1A25C2377BA62CF2F5"/>
    <w:rsid w:val="009E1A76"/>
    <w:pPr>
      <w:spacing w:after="0" w:line="240" w:lineRule="auto"/>
    </w:pPr>
    <w:rPr>
      <w:rFonts w:ascii="Times" w:eastAsia="Times" w:hAnsi="Times" w:cs="Times"/>
      <w:sz w:val="24"/>
      <w:szCs w:val="24"/>
    </w:rPr>
  </w:style>
  <w:style w:type="paragraph" w:customStyle="1" w:styleId="CA5E476ABEAA4E1B9DC5025C2EFB44ED5">
    <w:name w:val="CA5E476ABEAA4E1B9DC5025C2EFB44ED5"/>
    <w:rsid w:val="009E1A76"/>
    <w:pPr>
      <w:spacing w:after="0" w:line="240" w:lineRule="auto"/>
    </w:pPr>
    <w:rPr>
      <w:rFonts w:ascii="Times" w:eastAsia="Times" w:hAnsi="Times" w:cs="Times"/>
      <w:sz w:val="24"/>
      <w:szCs w:val="24"/>
    </w:rPr>
  </w:style>
  <w:style w:type="paragraph" w:customStyle="1" w:styleId="ECF932618D114558B7816417B25B148D5">
    <w:name w:val="ECF932618D114558B7816417B25B148D5"/>
    <w:rsid w:val="009E1A76"/>
    <w:pPr>
      <w:spacing w:after="0" w:line="240" w:lineRule="auto"/>
    </w:pPr>
    <w:rPr>
      <w:rFonts w:ascii="Times" w:eastAsia="Times" w:hAnsi="Times" w:cs="Times"/>
      <w:sz w:val="24"/>
      <w:szCs w:val="24"/>
    </w:rPr>
  </w:style>
  <w:style w:type="paragraph" w:customStyle="1" w:styleId="B880A9510C824954A338EA1C68B125B05">
    <w:name w:val="B880A9510C824954A338EA1C68B125B05"/>
    <w:rsid w:val="009E1A76"/>
    <w:pPr>
      <w:spacing w:after="0" w:line="240" w:lineRule="auto"/>
    </w:pPr>
    <w:rPr>
      <w:rFonts w:ascii="Times" w:eastAsia="Times" w:hAnsi="Times" w:cs="Times"/>
      <w:sz w:val="24"/>
      <w:szCs w:val="24"/>
    </w:rPr>
  </w:style>
  <w:style w:type="paragraph" w:customStyle="1" w:styleId="F181FE8ECA6F40768C3F7036BD7D21732">
    <w:name w:val="F181FE8ECA6F40768C3F7036BD7D21732"/>
    <w:rsid w:val="009E1A76"/>
    <w:pPr>
      <w:spacing w:after="0" w:line="240" w:lineRule="auto"/>
    </w:pPr>
    <w:rPr>
      <w:rFonts w:ascii="Times" w:eastAsia="Times" w:hAnsi="Times" w:cs="Times"/>
      <w:sz w:val="24"/>
      <w:szCs w:val="24"/>
    </w:rPr>
  </w:style>
  <w:style w:type="paragraph" w:customStyle="1" w:styleId="97E40AAF4D0D4AC99820D5C4B212D9FD1">
    <w:name w:val="97E40AAF4D0D4AC99820D5C4B212D9FD1"/>
    <w:rsid w:val="009E1A76"/>
    <w:pPr>
      <w:spacing w:after="0" w:line="240" w:lineRule="auto"/>
    </w:pPr>
    <w:rPr>
      <w:rFonts w:ascii="Times" w:eastAsia="Times" w:hAnsi="Times" w:cs="Times"/>
      <w:sz w:val="24"/>
      <w:szCs w:val="24"/>
    </w:rPr>
  </w:style>
  <w:style w:type="paragraph" w:customStyle="1" w:styleId="423ED1CFB3C9474C825E12791D61BD9B16">
    <w:name w:val="423ED1CFB3C9474C825E12791D61BD9B16"/>
    <w:rsid w:val="009E1A76"/>
    <w:pPr>
      <w:spacing w:after="0" w:line="240" w:lineRule="auto"/>
    </w:pPr>
    <w:rPr>
      <w:rFonts w:ascii="Times" w:eastAsia="Times" w:hAnsi="Times" w:cs="Times"/>
      <w:sz w:val="24"/>
      <w:szCs w:val="24"/>
    </w:rPr>
  </w:style>
  <w:style w:type="paragraph" w:customStyle="1" w:styleId="CA54041FC3E84FF592F31FB0B615CEEF16">
    <w:name w:val="CA54041FC3E84FF592F31FB0B615CEEF16"/>
    <w:rsid w:val="009E1A76"/>
    <w:pPr>
      <w:spacing w:after="0" w:line="240" w:lineRule="auto"/>
    </w:pPr>
    <w:rPr>
      <w:rFonts w:ascii="Times" w:eastAsia="Times" w:hAnsi="Times" w:cs="Times"/>
      <w:sz w:val="24"/>
      <w:szCs w:val="24"/>
    </w:rPr>
  </w:style>
  <w:style w:type="paragraph" w:customStyle="1" w:styleId="2AC63A2802384D8FB6C2CA70F186BCC216">
    <w:name w:val="2AC63A2802384D8FB6C2CA70F186BCC216"/>
    <w:rsid w:val="009E1A76"/>
    <w:pPr>
      <w:spacing w:after="0" w:line="240" w:lineRule="auto"/>
    </w:pPr>
    <w:rPr>
      <w:rFonts w:ascii="Times" w:eastAsia="Times" w:hAnsi="Times" w:cs="Times"/>
      <w:sz w:val="24"/>
      <w:szCs w:val="24"/>
    </w:rPr>
  </w:style>
  <w:style w:type="paragraph" w:customStyle="1" w:styleId="F36DF42D87B8402DBA4D62692D593F4C16">
    <w:name w:val="F36DF42D87B8402DBA4D62692D593F4C16"/>
    <w:rsid w:val="009E1A76"/>
    <w:pPr>
      <w:spacing w:after="0" w:line="240" w:lineRule="auto"/>
    </w:pPr>
    <w:rPr>
      <w:rFonts w:ascii="Times" w:eastAsia="Times" w:hAnsi="Times" w:cs="Times"/>
      <w:sz w:val="24"/>
      <w:szCs w:val="24"/>
    </w:rPr>
  </w:style>
  <w:style w:type="paragraph" w:customStyle="1" w:styleId="661A961C276F43B1824EA88B447C67C615">
    <w:name w:val="661A961C276F43B1824EA88B447C67C615"/>
    <w:rsid w:val="009E1A76"/>
    <w:pPr>
      <w:spacing w:after="0" w:line="240" w:lineRule="auto"/>
    </w:pPr>
    <w:rPr>
      <w:rFonts w:ascii="Times" w:eastAsia="Times" w:hAnsi="Times" w:cs="Times"/>
      <w:sz w:val="24"/>
      <w:szCs w:val="24"/>
    </w:rPr>
  </w:style>
  <w:style w:type="paragraph" w:customStyle="1" w:styleId="0AF8D742C79D46C4B7E518CAA20EB4D715">
    <w:name w:val="0AF8D742C79D46C4B7E518CAA20EB4D715"/>
    <w:rsid w:val="009E1A76"/>
    <w:pPr>
      <w:spacing w:after="0" w:line="240" w:lineRule="auto"/>
    </w:pPr>
    <w:rPr>
      <w:rFonts w:ascii="Times" w:eastAsia="Times" w:hAnsi="Times" w:cs="Times"/>
      <w:sz w:val="24"/>
      <w:szCs w:val="24"/>
    </w:rPr>
  </w:style>
  <w:style w:type="paragraph" w:customStyle="1" w:styleId="71E15A22D4F94682B7B9E54C5C55268F">
    <w:name w:val="71E15A22D4F94682B7B9E54C5C55268F"/>
    <w:rsid w:val="009E1A76"/>
    <w:pPr>
      <w:spacing w:after="0" w:line="240" w:lineRule="auto"/>
    </w:pPr>
    <w:rPr>
      <w:rFonts w:ascii="Times" w:eastAsia="Times" w:hAnsi="Times" w:cs="Times"/>
      <w:sz w:val="24"/>
      <w:szCs w:val="24"/>
    </w:rPr>
  </w:style>
  <w:style w:type="paragraph" w:customStyle="1" w:styleId="97BE5054EECC4A628166DE78561BB52312">
    <w:name w:val="97BE5054EECC4A628166DE78561BB52312"/>
    <w:rsid w:val="009E1A76"/>
    <w:pPr>
      <w:spacing w:after="0" w:line="240" w:lineRule="auto"/>
    </w:pPr>
    <w:rPr>
      <w:rFonts w:ascii="Times" w:eastAsia="Times" w:hAnsi="Times" w:cs="Times"/>
      <w:sz w:val="24"/>
      <w:szCs w:val="24"/>
    </w:rPr>
  </w:style>
  <w:style w:type="paragraph" w:customStyle="1" w:styleId="60B85A9460D6413C9E3D5DA90E25315512">
    <w:name w:val="60B85A9460D6413C9E3D5DA90E25315512"/>
    <w:rsid w:val="009E1A76"/>
    <w:pPr>
      <w:spacing w:after="0" w:line="240" w:lineRule="auto"/>
    </w:pPr>
    <w:rPr>
      <w:rFonts w:ascii="Times" w:eastAsia="Times" w:hAnsi="Times" w:cs="Times"/>
      <w:sz w:val="24"/>
      <w:szCs w:val="24"/>
    </w:rPr>
  </w:style>
  <w:style w:type="paragraph" w:customStyle="1" w:styleId="A8919E64ECF144298B3A9189ECC187E512">
    <w:name w:val="A8919E64ECF144298B3A9189ECC187E512"/>
    <w:rsid w:val="009E1A76"/>
    <w:pPr>
      <w:spacing w:after="0" w:line="240" w:lineRule="auto"/>
    </w:pPr>
    <w:rPr>
      <w:rFonts w:ascii="Times" w:eastAsia="Times" w:hAnsi="Times" w:cs="Times"/>
      <w:sz w:val="24"/>
      <w:szCs w:val="24"/>
    </w:rPr>
  </w:style>
  <w:style w:type="paragraph" w:customStyle="1" w:styleId="9AFEEB9E003241B58A3A525424EBAA7112">
    <w:name w:val="9AFEEB9E003241B58A3A525424EBAA7112"/>
    <w:rsid w:val="009E1A76"/>
    <w:pPr>
      <w:spacing w:after="0" w:line="240" w:lineRule="auto"/>
    </w:pPr>
    <w:rPr>
      <w:rFonts w:ascii="Times" w:eastAsia="Times" w:hAnsi="Times" w:cs="Times"/>
      <w:sz w:val="24"/>
      <w:szCs w:val="24"/>
    </w:rPr>
  </w:style>
  <w:style w:type="paragraph" w:customStyle="1" w:styleId="9B729DA068E640B096CE88B1E151F9F412">
    <w:name w:val="9B729DA068E640B096CE88B1E151F9F412"/>
    <w:rsid w:val="009E1A76"/>
    <w:pPr>
      <w:spacing w:after="0" w:line="240" w:lineRule="auto"/>
    </w:pPr>
    <w:rPr>
      <w:rFonts w:ascii="Times" w:eastAsia="Times" w:hAnsi="Times" w:cs="Times"/>
      <w:sz w:val="24"/>
      <w:szCs w:val="24"/>
    </w:rPr>
  </w:style>
  <w:style w:type="paragraph" w:customStyle="1" w:styleId="98C875DB5481456E883AF5D8CE9996864">
    <w:name w:val="98C875DB5481456E883AF5D8CE9996864"/>
    <w:rsid w:val="009E1A76"/>
    <w:pPr>
      <w:spacing w:after="0" w:line="240" w:lineRule="auto"/>
    </w:pPr>
    <w:rPr>
      <w:rFonts w:ascii="Times" w:eastAsia="Times" w:hAnsi="Times" w:cs="Times"/>
      <w:sz w:val="24"/>
      <w:szCs w:val="24"/>
    </w:rPr>
  </w:style>
  <w:style w:type="paragraph" w:customStyle="1" w:styleId="ED54EFF8CCE54A1FA6846FBA599BA39F11">
    <w:name w:val="ED54EFF8CCE54A1FA6846FBA599BA39F11"/>
    <w:rsid w:val="009E1A76"/>
    <w:pPr>
      <w:spacing w:after="0" w:line="240" w:lineRule="auto"/>
    </w:pPr>
    <w:rPr>
      <w:rFonts w:ascii="Times" w:eastAsia="Times" w:hAnsi="Times" w:cs="Times"/>
      <w:sz w:val="24"/>
      <w:szCs w:val="24"/>
    </w:rPr>
  </w:style>
  <w:style w:type="paragraph" w:customStyle="1" w:styleId="BCD058A508AB48CF908A5C6223C2D03611">
    <w:name w:val="BCD058A508AB48CF908A5C6223C2D03611"/>
    <w:rsid w:val="009E1A76"/>
    <w:pPr>
      <w:spacing w:after="0" w:line="240" w:lineRule="auto"/>
      <w:ind w:left="720"/>
      <w:contextualSpacing/>
    </w:pPr>
    <w:rPr>
      <w:rFonts w:ascii="Times" w:eastAsia="Times" w:hAnsi="Times" w:cs="Times"/>
      <w:sz w:val="24"/>
      <w:szCs w:val="24"/>
    </w:rPr>
  </w:style>
  <w:style w:type="paragraph" w:customStyle="1" w:styleId="5B9FD9B0D19A424496F339EE686E995611">
    <w:name w:val="5B9FD9B0D19A424496F339EE686E995611"/>
    <w:rsid w:val="009E1A76"/>
    <w:pPr>
      <w:spacing w:after="0" w:line="240" w:lineRule="auto"/>
      <w:ind w:left="720"/>
      <w:contextualSpacing/>
    </w:pPr>
    <w:rPr>
      <w:rFonts w:ascii="Times" w:eastAsia="Times" w:hAnsi="Times" w:cs="Times"/>
      <w:sz w:val="24"/>
      <w:szCs w:val="24"/>
    </w:rPr>
  </w:style>
  <w:style w:type="paragraph" w:customStyle="1" w:styleId="48807A3C847F4A599E730F356A556B2111">
    <w:name w:val="48807A3C847F4A599E730F356A556B2111"/>
    <w:rsid w:val="009E1A76"/>
    <w:pPr>
      <w:spacing w:after="0" w:line="240" w:lineRule="auto"/>
    </w:pPr>
    <w:rPr>
      <w:rFonts w:ascii="Times" w:eastAsia="Times" w:hAnsi="Times" w:cs="Times"/>
      <w:sz w:val="24"/>
      <w:szCs w:val="24"/>
    </w:rPr>
  </w:style>
  <w:style w:type="paragraph" w:customStyle="1" w:styleId="6125E6ACDF2F44F48AB4E6D9C345228B9">
    <w:name w:val="6125E6ACDF2F44F48AB4E6D9C345228B9"/>
    <w:rsid w:val="009E1A76"/>
    <w:pPr>
      <w:spacing w:after="0" w:line="240" w:lineRule="auto"/>
    </w:pPr>
    <w:rPr>
      <w:rFonts w:ascii="Times" w:eastAsia="Times" w:hAnsi="Times" w:cs="Times"/>
      <w:sz w:val="24"/>
      <w:szCs w:val="24"/>
    </w:rPr>
  </w:style>
  <w:style w:type="paragraph" w:customStyle="1" w:styleId="0C33561C3AFE47A483525038DE634B138">
    <w:name w:val="0C33561C3AFE47A483525038DE634B138"/>
    <w:rsid w:val="009E1A76"/>
    <w:pPr>
      <w:spacing w:after="0" w:line="240" w:lineRule="auto"/>
    </w:pPr>
    <w:rPr>
      <w:rFonts w:ascii="Times" w:eastAsia="Times" w:hAnsi="Times" w:cs="Times"/>
      <w:sz w:val="24"/>
      <w:szCs w:val="24"/>
    </w:rPr>
  </w:style>
  <w:style w:type="paragraph" w:customStyle="1" w:styleId="BAF69FBCD08C46E19E5D0DF49641D3078">
    <w:name w:val="BAF69FBCD08C46E19E5D0DF49641D3078"/>
    <w:rsid w:val="009E1A76"/>
    <w:pPr>
      <w:spacing w:after="0" w:line="240" w:lineRule="auto"/>
    </w:pPr>
    <w:rPr>
      <w:rFonts w:ascii="Times" w:eastAsia="Times" w:hAnsi="Times" w:cs="Times"/>
      <w:sz w:val="24"/>
      <w:szCs w:val="24"/>
    </w:rPr>
  </w:style>
  <w:style w:type="paragraph" w:customStyle="1" w:styleId="BE36DB23169742828492EA2132D361008">
    <w:name w:val="BE36DB23169742828492EA2132D361008"/>
    <w:rsid w:val="009E1A76"/>
    <w:pPr>
      <w:spacing w:after="0" w:line="240" w:lineRule="auto"/>
    </w:pPr>
    <w:rPr>
      <w:rFonts w:ascii="Times" w:eastAsia="Times" w:hAnsi="Times" w:cs="Times"/>
      <w:sz w:val="24"/>
      <w:szCs w:val="24"/>
    </w:rPr>
  </w:style>
  <w:style w:type="paragraph" w:customStyle="1" w:styleId="9F582E836B79404C81525129415C53B28">
    <w:name w:val="9F582E836B79404C81525129415C53B28"/>
    <w:rsid w:val="009E1A76"/>
    <w:pPr>
      <w:spacing w:after="0" w:line="240" w:lineRule="auto"/>
    </w:pPr>
    <w:rPr>
      <w:rFonts w:ascii="Times" w:eastAsia="Times" w:hAnsi="Times" w:cs="Times"/>
      <w:sz w:val="24"/>
      <w:szCs w:val="24"/>
    </w:rPr>
  </w:style>
  <w:style w:type="paragraph" w:customStyle="1" w:styleId="F22B6DF6E61B4D76B582B5FEA80DF0708">
    <w:name w:val="F22B6DF6E61B4D76B582B5FEA80DF0708"/>
    <w:rsid w:val="009E1A76"/>
    <w:pPr>
      <w:spacing w:after="0" w:line="240" w:lineRule="auto"/>
    </w:pPr>
    <w:rPr>
      <w:rFonts w:ascii="Times" w:eastAsia="Times" w:hAnsi="Times" w:cs="Times"/>
      <w:sz w:val="24"/>
      <w:szCs w:val="24"/>
    </w:rPr>
  </w:style>
  <w:style w:type="paragraph" w:customStyle="1" w:styleId="235A75D567704FFCBB79EF79A5C3208E8">
    <w:name w:val="235A75D567704FFCBB79EF79A5C3208E8"/>
    <w:rsid w:val="009E1A76"/>
    <w:pPr>
      <w:spacing w:after="0" w:line="240" w:lineRule="auto"/>
    </w:pPr>
    <w:rPr>
      <w:rFonts w:ascii="Times" w:eastAsia="Times" w:hAnsi="Times" w:cs="Times"/>
      <w:sz w:val="24"/>
      <w:szCs w:val="24"/>
    </w:rPr>
  </w:style>
  <w:style w:type="paragraph" w:customStyle="1" w:styleId="A9B09170DE2F441DA29CE1CAAFFBBAC98">
    <w:name w:val="A9B09170DE2F441DA29CE1CAAFFBBAC98"/>
    <w:rsid w:val="009E1A76"/>
    <w:pPr>
      <w:spacing w:after="0" w:line="240" w:lineRule="auto"/>
    </w:pPr>
    <w:rPr>
      <w:rFonts w:ascii="Times" w:eastAsia="Times" w:hAnsi="Times" w:cs="Times"/>
      <w:sz w:val="24"/>
      <w:szCs w:val="24"/>
    </w:rPr>
  </w:style>
  <w:style w:type="paragraph" w:customStyle="1" w:styleId="7EE31E75ABE54E9CA4A915781215F89E8">
    <w:name w:val="7EE31E75ABE54E9CA4A915781215F89E8"/>
    <w:rsid w:val="009E1A76"/>
    <w:pPr>
      <w:spacing w:after="0" w:line="240" w:lineRule="auto"/>
    </w:pPr>
    <w:rPr>
      <w:rFonts w:ascii="Times" w:eastAsia="Times" w:hAnsi="Times" w:cs="Times"/>
      <w:sz w:val="24"/>
      <w:szCs w:val="24"/>
    </w:rPr>
  </w:style>
  <w:style w:type="paragraph" w:customStyle="1" w:styleId="B3F1BFD9951944C6B36A3A493F9DE4338">
    <w:name w:val="B3F1BFD9951944C6B36A3A493F9DE4338"/>
    <w:rsid w:val="009E1A76"/>
    <w:pPr>
      <w:spacing w:after="0" w:line="240" w:lineRule="auto"/>
      <w:ind w:left="720"/>
      <w:contextualSpacing/>
    </w:pPr>
    <w:rPr>
      <w:rFonts w:ascii="Times" w:eastAsia="Times" w:hAnsi="Times" w:cs="Times"/>
      <w:sz w:val="24"/>
      <w:szCs w:val="24"/>
    </w:rPr>
  </w:style>
  <w:style w:type="paragraph" w:customStyle="1" w:styleId="CC15D1FEC72347378B418E34FD716CB28">
    <w:name w:val="CC15D1FEC72347378B418E34FD716CB28"/>
    <w:rsid w:val="009E1A76"/>
    <w:pPr>
      <w:spacing w:after="0" w:line="240" w:lineRule="auto"/>
    </w:pPr>
    <w:rPr>
      <w:rFonts w:ascii="Times" w:eastAsia="Times" w:hAnsi="Times" w:cs="Times"/>
      <w:sz w:val="24"/>
      <w:szCs w:val="24"/>
    </w:rPr>
  </w:style>
  <w:style w:type="paragraph" w:customStyle="1" w:styleId="829541058E084BDD93EE7341E67DA1798">
    <w:name w:val="829541058E084BDD93EE7341E67DA1798"/>
    <w:rsid w:val="009E1A76"/>
    <w:pPr>
      <w:spacing w:after="0" w:line="240" w:lineRule="auto"/>
    </w:pPr>
    <w:rPr>
      <w:rFonts w:ascii="Times" w:eastAsia="Times" w:hAnsi="Times" w:cs="Times"/>
      <w:sz w:val="24"/>
      <w:szCs w:val="24"/>
    </w:rPr>
  </w:style>
  <w:style w:type="paragraph" w:customStyle="1" w:styleId="ACC6B4132C7343069B9B6B7854CF5BA38">
    <w:name w:val="ACC6B4132C7343069B9B6B7854CF5BA38"/>
    <w:rsid w:val="009E1A76"/>
    <w:pPr>
      <w:spacing w:after="0" w:line="240" w:lineRule="auto"/>
    </w:pPr>
    <w:rPr>
      <w:rFonts w:ascii="Times" w:eastAsia="Times" w:hAnsi="Times" w:cs="Times"/>
      <w:sz w:val="24"/>
      <w:szCs w:val="24"/>
    </w:rPr>
  </w:style>
  <w:style w:type="paragraph" w:customStyle="1" w:styleId="DDF4ECCAE45E47BEA932046F6DCAF03E8">
    <w:name w:val="DDF4ECCAE45E47BEA932046F6DCAF03E8"/>
    <w:rsid w:val="009E1A76"/>
    <w:pPr>
      <w:spacing w:after="0" w:line="240" w:lineRule="auto"/>
    </w:pPr>
    <w:rPr>
      <w:rFonts w:ascii="Times" w:eastAsia="Times" w:hAnsi="Times" w:cs="Times"/>
      <w:sz w:val="24"/>
      <w:szCs w:val="24"/>
    </w:rPr>
  </w:style>
  <w:style w:type="paragraph" w:customStyle="1" w:styleId="CC74F68525954FF3A5F0679A1F3B99858">
    <w:name w:val="CC74F68525954FF3A5F0679A1F3B99858"/>
    <w:rsid w:val="009E1A76"/>
    <w:pPr>
      <w:spacing w:after="0" w:line="240" w:lineRule="auto"/>
    </w:pPr>
    <w:rPr>
      <w:rFonts w:ascii="Times" w:eastAsia="Times" w:hAnsi="Times" w:cs="Times"/>
      <w:sz w:val="24"/>
      <w:szCs w:val="24"/>
    </w:rPr>
  </w:style>
  <w:style w:type="paragraph" w:customStyle="1" w:styleId="C0421C7A622A47B482BC9444F119175A6">
    <w:name w:val="C0421C7A622A47B482BC9444F119175A6"/>
    <w:rsid w:val="009E1A76"/>
    <w:pPr>
      <w:spacing w:after="0" w:line="240" w:lineRule="auto"/>
      <w:ind w:left="720"/>
      <w:contextualSpacing/>
    </w:pPr>
    <w:rPr>
      <w:rFonts w:ascii="Times" w:eastAsia="Times" w:hAnsi="Times" w:cs="Times"/>
      <w:sz w:val="24"/>
      <w:szCs w:val="24"/>
    </w:rPr>
  </w:style>
  <w:style w:type="paragraph" w:customStyle="1" w:styleId="F8291C37518D4594BEDA95EC282F19E96">
    <w:name w:val="F8291C37518D4594BEDA95EC282F19E96"/>
    <w:rsid w:val="009E1A76"/>
    <w:pPr>
      <w:spacing w:after="0" w:line="240" w:lineRule="auto"/>
    </w:pPr>
    <w:rPr>
      <w:rFonts w:ascii="Times" w:eastAsia="Times" w:hAnsi="Times" w:cs="Times"/>
      <w:sz w:val="24"/>
      <w:szCs w:val="24"/>
    </w:rPr>
  </w:style>
  <w:style w:type="paragraph" w:customStyle="1" w:styleId="D21DA6956FBA4EAF81BD40101B59A3116">
    <w:name w:val="D21DA6956FBA4EAF81BD40101B59A3116"/>
    <w:rsid w:val="009E1A76"/>
    <w:pPr>
      <w:spacing w:after="0" w:line="240" w:lineRule="auto"/>
    </w:pPr>
    <w:rPr>
      <w:rFonts w:ascii="Times" w:eastAsia="Times" w:hAnsi="Times" w:cs="Times"/>
      <w:sz w:val="24"/>
      <w:szCs w:val="24"/>
    </w:rPr>
  </w:style>
  <w:style w:type="paragraph" w:customStyle="1" w:styleId="12246CDD77C14E20B7B518323AAC69A76">
    <w:name w:val="12246CDD77C14E20B7B518323AAC69A76"/>
    <w:rsid w:val="009E1A76"/>
    <w:pPr>
      <w:spacing w:after="0" w:line="240" w:lineRule="auto"/>
    </w:pPr>
    <w:rPr>
      <w:rFonts w:ascii="Times" w:eastAsia="Times" w:hAnsi="Times" w:cs="Times"/>
      <w:sz w:val="24"/>
      <w:szCs w:val="24"/>
    </w:rPr>
  </w:style>
  <w:style w:type="paragraph" w:customStyle="1" w:styleId="849EFFC4B67B4370849D98F52B3BFC6C6">
    <w:name w:val="849EFFC4B67B4370849D98F52B3BFC6C6"/>
    <w:rsid w:val="009E1A76"/>
    <w:pPr>
      <w:spacing w:after="0" w:line="240" w:lineRule="auto"/>
    </w:pPr>
    <w:rPr>
      <w:rFonts w:ascii="Times" w:eastAsia="Times" w:hAnsi="Times" w:cs="Times"/>
      <w:sz w:val="24"/>
      <w:szCs w:val="24"/>
    </w:rPr>
  </w:style>
  <w:style w:type="paragraph" w:customStyle="1" w:styleId="A901678CDA0C49B2925629E7EACF94276">
    <w:name w:val="A901678CDA0C49B2925629E7EACF94276"/>
    <w:rsid w:val="009E1A76"/>
    <w:pPr>
      <w:spacing w:after="0" w:line="240" w:lineRule="auto"/>
    </w:pPr>
    <w:rPr>
      <w:rFonts w:ascii="Times" w:eastAsia="Times" w:hAnsi="Times" w:cs="Times"/>
      <w:sz w:val="24"/>
      <w:szCs w:val="24"/>
    </w:rPr>
  </w:style>
  <w:style w:type="paragraph" w:customStyle="1" w:styleId="A139314FD1844E71924CBCE42E69C6DF6">
    <w:name w:val="A139314FD1844E71924CBCE42E69C6DF6"/>
    <w:rsid w:val="009E1A76"/>
    <w:pPr>
      <w:spacing w:after="0" w:line="240" w:lineRule="auto"/>
    </w:pPr>
    <w:rPr>
      <w:rFonts w:ascii="Times" w:eastAsia="Times" w:hAnsi="Times" w:cs="Times"/>
      <w:sz w:val="24"/>
      <w:szCs w:val="24"/>
    </w:rPr>
  </w:style>
  <w:style w:type="paragraph" w:customStyle="1" w:styleId="F435B6246B0C4D629A07F0725796864E6">
    <w:name w:val="F435B6246B0C4D629A07F0725796864E6"/>
    <w:rsid w:val="009E1A76"/>
    <w:pPr>
      <w:spacing w:after="0" w:line="240" w:lineRule="auto"/>
    </w:pPr>
    <w:rPr>
      <w:rFonts w:ascii="Times" w:eastAsia="Times" w:hAnsi="Times" w:cs="Times"/>
      <w:sz w:val="24"/>
      <w:szCs w:val="24"/>
    </w:rPr>
  </w:style>
  <w:style w:type="paragraph" w:customStyle="1" w:styleId="554237FF025648EEA884D97F0E4EE7976">
    <w:name w:val="554237FF025648EEA884D97F0E4EE7976"/>
    <w:rsid w:val="009E1A76"/>
    <w:pPr>
      <w:spacing w:after="0" w:line="240" w:lineRule="auto"/>
    </w:pPr>
    <w:rPr>
      <w:rFonts w:ascii="Times" w:eastAsia="Times" w:hAnsi="Times" w:cs="Times"/>
      <w:sz w:val="24"/>
      <w:szCs w:val="24"/>
    </w:rPr>
  </w:style>
  <w:style w:type="paragraph" w:customStyle="1" w:styleId="B3C30BA55C6C451EB11FB11AE3840C716">
    <w:name w:val="B3C30BA55C6C451EB11FB11AE3840C716"/>
    <w:rsid w:val="009E1A76"/>
    <w:pPr>
      <w:spacing w:after="0" w:line="240" w:lineRule="auto"/>
    </w:pPr>
    <w:rPr>
      <w:rFonts w:ascii="Times" w:eastAsia="Times" w:hAnsi="Times" w:cs="Times"/>
      <w:sz w:val="24"/>
      <w:szCs w:val="24"/>
    </w:rPr>
  </w:style>
  <w:style w:type="paragraph" w:customStyle="1" w:styleId="FBC346CC284C49F79994013DFA42C64C6">
    <w:name w:val="FBC346CC284C49F79994013DFA42C64C6"/>
    <w:rsid w:val="009E1A76"/>
    <w:pPr>
      <w:spacing w:after="0" w:line="240" w:lineRule="auto"/>
    </w:pPr>
    <w:rPr>
      <w:rFonts w:ascii="Times" w:eastAsia="Times" w:hAnsi="Times" w:cs="Times"/>
      <w:sz w:val="24"/>
      <w:szCs w:val="24"/>
    </w:rPr>
  </w:style>
  <w:style w:type="paragraph" w:customStyle="1" w:styleId="5C5A68481F754BDEA7AC1671CCCA8F466">
    <w:name w:val="5C5A68481F754BDEA7AC1671CCCA8F466"/>
    <w:rsid w:val="009E1A76"/>
    <w:pPr>
      <w:spacing w:after="0" w:line="240" w:lineRule="auto"/>
    </w:pPr>
    <w:rPr>
      <w:rFonts w:ascii="Times" w:eastAsia="Times" w:hAnsi="Times" w:cs="Times"/>
      <w:sz w:val="24"/>
      <w:szCs w:val="24"/>
    </w:rPr>
  </w:style>
  <w:style w:type="paragraph" w:customStyle="1" w:styleId="3D22E25C50B1497D92FBF1E68EFFFE176">
    <w:name w:val="3D22E25C50B1497D92FBF1E68EFFFE176"/>
    <w:rsid w:val="009E1A76"/>
    <w:pPr>
      <w:spacing w:after="0" w:line="240" w:lineRule="auto"/>
    </w:pPr>
    <w:rPr>
      <w:rFonts w:ascii="Times" w:eastAsia="Times" w:hAnsi="Times" w:cs="Times"/>
      <w:sz w:val="24"/>
      <w:szCs w:val="24"/>
    </w:rPr>
  </w:style>
  <w:style w:type="paragraph" w:customStyle="1" w:styleId="9DEBE40C46D548A1B92E9BE1A378DD3A6">
    <w:name w:val="9DEBE40C46D548A1B92E9BE1A378DD3A6"/>
    <w:rsid w:val="009E1A76"/>
    <w:pPr>
      <w:spacing w:after="0" w:line="240" w:lineRule="auto"/>
    </w:pPr>
    <w:rPr>
      <w:rFonts w:ascii="Times" w:eastAsia="Times" w:hAnsi="Times" w:cs="Times"/>
      <w:sz w:val="24"/>
      <w:szCs w:val="24"/>
    </w:rPr>
  </w:style>
  <w:style w:type="paragraph" w:customStyle="1" w:styleId="1241E398FDDC47009B866040C94A1EE66">
    <w:name w:val="1241E398FDDC47009B866040C94A1EE66"/>
    <w:rsid w:val="009E1A76"/>
    <w:pPr>
      <w:spacing w:after="0" w:line="240" w:lineRule="auto"/>
    </w:pPr>
    <w:rPr>
      <w:rFonts w:ascii="Times" w:eastAsia="Times" w:hAnsi="Times" w:cs="Times"/>
      <w:sz w:val="24"/>
      <w:szCs w:val="24"/>
    </w:rPr>
  </w:style>
  <w:style w:type="paragraph" w:customStyle="1" w:styleId="A5AE008949F3446B83EC236FE5E7BAD96">
    <w:name w:val="A5AE008949F3446B83EC236FE5E7BAD96"/>
    <w:rsid w:val="009E1A76"/>
    <w:pPr>
      <w:spacing w:after="0" w:line="240" w:lineRule="auto"/>
    </w:pPr>
    <w:rPr>
      <w:rFonts w:ascii="Times" w:eastAsia="Times" w:hAnsi="Times" w:cs="Times"/>
      <w:sz w:val="24"/>
      <w:szCs w:val="24"/>
    </w:rPr>
  </w:style>
  <w:style w:type="paragraph" w:customStyle="1" w:styleId="71FBBDE2F0194734B585764361D2560C6">
    <w:name w:val="71FBBDE2F0194734B585764361D2560C6"/>
    <w:rsid w:val="009E1A76"/>
    <w:pPr>
      <w:spacing w:after="0" w:line="240" w:lineRule="auto"/>
    </w:pPr>
    <w:rPr>
      <w:rFonts w:ascii="Times" w:eastAsia="Times" w:hAnsi="Times" w:cs="Times"/>
      <w:sz w:val="24"/>
      <w:szCs w:val="24"/>
    </w:rPr>
  </w:style>
  <w:style w:type="paragraph" w:customStyle="1" w:styleId="5EA529B077824D7D954A9D28EECEEF256">
    <w:name w:val="5EA529B077824D7D954A9D28EECEEF256"/>
    <w:rsid w:val="009E1A76"/>
    <w:pPr>
      <w:spacing w:after="0" w:line="240" w:lineRule="auto"/>
    </w:pPr>
    <w:rPr>
      <w:rFonts w:ascii="Times" w:eastAsia="Times" w:hAnsi="Times" w:cs="Times"/>
      <w:sz w:val="24"/>
      <w:szCs w:val="24"/>
    </w:rPr>
  </w:style>
  <w:style w:type="paragraph" w:customStyle="1" w:styleId="A334A992D61D4EAD9CD9BCF69CBA47B26">
    <w:name w:val="A334A992D61D4EAD9CD9BCF69CBA47B26"/>
    <w:rsid w:val="009E1A76"/>
    <w:pPr>
      <w:spacing w:after="0" w:line="240" w:lineRule="auto"/>
    </w:pPr>
    <w:rPr>
      <w:rFonts w:ascii="Times" w:eastAsia="Times" w:hAnsi="Times" w:cs="Times"/>
      <w:sz w:val="24"/>
      <w:szCs w:val="24"/>
    </w:rPr>
  </w:style>
  <w:style w:type="paragraph" w:customStyle="1" w:styleId="4DFC468D6D6C436784CA1792B4945B036">
    <w:name w:val="4DFC468D6D6C436784CA1792B4945B036"/>
    <w:rsid w:val="009E1A76"/>
    <w:pPr>
      <w:spacing w:after="0" w:line="240" w:lineRule="auto"/>
    </w:pPr>
    <w:rPr>
      <w:rFonts w:ascii="Times" w:eastAsia="Times" w:hAnsi="Times" w:cs="Times"/>
      <w:sz w:val="24"/>
      <w:szCs w:val="24"/>
    </w:rPr>
  </w:style>
  <w:style w:type="paragraph" w:customStyle="1" w:styleId="A401C37DEBFC472A9CF15426C32117826">
    <w:name w:val="A401C37DEBFC472A9CF15426C32117826"/>
    <w:rsid w:val="009E1A76"/>
    <w:pPr>
      <w:spacing w:after="0" w:line="240" w:lineRule="auto"/>
    </w:pPr>
    <w:rPr>
      <w:rFonts w:ascii="Times" w:eastAsia="Times" w:hAnsi="Times" w:cs="Times"/>
      <w:sz w:val="24"/>
      <w:szCs w:val="24"/>
    </w:rPr>
  </w:style>
  <w:style w:type="paragraph" w:customStyle="1" w:styleId="DAF459A87A9F4D288A8AFC7D67C1A12C6">
    <w:name w:val="DAF459A87A9F4D288A8AFC7D67C1A12C6"/>
    <w:rsid w:val="009E1A76"/>
    <w:pPr>
      <w:spacing w:after="0" w:line="240" w:lineRule="auto"/>
    </w:pPr>
    <w:rPr>
      <w:rFonts w:ascii="Times" w:eastAsia="Times" w:hAnsi="Times" w:cs="Times"/>
      <w:sz w:val="24"/>
      <w:szCs w:val="24"/>
    </w:rPr>
  </w:style>
  <w:style w:type="paragraph" w:customStyle="1" w:styleId="C4EE772DD5F5494D9E0C725E0B096D2E6">
    <w:name w:val="C4EE772DD5F5494D9E0C725E0B096D2E6"/>
    <w:rsid w:val="009E1A76"/>
    <w:pPr>
      <w:spacing w:after="0" w:line="240" w:lineRule="auto"/>
    </w:pPr>
    <w:rPr>
      <w:rFonts w:ascii="Times" w:eastAsia="Times" w:hAnsi="Times" w:cs="Times"/>
      <w:sz w:val="24"/>
      <w:szCs w:val="24"/>
    </w:rPr>
  </w:style>
  <w:style w:type="paragraph" w:customStyle="1" w:styleId="7B2ED996CF3942E5B3E02C8085017B746">
    <w:name w:val="7B2ED996CF3942E5B3E02C8085017B746"/>
    <w:rsid w:val="009E1A76"/>
    <w:pPr>
      <w:spacing w:after="0" w:line="240" w:lineRule="auto"/>
    </w:pPr>
    <w:rPr>
      <w:rFonts w:ascii="Times" w:eastAsia="Times" w:hAnsi="Times" w:cs="Times"/>
      <w:sz w:val="24"/>
      <w:szCs w:val="24"/>
    </w:rPr>
  </w:style>
  <w:style w:type="paragraph" w:customStyle="1" w:styleId="AD5F286E95F0402A87F39DFEF4FDCE166">
    <w:name w:val="AD5F286E95F0402A87F39DFEF4FDCE166"/>
    <w:rsid w:val="009E1A76"/>
    <w:pPr>
      <w:spacing w:after="0" w:line="240" w:lineRule="auto"/>
    </w:pPr>
    <w:rPr>
      <w:rFonts w:ascii="Times" w:eastAsia="Times" w:hAnsi="Times" w:cs="Times"/>
      <w:sz w:val="24"/>
      <w:szCs w:val="24"/>
    </w:rPr>
  </w:style>
  <w:style w:type="paragraph" w:customStyle="1" w:styleId="B91A7E1EB65E424FA0E2C7969D48CBB86">
    <w:name w:val="B91A7E1EB65E424FA0E2C7969D48CBB86"/>
    <w:rsid w:val="009E1A76"/>
    <w:pPr>
      <w:spacing w:after="0" w:line="240" w:lineRule="auto"/>
    </w:pPr>
    <w:rPr>
      <w:rFonts w:ascii="Times" w:eastAsia="Times" w:hAnsi="Times" w:cs="Times"/>
      <w:sz w:val="24"/>
      <w:szCs w:val="24"/>
    </w:rPr>
  </w:style>
  <w:style w:type="paragraph" w:customStyle="1" w:styleId="579484DD22954C57B392807E06E0CB266">
    <w:name w:val="579484DD22954C57B392807E06E0CB266"/>
    <w:rsid w:val="009E1A76"/>
    <w:pPr>
      <w:spacing w:after="0" w:line="240" w:lineRule="auto"/>
    </w:pPr>
    <w:rPr>
      <w:rFonts w:ascii="Times" w:eastAsia="Times" w:hAnsi="Times" w:cs="Times"/>
      <w:sz w:val="24"/>
      <w:szCs w:val="24"/>
    </w:rPr>
  </w:style>
  <w:style w:type="paragraph" w:customStyle="1" w:styleId="957A85F7EF1D48298DAB91ABBE97C7896">
    <w:name w:val="957A85F7EF1D48298DAB91ABBE97C7896"/>
    <w:rsid w:val="009E1A76"/>
    <w:pPr>
      <w:spacing w:after="0" w:line="240" w:lineRule="auto"/>
    </w:pPr>
    <w:rPr>
      <w:rFonts w:ascii="Times" w:eastAsia="Times" w:hAnsi="Times" w:cs="Times"/>
      <w:sz w:val="24"/>
      <w:szCs w:val="24"/>
    </w:rPr>
  </w:style>
  <w:style w:type="paragraph" w:customStyle="1" w:styleId="F9F4A7AF10154629A661BB43C44B8ED26">
    <w:name w:val="F9F4A7AF10154629A661BB43C44B8ED26"/>
    <w:rsid w:val="009E1A76"/>
    <w:pPr>
      <w:spacing w:after="0" w:line="240" w:lineRule="auto"/>
    </w:pPr>
    <w:rPr>
      <w:rFonts w:ascii="Times" w:eastAsia="Times" w:hAnsi="Times" w:cs="Times"/>
      <w:sz w:val="24"/>
      <w:szCs w:val="24"/>
    </w:rPr>
  </w:style>
  <w:style w:type="paragraph" w:customStyle="1" w:styleId="94688F0BBB224958901127917BBD765D6">
    <w:name w:val="94688F0BBB224958901127917BBD765D6"/>
    <w:rsid w:val="009E1A76"/>
    <w:pPr>
      <w:spacing w:after="0" w:line="240" w:lineRule="auto"/>
    </w:pPr>
    <w:rPr>
      <w:rFonts w:ascii="Times" w:eastAsia="Times" w:hAnsi="Times" w:cs="Times"/>
      <w:sz w:val="24"/>
      <w:szCs w:val="24"/>
    </w:rPr>
  </w:style>
  <w:style w:type="paragraph" w:customStyle="1" w:styleId="A99929121EDD48E99C202CE3D3496EC56">
    <w:name w:val="A99929121EDD48E99C202CE3D3496EC56"/>
    <w:rsid w:val="009E1A76"/>
    <w:pPr>
      <w:spacing w:after="0" w:line="240" w:lineRule="auto"/>
    </w:pPr>
    <w:rPr>
      <w:rFonts w:ascii="Times" w:eastAsia="Times" w:hAnsi="Times" w:cs="Times"/>
      <w:sz w:val="24"/>
      <w:szCs w:val="24"/>
    </w:rPr>
  </w:style>
  <w:style w:type="paragraph" w:customStyle="1" w:styleId="77D0B1283C344FB2BDC4BF835ECD603B6">
    <w:name w:val="77D0B1283C344FB2BDC4BF835ECD603B6"/>
    <w:rsid w:val="009E1A76"/>
    <w:pPr>
      <w:spacing w:after="0" w:line="240" w:lineRule="auto"/>
      <w:ind w:left="720"/>
      <w:contextualSpacing/>
    </w:pPr>
    <w:rPr>
      <w:rFonts w:ascii="Times" w:eastAsia="Times" w:hAnsi="Times" w:cs="Times"/>
      <w:sz w:val="24"/>
      <w:szCs w:val="24"/>
    </w:rPr>
  </w:style>
  <w:style w:type="paragraph" w:customStyle="1" w:styleId="B69B8FC1EAA64B0B9CB482059793C7F06">
    <w:name w:val="B69B8FC1EAA64B0B9CB482059793C7F06"/>
    <w:rsid w:val="009E1A76"/>
    <w:pPr>
      <w:spacing w:after="0" w:line="240" w:lineRule="auto"/>
    </w:pPr>
    <w:rPr>
      <w:rFonts w:ascii="Times" w:eastAsia="Times" w:hAnsi="Times" w:cs="Times"/>
      <w:sz w:val="24"/>
      <w:szCs w:val="24"/>
    </w:rPr>
  </w:style>
  <w:style w:type="paragraph" w:customStyle="1" w:styleId="7EE8BA7436104CBE9C556F3EF51C90B76">
    <w:name w:val="7EE8BA7436104CBE9C556F3EF51C90B76"/>
    <w:rsid w:val="009E1A76"/>
    <w:pPr>
      <w:spacing w:after="0" w:line="240" w:lineRule="auto"/>
    </w:pPr>
    <w:rPr>
      <w:rFonts w:ascii="Times" w:eastAsia="Times" w:hAnsi="Times" w:cs="Times"/>
      <w:sz w:val="24"/>
      <w:szCs w:val="24"/>
    </w:rPr>
  </w:style>
  <w:style w:type="paragraph" w:customStyle="1" w:styleId="A0BEC038AA984ED784E426E37770C7676">
    <w:name w:val="A0BEC038AA984ED784E426E37770C7676"/>
    <w:rsid w:val="009E1A76"/>
    <w:pPr>
      <w:spacing w:after="0" w:line="240" w:lineRule="auto"/>
    </w:pPr>
    <w:rPr>
      <w:rFonts w:ascii="Times" w:eastAsia="Times" w:hAnsi="Times" w:cs="Times"/>
      <w:sz w:val="24"/>
      <w:szCs w:val="24"/>
    </w:rPr>
  </w:style>
  <w:style w:type="paragraph" w:customStyle="1" w:styleId="C538D9FF4A3849EEA261B5A401DF08C46">
    <w:name w:val="C538D9FF4A3849EEA261B5A401DF08C46"/>
    <w:rsid w:val="009E1A76"/>
    <w:pPr>
      <w:spacing w:after="0" w:line="240" w:lineRule="auto"/>
    </w:pPr>
    <w:rPr>
      <w:rFonts w:ascii="Times" w:eastAsia="Times" w:hAnsi="Times" w:cs="Times"/>
      <w:sz w:val="24"/>
      <w:szCs w:val="24"/>
    </w:rPr>
  </w:style>
  <w:style w:type="paragraph" w:customStyle="1" w:styleId="4C085483C8EA4AC1BBB136AA476C7E616">
    <w:name w:val="4C085483C8EA4AC1BBB136AA476C7E616"/>
    <w:rsid w:val="009E1A76"/>
    <w:pPr>
      <w:spacing w:after="0" w:line="240" w:lineRule="auto"/>
    </w:pPr>
    <w:rPr>
      <w:rFonts w:ascii="Times" w:eastAsia="Times" w:hAnsi="Times" w:cs="Times"/>
      <w:sz w:val="24"/>
      <w:szCs w:val="24"/>
    </w:rPr>
  </w:style>
  <w:style w:type="paragraph" w:customStyle="1" w:styleId="1120BBBE0D9A464CB638C1E41FF564396">
    <w:name w:val="1120BBBE0D9A464CB638C1E41FF564396"/>
    <w:rsid w:val="009E1A76"/>
    <w:pPr>
      <w:spacing w:after="0" w:line="240" w:lineRule="auto"/>
    </w:pPr>
    <w:rPr>
      <w:rFonts w:ascii="Times" w:eastAsia="Times" w:hAnsi="Times" w:cs="Times"/>
      <w:sz w:val="24"/>
      <w:szCs w:val="24"/>
    </w:rPr>
  </w:style>
  <w:style w:type="paragraph" w:customStyle="1" w:styleId="255153B955C143B1A6B4D39900A982146">
    <w:name w:val="255153B955C143B1A6B4D39900A982146"/>
    <w:rsid w:val="009E1A76"/>
    <w:pPr>
      <w:spacing w:after="0" w:line="240" w:lineRule="auto"/>
    </w:pPr>
    <w:rPr>
      <w:rFonts w:ascii="Times" w:eastAsia="Times" w:hAnsi="Times" w:cs="Times"/>
      <w:sz w:val="24"/>
      <w:szCs w:val="24"/>
    </w:rPr>
  </w:style>
  <w:style w:type="paragraph" w:customStyle="1" w:styleId="0A40CA40B7C44DAAA76E29E1F06A70006">
    <w:name w:val="0A40CA40B7C44DAAA76E29E1F06A70006"/>
    <w:rsid w:val="009E1A76"/>
    <w:pPr>
      <w:spacing w:after="0" w:line="240" w:lineRule="auto"/>
    </w:pPr>
    <w:rPr>
      <w:rFonts w:ascii="Times" w:eastAsia="Times" w:hAnsi="Times" w:cs="Times"/>
      <w:sz w:val="24"/>
      <w:szCs w:val="24"/>
    </w:rPr>
  </w:style>
  <w:style w:type="paragraph" w:customStyle="1" w:styleId="3F7AEF5DF44E41F6BFA26B8E3C6BCDA56">
    <w:name w:val="3F7AEF5DF44E41F6BFA26B8E3C6BCDA56"/>
    <w:rsid w:val="009E1A76"/>
    <w:pPr>
      <w:spacing w:after="0" w:line="240" w:lineRule="auto"/>
    </w:pPr>
    <w:rPr>
      <w:rFonts w:ascii="Times" w:eastAsia="Times" w:hAnsi="Times" w:cs="Times"/>
      <w:sz w:val="24"/>
      <w:szCs w:val="24"/>
    </w:rPr>
  </w:style>
  <w:style w:type="paragraph" w:customStyle="1" w:styleId="9FE500E4789A4EAAA452B74AE76FB4B76">
    <w:name w:val="9FE500E4789A4EAAA452B74AE76FB4B76"/>
    <w:rsid w:val="009E1A76"/>
    <w:pPr>
      <w:spacing w:after="0" w:line="240" w:lineRule="auto"/>
    </w:pPr>
    <w:rPr>
      <w:rFonts w:ascii="Times" w:eastAsia="Times" w:hAnsi="Times" w:cs="Times"/>
      <w:sz w:val="24"/>
      <w:szCs w:val="24"/>
    </w:rPr>
  </w:style>
  <w:style w:type="paragraph" w:customStyle="1" w:styleId="0EAB0FA78C3A40C1A25C2377BA62CF2F6">
    <w:name w:val="0EAB0FA78C3A40C1A25C2377BA62CF2F6"/>
    <w:rsid w:val="009E1A76"/>
    <w:pPr>
      <w:spacing w:after="0" w:line="240" w:lineRule="auto"/>
    </w:pPr>
    <w:rPr>
      <w:rFonts w:ascii="Times" w:eastAsia="Times" w:hAnsi="Times" w:cs="Times"/>
      <w:sz w:val="24"/>
      <w:szCs w:val="24"/>
    </w:rPr>
  </w:style>
  <w:style w:type="paragraph" w:customStyle="1" w:styleId="CA5E476ABEAA4E1B9DC5025C2EFB44ED6">
    <w:name w:val="CA5E476ABEAA4E1B9DC5025C2EFB44ED6"/>
    <w:rsid w:val="009E1A76"/>
    <w:pPr>
      <w:spacing w:after="0" w:line="240" w:lineRule="auto"/>
    </w:pPr>
    <w:rPr>
      <w:rFonts w:ascii="Times" w:eastAsia="Times" w:hAnsi="Times" w:cs="Times"/>
      <w:sz w:val="24"/>
      <w:szCs w:val="24"/>
    </w:rPr>
  </w:style>
  <w:style w:type="paragraph" w:customStyle="1" w:styleId="ECF932618D114558B7816417B25B148D6">
    <w:name w:val="ECF932618D114558B7816417B25B148D6"/>
    <w:rsid w:val="009E1A76"/>
    <w:pPr>
      <w:spacing w:after="0" w:line="240" w:lineRule="auto"/>
    </w:pPr>
    <w:rPr>
      <w:rFonts w:ascii="Times" w:eastAsia="Times" w:hAnsi="Times" w:cs="Times"/>
      <w:sz w:val="24"/>
      <w:szCs w:val="24"/>
    </w:rPr>
  </w:style>
  <w:style w:type="paragraph" w:customStyle="1" w:styleId="B880A9510C824954A338EA1C68B125B06">
    <w:name w:val="B880A9510C824954A338EA1C68B125B06"/>
    <w:rsid w:val="009E1A76"/>
    <w:pPr>
      <w:spacing w:after="0" w:line="240" w:lineRule="auto"/>
    </w:pPr>
    <w:rPr>
      <w:rFonts w:ascii="Times" w:eastAsia="Times" w:hAnsi="Times" w:cs="Times"/>
      <w:sz w:val="24"/>
      <w:szCs w:val="24"/>
    </w:rPr>
  </w:style>
  <w:style w:type="paragraph" w:customStyle="1" w:styleId="F181FE8ECA6F40768C3F7036BD7D21733">
    <w:name w:val="F181FE8ECA6F40768C3F7036BD7D21733"/>
    <w:rsid w:val="009E1A76"/>
    <w:pPr>
      <w:spacing w:after="0" w:line="240" w:lineRule="auto"/>
    </w:pPr>
    <w:rPr>
      <w:rFonts w:ascii="Times" w:eastAsia="Times" w:hAnsi="Times" w:cs="Times"/>
      <w:sz w:val="24"/>
      <w:szCs w:val="24"/>
    </w:rPr>
  </w:style>
  <w:style w:type="paragraph" w:customStyle="1" w:styleId="97E40AAF4D0D4AC99820D5C4B212D9FD2">
    <w:name w:val="97E40AAF4D0D4AC99820D5C4B212D9FD2"/>
    <w:rsid w:val="009E1A76"/>
    <w:pPr>
      <w:spacing w:after="0" w:line="240" w:lineRule="auto"/>
    </w:pPr>
    <w:rPr>
      <w:rFonts w:ascii="Times" w:eastAsia="Times" w:hAnsi="Times" w:cs="Times"/>
      <w:sz w:val="24"/>
      <w:szCs w:val="24"/>
    </w:rPr>
  </w:style>
  <w:style w:type="paragraph" w:customStyle="1" w:styleId="423ED1CFB3C9474C825E12791D61BD9B17">
    <w:name w:val="423ED1CFB3C9474C825E12791D61BD9B17"/>
    <w:rsid w:val="009E1A76"/>
    <w:pPr>
      <w:spacing w:after="0" w:line="240" w:lineRule="auto"/>
    </w:pPr>
    <w:rPr>
      <w:rFonts w:ascii="Times" w:eastAsia="Times" w:hAnsi="Times" w:cs="Times"/>
      <w:sz w:val="24"/>
      <w:szCs w:val="24"/>
    </w:rPr>
  </w:style>
  <w:style w:type="paragraph" w:customStyle="1" w:styleId="CA54041FC3E84FF592F31FB0B615CEEF17">
    <w:name w:val="CA54041FC3E84FF592F31FB0B615CEEF17"/>
    <w:rsid w:val="009E1A76"/>
    <w:pPr>
      <w:spacing w:after="0" w:line="240" w:lineRule="auto"/>
    </w:pPr>
    <w:rPr>
      <w:rFonts w:ascii="Times" w:eastAsia="Times" w:hAnsi="Times" w:cs="Times"/>
      <w:sz w:val="24"/>
      <w:szCs w:val="24"/>
    </w:rPr>
  </w:style>
  <w:style w:type="paragraph" w:customStyle="1" w:styleId="2AC63A2802384D8FB6C2CA70F186BCC217">
    <w:name w:val="2AC63A2802384D8FB6C2CA70F186BCC217"/>
    <w:rsid w:val="009E1A76"/>
    <w:pPr>
      <w:spacing w:after="0" w:line="240" w:lineRule="auto"/>
    </w:pPr>
    <w:rPr>
      <w:rFonts w:ascii="Times" w:eastAsia="Times" w:hAnsi="Times" w:cs="Times"/>
      <w:sz w:val="24"/>
      <w:szCs w:val="24"/>
    </w:rPr>
  </w:style>
  <w:style w:type="paragraph" w:customStyle="1" w:styleId="F36DF42D87B8402DBA4D62692D593F4C17">
    <w:name w:val="F36DF42D87B8402DBA4D62692D593F4C17"/>
    <w:rsid w:val="009E1A76"/>
    <w:pPr>
      <w:spacing w:after="0" w:line="240" w:lineRule="auto"/>
    </w:pPr>
    <w:rPr>
      <w:rFonts w:ascii="Times" w:eastAsia="Times" w:hAnsi="Times" w:cs="Times"/>
      <w:sz w:val="24"/>
      <w:szCs w:val="24"/>
    </w:rPr>
  </w:style>
  <w:style w:type="paragraph" w:customStyle="1" w:styleId="661A961C276F43B1824EA88B447C67C616">
    <w:name w:val="661A961C276F43B1824EA88B447C67C616"/>
    <w:rsid w:val="009E1A76"/>
    <w:pPr>
      <w:spacing w:after="0" w:line="240" w:lineRule="auto"/>
    </w:pPr>
    <w:rPr>
      <w:rFonts w:ascii="Times" w:eastAsia="Times" w:hAnsi="Times" w:cs="Times"/>
      <w:sz w:val="24"/>
      <w:szCs w:val="24"/>
    </w:rPr>
  </w:style>
  <w:style w:type="paragraph" w:customStyle="1" w:styleId="0AF8D742C79D46C4B7E518CAA20EB4D716">
    <w:name w:val="0AF8D742C79D46C4B7E518CAA20EB4D716"/>
    <w:rsid w:val="009E1A76"/>
    <w:pPr>
      <w:spacing w:after="0" w:line="240" w:lineRule="auto"/>
    </w:pPr>
    <w:rPr>
      <w:rFonts w:ascii="Times" w:eastAsia="Times" w:hAnsi="Times" w:cs="Times"/>
      <w:sz w:val="24"/>
      <w:szCs w:val="24"/>
    </w:rPr>
  </w:style>
  <w:style w:type="paragraph" w:customStyle="1" w:styleId="71E15A22D4F94682B7B9E54C5C55268F1">
    <w:name w:val="71E15A22D4F94682B7B9E54C5C55268F1"/>
    <w:rsid w:val="009E1A76"/>
    <w:pPr>
      <w:spacing w:after="0" w:line="240" w:lineRule="auto"/>
    </w:pPr>
    <w:rPr>
      <w:rFonts w:ascii="Times" w:eastAsia="Times" w:hAnsi="Times" w:cs="Times"/>
      <w:sz w:val="24"/>
      <w:szCs w:val="24"/>
    </w:rPr>
  </w:style>
  <w:style w:type="paragraph" w:customStyle="1" w:styleId="97BE5054EECC4A628166DE78561BB52313">
    <w:name w:val="97BE5054EECC4A628166DE78561BB52313"/>
    <w:rsid w:val="009E1A76"/>
    <w:pPr>
      <w:spacing w:after="0" w:line="240" w:lineRule="auto"/>
    </w:pPr>
    <w:rPr>
      <w:rFonts w:ascii="Times" w:eastAsia="Times" w:hAnsi="Times" w:cs="Times"/>
      <w:sz w:val="24"/>
      <w:szCs w:val="24"/>
    </w:rPr>
  </w:style>
  <w:style w:type="paragraph" w:customStyle="1" w:styleId="60B85A9460D6413C9E3D5DA90E25315513">
    <w:name w:val="60B85A9460D6413C9E3D5DA90E25315513"/>
    <w:rsid w:val="009E1A76"/>
    <w:pPr>
      <w:spacing w:after="0" w:line="240" w:lineRule="auto"/>
    </w:pPr>
    <w:rPr>
      <w:rFonts w:ascii="Times" w:eastAsia="Times" w:hAnsi="Times" w:cs="Times"/>
      <w:sz w:val="24"/>
      <w:szCs w:val="24"/>
    </w:rPr>
  </w:style>
  <w:style w:type="paragraph" w:customStyle="1" w:styleId="A8919E64ECF144298B3A9189ECC187E513">
    <w:name w:val="A8919E64ECF144298B3A9189ECC187E513"/>
    <w:rsid w:val="009E1A76"/>
    <w:pPr>
      <w:spacing w:after="0" w:line="240" w:lineRule="auto"/>
    </w:pPr>
    <w:rPr>
      <w:rFonts w:ascii="Times" w:eastAsia="Times" w:hAnsi="Times" w:cs="Times"/>
      <w:sz w:val="24"/>
      <w:szCs w:val="24"/>
    </w:rPr>
  </w:style>
  <w:style w:type="paragraph" w:customStyle="1" w:styleId="9AFEEB9E003241B58A3A525424EBAA7113">
    <w:name w:val="9AFEEB9E003241B58A3A525424EBAA7113"/>
    <w:rsid w:val="009E1A76"/>
    <w:pPr>
      <w:spacing w:after="0" w:line="240" w:lineRule="auto"/>
    </w:pPr>
    <w:rPr>
      <w:rFonts w:ascii="Times" w:eastAsia="Times" w:hAnsi="Times" w:cs="Times"/>
      <w:sz w:val="24"/>
      <w:szCs w:val="24"/>
    </w:rPr>
  </w:style>
  <w:style w:type="paragraph" w:customStyle="1" w:styleId="9B729DA068E640B096CE88B1E151F9F413">
    <w:name w:val="9B729DA068E640B096CE88B1E151F9F413"/>
    <w:rsid w:val="009E1A76"/>
    <w:pPr>
      <w:spacing w:after="0" w:line="240" w:lineRule="auto"/>
    </w:pPr>
    <w:rPr>
      <w:rFonts w:ascii="Times" w:eastAsia="Times" w:hAnsi="Times" w:cs="Times"/>
      <w:sz w:val="24"/>
      <w:szCs w:val="24"/>
    </w:rPr>
  </w:style>
  <w:style w:type="paragraph" w:customStyle="1" w:styleId="98C875DB5481456E883AF5D8CE9996865">
    <w:name w:val="98C875DB5481456E883AF5D8CE9996865"/>
    <w:rsid w:val="009E1A76"/>
    <w:pPr>
      <w:spacing w:after="0" w:line="240" w:lineRule="auto"/>
    </w:pPr>
    <w:rPr>
      <w:rFonts w:ascii="Times" w:eastAsia="Times" w:hAnsi="Times" w:cs="Times"/>
      <w:sz w:val="24"/>
      <w:szCs w:val="24"/>
    </w:rPr>
  </w:style>
  <w:style w:type="paragraph" w:customStyle="1" w:styleId="ED54EFF8CCE54A1FA6846FBA599BA39F12">
    <w:name w:val="ED54EFF8CCE54A1FA6846FBA599BA39F12"/>
    <w:rsid w:val="009E1A76"/>
    <w:pPr>
      <w:spacing w:after="0" w:line="240" w:lineRule="auto"/>
    </w:pPr>
    <w:rPr>
      <w:rFonts w:ascii="Times" w:eastAsia="Times" w:hAnsi="Times" w:cs="Times"/>
      <w:sz w:val="24"/>
      <w:szCs w:val="24"/>
    </w:rPr>
  </w:style>
  <w:style w:type="paragraph" w:customStyle="1" w:styleId="BCD058A508AB48CF908A5C6223C2D03612">
    <w:name w:val="BCD058A508AB48CF908A5C6223C2D03612"/>
    <w:rsid w:val="009E1A76"/>
    <w:pPr>
      <w:spacing w:after="0" w:line="240" w:lineRule="auto"/>
      <w:ind w:left="720"/>
      <w:contextualSpacing/>
    </w:pPr>
    <w:rPr>
      <w:rFonts w:ascii="Times" w:eastAsia="Times" w:hAnsi="Times" w:cs="Times"/>
      <w:sz w:val="24"/>
      <w:szCs w:val="24"/>
    </w:rPr>
  </w:style>
  <w:style w:type="paragraph" w:customStyle="1" w:styleId="5B9FD9B0D19A424496F339EE686E995612">
    <w:name w:val="5B9FD9B0D19A424496F339EE686E995612"/>
    <w:rsid w:val="009E1A76"/>
    <w:pPr>
      <w:spacing w:after="0" w:line="240" w:lineRule="auto"/>
      <w:ind w:left="720"/>
      <w:contextualSpacing/>
    </w:pPr>
    <w:rPr>
      <w:rFonts w:ascii="Times" w:eastAsia="Times" w:hAnsi="Times" w:cs="Times"/>
      <w:sz w:val="24"/>
      <w:szCs w:val="24"/>
    </w:rPr>
  </w:style>
  <w:style w:type="paragraph" w:customStyle="1" w:styleId="48807A3C847F4A599E730F356A556B2112">
    <w:name w:val="48807A3C847F4A599E730F356A556B2112"/>
    <w:rsid w:val="009E1A76"/>
    <w:pPr>
      <w:spacing w:after="0" w:line="240" w:lineRule="auto"/>
    </w:pPr>
    <w:rPr>
      <w:rFonts w:ascii="Times" w:eastAsia="Times" w:hAnsi="Times" w:cs="Times"/>
      <w:sz w:val="24"/>
      <w:szCs w:val="24"/>
    </w:rPr>
  </w:style>
  <w:style w:type="paragraph" w:customStyle="1" w:styleId="6125E6ACDF2F44F48AB4E6D9C345228B10">
    <w:name w:val="6125E6ACDF2F44F48AB4E6D9C345228B10"/>
    <w:rsid w:val="009E1A76"/>
    <w:pPr>
      <w:spacing w:after="0" w:line="240" w:lineRule="auto"/>
    </w:pPr>
    <w:rPr>
      <w:rFonts w:ascii="Times" w:eastAsia="Times" w:hAnsi="Times" w:cs="Times"/>
      <w:sz w:val="24"/>
      <w:szCs w:val="24"/>
    </w:rPr>
  </w:style>
  <w:style w:type="paragraph" w:customStyle="1" w:styleId="0C33561C3AFE47A483525038DE634B139">
    <w:name w:val="0C33561C3AFE47A483525038DE634B139"/>
    <w:rsid w:val="009E1A76"/>
    <w:pPr>
      <w:spacing w:after="0" w:line="240" w:lineRule="auto"/>
    </w:pPr>
    <w:rPr>
      <w:rFonts w:ascii="Times" w:eastAsia="Times" w:hAnsi="Times" w:cs="Times"/>
      <w:sz w:val="24"/>
      <w:szCs w:val="24"/>
    </w:rPr>
  </w:style>
  <w:style w:type="paragraph" w:customStyle="1" w:styleId="BAF69FBCD08C46E19E5D0DF49641D3079">
    <w:name w:val="BAF69FBCD08C46E19E5D0DF49641D3079"/>
    <w:rsid w:val="009E1A76"/>
    <w:pPr>
      <w:spacing w:after="0" w:line="240" w:lineRule="auto"/>
    </w:pPr>
    <w:rPr>
      <w:rFonts w:ascii="Times" w:eastAsia="Times" w:hAnsi="Times" w:cs="Times"/>
      <w:sz w:val="24"/>
      <w:szCs w:val="24"/>
    </w:rPr>
  </w:style>
  <w:style w:type="paragraph" w:customStyle="1" w:styleId="BE36DB23169742828492EA2132D361009">
    <w:name w:val="BE36DB23169742828492EA2132D361009"/>
    <w:rsid w:val="009E1A76"/>
    <w:pPr>
      <w:spacing w:after="0" w:line="240" w:lineRule="auto"/>
    </w:pPr>
    <w:rPr>
      <w:rFonts w:ascii="Times" w:eastAsia="Times" w:hAnsi="Times" w:cs="Times"/>
      <w:sz w:val="24"/>
      <w:szCs w:val="24"/>
    </w:rPr>
  </w:style>
  <w:style w:type="paragraph" w:customStyle="1" w:styleId="9F582E836B79404C81525129415C53B29">
    <w:name w:val="9F582E836B79404C81525129415C53B29"/>
    <w:rsid w:val="009E1A76"/>
    <w:pPr>
      <w:spacing w:after="0" w:line="240" w:lineRule="auto"/>
    </w:pPr>
    <w:rPr>
      <w:rFonts w:ascii="Times" w:eastAsia="Times" w:hAnsi="Times" w:cs="Times"/>
      <w:sz w:val="24"/>
      <w:szCs w:val="24"/>
    </w:rPr>
  </w:style>
  <w:style w:type="paragraph" w:customStyle="1" w:styleId="F22B6DF6E61B4D76B582B5FEA80DF0709">
    <w:name w:val="F22B6DF6E61B4D76B582B5FEA80DF0709"/>
    <w:rsid w:val="009E1A76"/>
    <w:pPr>
      <w:spacing w:after="0" w:line="240" w:lineRule="auto"/>
    </w:pPr>
    <w:rPr>
      <w:rFonts w:ascii="Times" w:eastAsia="Times" w:hAnsi="Times" w:cs="Times"/>
      <w:sz w:val="24"/>
      <w:szCs w:val="24"/>
    </w:rPr>
  </w:style>
  <w:style w:type="paragraph" w:customStyle="1" w:styleId="235A75D567704FFCBB79EF79A5C3208E9">
    <w:name w:val="235A75D567704FFCBB79EF79A5C3208E9"/>
    <w:rsid w:val="009E1A76"/>
    <w:pPr>
      <w:spacing w:after="0" w:line="240" w:lineRule="auto"/>
    </w:pPr>
    <w:rPr>
      <w:rFonts w:ascii="Times" w:eastAsia="Times" w:hAnsi="Times" w:cs="Times"/>
      <w:sz w:val="24"/>
      <w:szCs w:val="24"/>
    </w:rPr>
  </w:style>
  <w:style w:type="paragraph" w:customStyle="1" w:styleId="A9B09170DE2F441DA29CE1CAAFFBBAC99">
    <w:name w:val="A9B09170DE2F441DA29CE1CAAFFBBAC99"/>
    <w:rsid w:val="009E1A76"/>
    <w:pPr>
      <w:spacing w:after="0" w:line="240" w:lineRule="auto"/>
    </w:pPr>
    <w:rPr>
      <w:rFonts w:ascii="Times" w:eastAsia="Times" w:hAnsi="Times" w:cs="Times"/>
      <w:sz w:val="24"/>
      <w:szCs w:val="24"/>
    </w:rPr>
  </w:style>
  <w:style w:type="paragraph" w:customStyle="1" w:styleId="7EE31E75ABE54E9CA4A915781215F89E9">
    <w:name w:val="7EE31E75ABE54E9CA4A915781215F89E9"/>
    <w:rsid w:val="009E1A76"/>
    <w:pPr>
      <w:spacing w:after="0" w:line="240" w:lineRule="auto"/>
    </w:pPr>
    <w:rPr>
      <w:rFonts w:ascii="Times" w:eastAsia="Times" w:hAnsi="Times" w:cs="Times"/>
      <w:sz w:val="24"/>
      <w:szCs w:val="24"/>
    </w:rPr>
  </w:style>
  <w:style w:type="paragraph" w:customStyle="1" w:styleId="B3F1BFD9951944C6B36A3A493F9DE4339">
    <w:name w:val="B3F1BFD9951944C6B36A3A493F9DE4339"/>
    <w:rsid w:val="009E1A76"/>
    <w:pPr>
      <w:spacing w:after="0" w:line="240" w:lineRule="auto"/>
      <w:ind w:left="720"/>
      <w:contextualSpacing/>
    </w:pPr>
    <w:rPr>
      <w:rFonts w:ascii="Times" w:eastAsia="Times" w:hAnsi="Times" w:cs="Times"/>
      <w:sz w:val="24"/>
      <w:szCs w:val="24"/>
    </w:rPr>
  </w:style>
  <w:style w:type="paragraph" w:customStyle="1" w:styleId="CC15D1FEC72347378B418E34FD716CB29">
    <w:name w:val="CC15D1FEC72347378B418E34FD716CB29"/>
    <w:rsid w:val="009E1A76"/>
    <w:pPr>
      <w:spacing w:after="0" w:line="240" w:lineRule="auto"/>
    </w:pPr>
    <w:rPr>
      <w:rFonts w:ascii="Times" w:eastAsia="Times" w:hAnsi="Times" w:cs="Times"/>
      <w:sz w:val="24"/>
      <w:szCs w:val="24"/>
    </w:rPr>
  </w:style>
  <w:style w:type="paragraph" w:customStyle="1" w:styleId="829541058E084BDD93EE7341E67DA1799">
    <w:name w:val="829541058E084BDD93EE7341E67DA1799"/>
    <w:rsid w:val="009E1A76"/>
    <w:pPr>
      <w:spacing w:after="0" w:line="240" w:lineRule="auto"/>
    </w:pPr>
    <w:rPr>
      <w:rFonts w:ascii="Times" w:eastAsia="Times" w:hAnsi="Times" w:cs="Times"/>
      <w:sz w:val="24"/>
      <w:szCs w:val="24"/>
    </w:rPr>
  </w:style>
  <w:style w:type="paragraph" w:customStyle="1" w:styleId="ACC6B4132C7343069B9B6B7854CF5BA39">
    <w:name w:val="ACC6B4132C7343069B9B6B7854CF5BA39"/>
    <w:rsid w:val="009E1A76"/>
    <w:pPr>
      <w:spacing w:after="0" w:line="240" w:lineRule="auto"/>
    </w:pPr>
    <w:rPr>
      <w:rFonts w:ascii="Times" w:eastAsia="Times" w:hAnsi="Times" w:cs="Times"/>
      <w:sz w:val="24"/>
      <w:szCs w:val="24"/>
    </w:rPr>
  </w:style>
  <w:style w:type="paragraph" w:customStyle="1" w:styleId="DDF4ECCAE45E47BEA932046F6DCAF03E9">
    <w:name w:val="DDF4ECCAE45E47BEA932046F6DCAF03E9"/>
    <w:rsid w:val="009E1A76"/>
    <w:pPr>
      <w:spacing w:after="0" w:line="240" w:lineRule="auto"/>
    </w:pPr>
    <w:rPr>
      <w:rFonts w:ascii="Times" w:eastAsia="Times" w:hAnsi="Times" w:cs="Times"/>
      <w:sz w:val="24"/>
      <w:szCs w:val="24"/>
    </w:rPr>
  </w:style>
  <w:style w:type="paragraph" w:customStyle="1" w:styleId="CC74F68525954FF3A5F0679A1F3B99859">
    <w:name w:val="CC74F68525954FF3A5F0679A1F3B99859"/>
    <w:rsid w:val="009E1A76"/>
    <w:pPr>
      <w:spacing w:after="0" w:line="240" w:lineRule="auto"/>
    </w:pPr>
    <w:rPr>
      <w:rFonts w:ascii="Times" w:eastAsia="Times" w:hAnsi="Times" w:cs="Times"/>
      <w:sz w:val="24"/>
      <w:szCs w:val="24"/>
    </w:rPr>
  </w:style>
  <w:style w:type="paragraph" w:customStyle="1" w:styleId="C0421C7A622A47B482BC9444F119175A7">
    <w:name w:val="C0421C7A622A47B482BC9444F119175A7"/>
    <w:rsid w:val="009E1A76"/>
    <w:pPr>
      <w:spacing w:after="0" w:line="240" w:lineRule="auto"/>
      <w:ind w:left="720"/>
      <w:contextualSpacing/>
    </w:pPr>
    <w:rPr>
      <w:rFonts w:ascii="Times" w:eastAsia="Times" w:hAnsi="Times" w:cs="Times"/>
      <w:sz w:val="24"/>
      <w:szCs w:val="24"/>
    </w:rPr>
  </w:style>
  <w:style w:type="paragraph" w:customStyle="1" w:styleId="F8291C37518D4594BEDA95EC282F19E97">
    <w:name w:val="F8291C37518D4594BEDA95EC282F19E97"/>
    <w:rsid w:val="009E1A76"/>
    <w:pPr>
      <w:spacing w:after="0" w:line="240" w:lineRule="auto"/>
    </w:pPr>
    <w:rPr>
      <w:rFonts w:ascii="Times" w:eastAsia="Times" w:hAnsi="Times" w:cs="Times"/>
      <w:sz w:val="24"/>
      <w:szCs w:val="24"/>
    </w:rPr>
  </w:style>
  <w:style w:type="paragraph" w:customStyle="1" w:styleId="D21DA6956FBA4EAF81BD40101B59A3117">
    <w:name w:val="D21DA6956FBA4EAF81BD40101B59A3117"/>
    <w:rsid w:val="009E1A76"/>
    <w:pPr>
      <w:spacing w:after="0" w:line="240" w:lineRule="auto"/>
    </w:pPr>
    <w:rPr>
      <w:rFonts w:ascii="Times" w:eastAsia="Times" w:hAnsi="Times" w:cs="Times"/>
      <w:sz w:val="24"/>
      <w:szCs w:val="24"/>
    </w:rPr>
  </w:style>
  <w:style w:type="paragraph" w:customStyle="1" w:styleId="12246CDD77C14E20B7B518323AAC69A77">
    <w:name w:val="12246CDD77C14E20B7B518323AAC69A77"/>
    <w:rsid w:val="009E1A76"/>
    <w:pPr>
      <w:spacing w:after="0" w:line="240" w:lineRule="auto"/>
    </w:pPr>
    <w:rPr>
      <w:rFonts w:ascii="Times" w:eastAsia="Times" w:hAnsi="Times" w:cs="Times"/>
      <w:sz w:val="24"/>
      <w:szCs w:val="24"/>
    </w:rPr>
  </w:style>
  <w:style w:type="paragraph" w:customStyle="1" w:styleId="849EFFC4B67B4370849D98F52B3BFC6C7">
    <w:name w:val="849EFFC4B67B4370849D98F52B3BFC6C7"/>
    <w:rsid w:val="009E1A76"/>
    <w:pPr>
      <w:spacing w:after="0" w:line="240" w:lineRule="auto"/>
    </w:pPr>
    <w:rPr>
      <w:rFonts w:ascii="Times" w:eastAsia="Times" w:hAnsi="Times" w:cs="Times"/>
      <w:sz w:val="24"/>
      <w:szCs w:val="24"/>
    </w:rPr>
  </w:style>
  <w:style w:type="paragraph" w:customStyle="1" w:styleId="A901678CDA0C49B2925629E7EACF94277">
    <w:name w:val="A901678CDA0C49B2925629E7EACF94277"/>
    <w:rsid w:val="009E1A76"/>
    <w:pPr>
      <w:spacing w:after="0" w:line="240" w:lineRule="auto"/>
    </w:pPr>
    <w:rPr>
      <w:rFonts w:ascii="Times" w:eastAsia="Times" w:hAnsi="Times" w:cs="Times"/>
      <w:sz w:val="24"/>
      <w:szCs w:val="24"/>
    </w:rPr>
  </w:style>
  <w:style w:type="paragraph" w:customStyle="1" w:styleId="A139314FD1844E71924CBCE42E69C6DF7">
    <w:name w:val="A139314FD1844E71924CBCE42E69C6DF7"/>
    <w:rsid w:val="009E1A76"/>
    <w:pPr>
      <w:spacing w:after="0" w:line="240" w:lineRule="auto"/>
    </w:pPr>
    <w:rPr>
      <w:rFonts w:ascii="Times" w:eastAsia="Times" w:hAnsi="Times" w:cs="Times"/>
      <w:sz w:val="24"/>
      <w:szCs w:val="24"/>
    </w:rPr>
  </w:style>
  <w:style w:type="paragraph" w:customStyle="1" w:styleId="F435B6246B0C4D629A07F0725796864E7">
    <w:name w:val="F435B6246B0C4D629A07F0725796864E7"/>
    <w:rsid w:val="009E1A76"/>
    <w:pPr>
      <w:spacing w:after="0" w:line="240" w:lineRule="auto"/>
    </w:pPr>
    <w:rPr>
      <w:rFonts w:ascii="Times" w:eastAsia="Times" w:hAnsi="Times" w:cs="Times"/>
      <w:sz w:val="24"/>
      <w:szCs w:val="24"/>
    </w:rPr>
  </w:style>
  <w:style w:type="paragraph" w:customStyle="1" w:styleId="554237FF025648EEA884D97F0E4EE7977">
    <w:name w:val="554237FF025648EEA884D97F0E4EE7977"/>
    <w:rsid w:val="009E1A76"/>
    <w:pPr>
      <w:spacing w:after="0" w:line="240" w:lineRule="auto"/>
    </w:pPr>
    <w:rPr>
      <w:rFonts w:ascii="Times" w:eastAsia="Times" w:hAnsi="Times" w:cs="Times"/>
      <w:sz w:val="24"/>
      <w:szCs w:val="24"/>
    </w:rPr>
  </w:style>
  <w:style w:type="paragraph" w:customStyle="1" w:styleId="B3C30BA55C6C451EB11FB11AE3840C717">
    <w:name w:val="B3C30BA55C6C451EB11FB11AE3840C717"/>
    <w:rsid w:val="009E1A76"/>
    <w:pPr>
      <w:spacing w:after="0" w:line="240" w:lineRule="auto"/>
    </w:pPr>
    <w:rPr>
      <w:rFonts w:ascii="Times" w:eastAsia="Times" w:hAnsi="Times" w:cs="Times"/>
      <w:sz w:val="24"/>
      <w:szCs w:val="24"/>
    </w:rPr>
  </w:style>
  <w:style w:type="paragraph" w:customStyle="1" w:styleId="FBC346CC284C49F79994013DFA42C64C7">
    <w:name w:val="FBC346CC284C49F79994013DFA42C64C7"/>
    <w:rsid w:val="009E1A76"/>
    <w:pPr>
      <w:spacing w:after="0" w:line="240" w:lineRule="auto"/>
    </w:pPr>
    <w:rPr>
      <w:rFonts w:ascii="Times" w:eastAsia="Times" w:hAnsi="Times" w:cs="Times"/>
      <w:sz w:val="24"/>
      <w:szCs w:val="24"/>
    </w:rPr>
  </w:style>
  <w:style w:type="paragraph" w:customStyle="1" w:styleId="5C5A68481F754BDEA7AC1671CCCA8F467">
    <w:name w:val="5C5A68481F754BDEA7AC1671CCCA8F467"/>
    <w:rsid w:val="009E1A76"/>
    <w:pPr>
      <w:spacing w:after="0" w:line="240" w:lineRule="auto"/>
    </w:pPr>
    <w:rPr>
      <w:rFonts w:ascii="Times" w:eastAsia="Times" w:hAnsi="Times" w:cs="Times"/>
      <w:sz w:val="24"/>
      <w:szCs w:val="24"/>
    </w:rPr>
  </w:style>
  <w:style w:type="paragraph" w:customStyle="1" w:styleId="3D22E25C50B1497D92FBF1E68EFFFE177">
    <w:name w:val="3D22E25C50B1497D92FBF1E68EFFFE177"/>
    <w:rsid w:val="009E1A76"/>
    <w:pPr>
      <w:spacing w:after="0" w:line="240" w:lineRule="auto"/>
    </w:pPr>
    <w:rPr>
      <w:rFonts w:ascii="Times" w:eastAsia="Times" w:hAnsi="Times" w:cs="Times"/>
      <w:sz w:val="24"/>
      <w:szCs w:val="24"/>
    </w:rPr>
  </w:style>
  <w:style w:type="paragraph" w:customStyle="1" w:styleId="9DEBE40C46D548A1B92E9BE1A378DD3A7">
    <w:name w:val="9DEBE40C46D548A1B92E9BE1A378DD3A7"/>
    <w:rsid w:val="009E1A76"/>
    <w:pPr>
      <w:spacing w:after="0" w:line="240" w:lineRule="auto"/>
    </w:pPr>
    <w:rPr>
      <w:rFonts w:ascii="Times" w:eastAsia="Times" w:hAnsi="Times" w:cs="Times"/>
      <w:sz w:val="24"/>
      <w:szCs w:val="24"/>
    </w:rPr>
  </w:style>
  <w:style w:type="paragraph" w:customStyle="1" w:styleId="1241E398FDDC47009B866040C94A1EE67">
    <w:name w:val="1241E398FDDC47009B866040C94A1EE67"/>
    <w:rsid w:val="009E1A76"/>
    <w:pPr>
      <w:spacing w:after="0" w:line="240" w:lineRule="auto"/>
    </w:pPr>
    <w:rPr>
      <w:rFonts w:ascii="Times" w:eastAsia="Times" w:hAnsi="Times" w:cs="Times"/>
      <w:sz w:val="24"/>
      <w:szCs w:val="24"/>
    </w:rPr>
  </w:style>
  <w:style w:type="paragraph" w:customStyle="1" w:styleId="A5AE008949F3446B83EC236FE5E7BAD97">
    <w:name w:val="A5AE008949F3446B83EC236FE5E7BAD97"/>
    <w:rsid w:val="009E1A76"/>
    <w:pPr>
      <w:spacing w:after="0" w:line="240" w:lineRule="auto"/>
    </w:pPr>
    <w:rPr>
      <w:rFonts w:ascii="Times" w:eastAsia="Times" w:hAnsi="Times" w:cs="Times"/>
      <w:sz w:val="24"/>
      <w:szCs w:val="24"/>
    </w:rPr>
  </w:style>
  <w:style w:type="paragraph" w:customStyle="1" w:styleId="71FBBDE2F0194734B585764361D2560C7">
    <w:name w:val="71FBBDE2F0194734B585764361D2560C7"/>
    <w:rsid w:val="009E1A76"/>
    <w:pPr>
      <w:spacing w:after="0" w:line="240" w:lineRule="auto"/>
    </w:pPr>
    <w:rPr>
      <w:rFonts w:ascii="Times" w:eastAsia="Times" w:hAnsi="Times" w:cs="Times"/>
      <w:sz w:val="24"/>
      <w:szCs w:val="24"/>
    </w:rPr>
  </w:style>
  <w:style w:type="paragraph" w:customStyle="1" w:styleId="5EA529B077824D7D954A9D28EECEEF257">
    <w:name w:val="5EA529B077824D7D954A9D28EECEEF257"/>
    <w:rsid w:val="009E1A76"/>
    <w:pPr>
      <w:spacing w:after="0" w:line="240" w:lineRule="auto"/>
    </w:pPr>
    <w:rPr>
      <w:rFonts w:ascii="Times" w:eastAsia="Times" w:hAnsi="Times" w:cs="Times"/>
      <w:sz w:val="24"/>
      <w:szCs w:val="24"/>
    </w:rPr>
  </w:style>
  <w:style w:type="paragraph" w:customStyle="1" w:styleId="D6497EA706EA43798C832CEEF47EF400">
    <w:name w:val="D6497EA706EA43798C832CEEF47EF400"/>
    <w:rsid w:val="009E1A76"/>
    <w:pPr>
      <w:spacing w:after="0" w:line="240" w:lineRule="auto"/>
    </w:pPr>
    <w:rPr>
      <w:rFonts w:ascii="Times" w:eastAsia="Times" w:hAnsi="Times" w:cs="Times"/>
      <w:sz w:val="24"/>
      <w:szCs w:val="24"/>
    </w:rPr>
  </w:style>
  <w:style w:type="paragraph" w:customStyle="1" w:styleId="A334A992D61D4EAD9CD9BCF69CBA47B27">
    <w:name w:val="A334A992D61D4EAD9CD9BCF69CBA47B27"/>
    <w:rsid w:val="009E1A76"/>
    <w:pPr>
      <w:spacing w:after="0" w:line="240" w:lineRule="auto"/>
    </w:pPr>
    <w:rPr>
      <w:rFonts w:ascii="Times" w:eastAsia="Times" w:hAnsi="Times" w:cs="Times"/>
      <w:sz w:val="24"/>
      <w:szCs w:val="24"/>
    </w:rPr>
  </w:style>
  <w:style w:type="paragraph" w:customStyle="1" w:styleId="4DFC468D6D6C436784CA1792B4945B037">
    <w:name w:val="4DFC468D6D6C436784CA1792B4945B037"/>
    <w:rsid w:val="009E1A76"/>
    <w:pPr>
      <w:spacing w:after="0" w:line="240" w:lineRule="auto"/>
    </w:pPr>
    <w:rPr>
      <w:rFonts w:ascii="Times" w:eastAsia="Times" w:hAnsi="Times" w:cs="Times"/>
      <w:sz w:val="24"/>
      <w:szCs w:val="24"/>
    </w:rPr>
  </w:style>
  <w:style w:type="paragraph" w:customStyle="1" w:styleId="A401C37DEBFC472A9CF15426C32117827">
    <w:name w:val="A401C37DEBFC472A9CF15426C32117827"/>
    <w:rsid w:val="009E1A76"/>
    <w:pPr>
      <w:spacing w:after="0" w:line="240" w:lineRule="auto"/>
    </w:pPr>
    <w:rPr>
      <w:rFonts w:ascii="Times" w:eastAsia="Times" w:hAnsi="Times" w:cs="Times"/>
      <w:sz w:val="24"/>
      <w:szCs w:val="24"/>
    </w:rPr>
  </w:style>
  <w:style w:type="paragraph" w:customStyle="1" w:styleId="DAF459A87A9F4D288A8AFC7D67C1A12C7">
    <w:name w:val="DAF459A87A9F4D288A8AFC7D67C1A12C7"/>
    <w:rsid w:val="009E1A76"/>
    <w:pPr>
      <w:spacing w:after="0" w:line="240" w:lineRule="auto"/>
    </w:pPr>
    <w:rPr>
      <w:rFonts w:ascii="Times" w:eastAsia="Times" w:hAnsi="Times" w:cs="Times"/>
      <w:sz w:val="24"/>
      <w:szCs w:val="24"/>
    </w:rPr>
  </w:style>
  <w:style w:type="paragraph" w:customStyle="1" w:styleId="C4EE772DD5F5494D9E0C725E0B096D2E7">
    <w:name w:val="C4EE772DD5F5494D9E0C725E0B096D2E7"/>
    <w:rsid w:val="009E1A76"/>
    <w:pPr>
      <w:spacing w:after="0" w:line="240" w:lineRule="auto"/>
    </w:pPr>
    <w:rPr>
      <w:rFonts w:ascii="Times" w:eastAsia="Times" w:hAnsi="Times" w:cs="Times"/>
      <w:sz w:val="24"/>
      <w:szCs w:val="24"/>
    </w:rPr>
  </w:style>
  <w:style w:type="paragraph" w:customStyle="1" w:styleId="7B2ED996CF3942E5B3E02C8085017B747">
    <w:name w:val="7B2ED996CF3942E5B3E02C8085017B747"/>
    <w:rsid w:val="009E1A76"/>
    <w:pPr>
      <w:spacing w:after="0" w:line="240" w:lineRule="auto"/>
    </w:pPr>
    <w:rPr>
      <w:rFonts w:ascii="Times" w:eastAsia="Times" w:hAnsi="Times" w:cs="Times"/>
      <w:sz w:val="24"/>
      <w:szCs w:val="24"/>
    </w:rPr>
  </w:style>
  <w:style w:type="paragraph" w:customStyle="1" w:styleId="AD5F286E95F0402A87F39DFEF4FDCE167">
    <w:name w:val="AD5F286E95F0402A87F39DFEF4FDCE167"/>
    <w:rsid w:val="009E1A76"/>
    <w:pPr>
      <w:spacing w:after="0" w:line="240" w:lineRule="auto"/>
    </w:pPr>
    <w:rPr>
      <w:rFonts w:ascii="Times" w:eastAsia="Times" w:hAnsi="Times" w:cs="Times"/>
      <w:sz w:val="24"/>
      <w:szCs w:val="24"/>
    </w:rPr>
  </w:style>
  <w:style w:type="paragraph" w:customStyle="1" w:styleId="B91A7E1EB65E424FA0E2C7969D48CBB87">
    <w:name w:val="B91A7E1EB65E424FA0E2C7969D48CBB87"/>
    <w:rsid w:val="009E1A76"/>
    <w:pPr>
      <w:spacing w:after="0" w:line="240" w:lineRule="auto"/>
    </w:pPr>
    <w:rPr>
      <w:rFonts w:ascii="Times" w:eastAsia="Times" w:hAnsi="Times" w:cs="Times"/>
      <w:sz w:val="24"/>
      <w:szCs w:val="24"/>
    </w:rPr>
  </w:style>
  <w:style w:type="paragraph" w:customStyle="1" w:styleId="579484DD22954C57B392807E06E0CB267">
    <w:name w:val="579484DD22954C57B392807E06E0CB267"/>
    <w:rsid w:val="009E1A76"/>
    <w:pPr>
      <w:spacing w:after="0" w:line="240" w:lineRule="auto"/>
    </w:pPr>
    <w:rPr>
      <w:rFonts w:ascii="Times" w:eastAsia="Times" w:hAnsi="Times" w:cs="Times"/>
      <w:sz w:val="24"/>
      <w:szCs w:val="24"/>
    </w:rPr>
  </w:style>
  <w:style w:type="paragraph" w:customStyle="1" w:styleId="957A85F7EF1D48298DAB91ABBE97C7897">
    <w:name w:val="957A85F7EF1D48298DAB91ABBE97C7897"/>
    <w:rsid w:val="009E1A76"/>
    <w:pPr>
      <w:spacing w:after="0" w:line="240" w:lineRule="auto"/>
    </w:pPr>
    <w:rPr>
      <w:rFonts w:ascii="Times" w:eastAsia="Times" w:hAnsi="Times" w:cs="Times"/>
      <w:sz w:val="24"/>
      <w:szCs w:val="24"/>
    </w:rPr>
  </w:style>
  <w:style w:type="paragraph" w:customStyle="1" w:styleId="F9F4A7AF10154629A661BB43C44B8ED27">
    <w:name w:val="F9F4A7AF10154629A661BB43C44B8ED27"/>
    <w:rsid w:val="009E1A76"/>
    <w:pPr>
      <w:spacing w:after="0" w:line="240" w:lineRule="auto"/>
    </w:pPr>
    <w:rPr>
      <w:rFonts w:ascii="Times" w:eastAsia="Times" w:hAnsi="Times" w:cs="Times"/>
      <w:sz w:val="24"/>
      <w:szCs w:val="24"/>
    </w:rPr>
  </w:style>
  <w:style w:type="paragraph" w:customStyle="1" w:styleId="94688F0BBB224958901127917BBD765D7">
    <w:name w:val="94688F0BBB224958901127917BBD765D7"/>
    <w:rsid w:val="009E1A76"/>
    <w:pPr>
      <w:spacing w:after="0" w:line="240" w:lineRule="auto"/>
    </w:pPr>
    <w:rPr>
      <w:rFonts w:ascii="Times" w:eastAsia="Times" w:hAnsi="Times" w:cs="Times"/>
      <w:sz w:val="24"/>
      <w:szCs w:val="24"/>
    </w:rPr>
  </w:style>
  <w:style w:type="paragraph" w:customStyle="1" w:styleId="A99929121EDD48E99C202CE3D3496EC57">
    <w:name w:val="A99929121EDD48E99C202CE3D3496EC57"/>
    <w:rsid w:val="009E1A76"/>
    <w:pPr>
      <w:spacing w:after="0" w:line="240" w:lineRule="auto"/>
    </w:pPr>
    <w:rPr>
      <w:rFonts w:ascii="Times" w:eastAsia="Times" w:hAnsi="Times" w:cs="Times"/>
      <w:sz w:val="24"/>
      <w:szCs w:val="24"/>
    </w:rPr>
  </w:style>
  <w:style w:type="paragraph" w:customStyle="1" w:styleId="77D0B1283C344FB2BDC4BF835ECD603B7">
    <w:name w:val="77D0B1283C344FB2BDC4BF835ECD603B7"/>
    <w:rsid w:val="009E1A76"/>
    <w:pPr>
      <w:spacing w:after="0" w:line="240" w:lineRule="auto"/>
      <w:ind w:left="720"/>
      <w:contextualSpacing/>
    </w:pPr>
    <w:rPr>
      <w:rFonts w:ascii="Times" w:eastAsia="Times" w:hAnsi="Times" w:cs="Times"/>
      <w:sz w:val="24"/>
      <w:szCs w:val="24"/>
    </w:rPr>
  </w:style>
  <w:style w:type="paragraph" w:customStyle="1" w:styleId="B69B8FC1EAA64B0B9CB482059793C7F07">
    <w:name w:val="B69B8FC1EAA64B0B9CB482059793C7F07"/>
    <w:rsid w:val="009E1A76"/>
    <w:pPr>
      <w:spacing w:after="0" w:line="240" w:lineRule="auto"/>
    </w:pPr>
    <w:rPr>
      <w:rFonts w:ascii="Times" w:eastAsia="Times" w:hAnsi="Times" w:cs="Times"/>
      <w:sz w:val="24"/>
      <w:szCs w:val="24"/>
    </w:rPr>
  </w:style>
  <w:style w:type="paragraph" w:customStyle="1" w:styleId="7EE8BA7436104CBE9C556F3EF51C90B77">
    <w:name w:val="7EE8BA7436104CBE9C556F3EF51C90B77"/>
    <w:rsid w:val="009E1A76"/>
    <w:pPr>
      <w:spacing w:after="0" w:line="240" w:lineRule="auto"/>
    </w:pPr>
    <w:rPr>
      <w:rFonts w:ascii="Times" w:eastAsia="Times" w:hAnsi="Times" w:cs="Times"/>
      <w:sz w:val="24"/>
      <w:szCs w:val="24"/>
    </w:rPr>
  </w:style>
  <w:style w:type="paragraph" w:customStyle="1" w:styleId="A0BEC038AA984ED784E426E37770C7677">
    <w:name w:val="A0BEC038AA984ED784E426E37770C7677"/>
    <w:rsid w:val="009E1A76"/>
    <w:pPr>
      <w:spacing w:after="0" w:line="240" w:lineRule="auto"/>
    </w:pPr>
    <w:rPr>
      <w:rFonts w:ascii="Times" w:eastAsia="Times" w:hAnsi="Times" w:cs="Times"/>
      <w:sz w:val="24"/>
      <w:szCs w:val="24"/>
    </w:rPr>
  </w:style>
  <w:style w:type="paragraph" w:customStyle="1" w:styleId="C538D9FF4A3849EEA261B5A401DF08C47">
    <w:name w:val="C538D9FF4A3849EEA261B5A401DF08C47"/>
    <w:rsid w:val="009E1A76"/>
    <w:pPr>
      <w:spacing w:after="0" w:line="240" w:lineRule="auto"/>
    </w:pPr>
    <w:rPr>
      <w:rFonts w:ascii="Times" w:eastAsia="Times" w:hAnsi="Times" w:cs="Times"/>
      <w:sz w:val="24"/>
      <w:szCs w:val="24"/>
    </w:rPr>
  </w:style>
  <w:style w:type="paragraph" w:customStyle="1" w:styleId="4C085483C8EA4AC1BBB136AA476C7E617">
    <w:name w:val="4C085483C8EA4AC1BBB136AA476C7E617"/>
    <w:rsid w:val="009E1A76"/>
    <w:pPr>
      <w:spacing w:after="0" w:line="240" w:lineRule="auto"/>
    </w:pPr>
    <w:rPr>
      <w:rFonts w:ascii="Times" w:eastAsia="Times" w:hAnsi="Times" w:cs="Times"/>
      <w:sz w:val="24"/>
      <w:szCs w:val="24"/>
    </w:rPr>
  </w:style>
  <w:style w:type="paragraph" w:customStyle="1" w:styleId="1120BBBE0D9A464CB638C1E41FF564397">
    <w:name w:val="1120BBBE0D9A464CB638C1E41FF564397"/>
    <w:rsid w:val="009E1A76"/>
    <w:pPr>
      <w:spacing w:after="0" w:line="240" w:lineRule="auto"/>
    </w:pPr>
    <w:rPr>
      <w:rFonts w:ascii="Times" w:eastAsia="Times" w:hAnsi="Times" w:cs="Times"/>
      <w:sz w:val="24"/>
      <w:szCs w:val="24"/>
    </w:rPr>
  </w:style>
  <w:style w:type="paragraph" w:customStyle="1" w:styleId="255153B955C143B1A6B4D39900A982147">
    <w:name w:val="255153B955C143B1A6B4D39900A982147"/>
    <w:rsid w:val="009E1A76"/>
    <w:pPr>
      <w:spacing w:after="0" w:line="240" w:lineRule="auto"/>
    </w:pPr>
    <w:rPr>
      <w:rFonts w:ascii="Times" w:eastAsia="Times" w:hAnsi="Times" w:cs="Times"/>
      <w:sz w:val="24"/>
      <w:szCs w:val="24"/>
    </w:rPr>
  </w:style>
  <w:style w:type="paragraph" w:customStyle="1" w:styleId="0A40CA40B7C44DAAA76E29E1F06A70007">
    <w:name w:val="0A40CA40B7C44DAAA76E29E1F06A70007"/>
    <w:rsid w:val="009E1A76"/>
    <w:pPr>
      <w:spacing w:after="0" w:line="240" w:lineRule="auto"/>
    </w:pPr>
    <w:rPr>
      <w:rFonts w:ascii="Times" w:eastAsia="Times" w:hAnsi="Times" w:cs="Times"/>
      <w:sz w:val="24"/>
      <w:szCs w:val="24"/>
    </w:rPr>
  </w:style>
  <w:style w:type="paragraph" w:customStyle="1" w:styleId="3F7AEF5DF44E41F6BFA26B8E3C6BCDA57">
    <w:name w:val="3F7AEF5DF44E41F6BFA26B8E3C6BCDA57"/>
    <w:rsid w:val="009E1A76"/>
    <w:pPr>
      <w:spacing w:after="0" w:line="240" w:lineRule="auto"/>
    </w:pPr>
    <w:rPr>
      <w:rFonts w:ascii="Times" w:eastAsia="Times" w:hAnsi="Times" w:cs="Times"/>
      <w:sz w:val="24"/>
      <w:szCs w:val="24"/>
    </w:rPr>
  </w:style>
  <w:style w:type="paragraph" w:customStyle="1" w:styleId="9FE500E4789A4EAAA452B74AE76FB4B77">
    <w:name w:val="9FE500E4789A4EAAA452B74AE76FB4B77"/>
    <w:rsid w:val="009E1A76"/>
    <w:pPr>
      <w:spacing w:after="0" w:line="240" w:lineRule="auto"/>
    </w:pPr>
    <w:rPr>
      <w:rFonts w:ascii="Times" w:eastAsia="Times" w:hAnsi="Times" w:cs="Times"/>
      <w:sz w:val="24"/>
      <w:szCs w:val="24"/>
    </w:rPr>
  </w:style>
  <w:style w:type="paragraph" w:customStyle="1" w:styleId="0EAB0FA78C3A40C1A25C2377BA62CF2F7">
    <w:name w:val="0EAB0FA78C3A40C1A25C2377BA62CF2F7"/>
    <w:rsid w:val="009E1A76"/>
    <w:pPr>
      <w:spacing w:after="0" w:line="240" w:lineRule="auto"/>
    </w:pPr>
    <w:rPr>
      <w:rFonts w:ascii="Times" w:eastAsia="Times" w:hAnsi="Times" w:cs="Times"/>
      <w:sz w:val="24"/>
      <w:szCs w:val="24"/>
    </w:rPr>
  </w:style>
  <w:style w:type="paragraph" w:customStyle="1" w:styleId="CA5E476ABEAA4E1B9DC5025C2EFB44ED7">
    <w:name w:val="CA5E476ABEAA4E1B9DC5025C2EFB44ED7"/>
    <w:rsid w:val="009E1A76"/>
    <w:pPr>
      <w:spacing w:after="0" w:line="240" w:lineRule="auto"/>
    </w:pPr>
    <w:rPr>
      <w:rFonts w:ascii="Times" w:eastAsia="Times" w:hAnsi="Times" w:cs="Times"/>
      <w:sz w:val="24"/>
      <w:szCs w:val="24"/>
    </w:rPr>
  </w:style>
  <w:style w:type="paragraph" w:customStyle="1" w:styleId="ECF932618D114558B7816417B25B148D7">
    <w:name w:val="ECF932618D114558B7816417B25B148D7"/>
    <w:rsid w:val="009E1A76"/>
    <w:pPr>
      <w:spacing w:after="0" w:line="240" w:lineRule="auto"/>
    </w:pPr>
    <w:rPr>
      <w:rFonts w:ascii="Times" w:eastAsia="Times" w:hAnsi="Times" w:cs="Times"/>
      <w:sz w:val="24"/>
      <w:szCs w:val="24"/>
    </w:rPr>
  </w:style>
  <w:style w:type="paragraph" w:customStyle="1" w:styleId="B880A9510C824954A338EA1C68B125B07">
    <w:name w:val="B880A9510C824954A338EA1C68B125B07"/>
    <w:rsid w:val="009E1A76"/>
    <w:pPr>
      <w:spacing w:after="0" w:line="240" w:lineRule="auto"/>
    </w:pPr>
    <w:rPr>
      <w:rFonts w:ascii="Times" w:eastAsia="Times" w:hAnsi="Times" w:cs="Times"/>
      <w:sz w:val="24"/>
      <w:szCs w:val="24"/>
    </w:rPr>
  </w:style>
  <w:style w:type="paragraph" w:customStyle="1" w:styleId="F181FE8ECA6F40768C3F7036BD7D21734">
    <w:name w:val="F181FE8ECA6F40768C3F7036BD7D21734"/>
    <w:rsid w:val="00200DB6"/>
    <w:pPr>
      <w:spacing w:after="0" w:line="240" w:lineRule="auto"/>
    </w:pPr>
    <w:rPr>
      <w:rFonts w:ascii="Times" w:eastAsia="Times" w:hAnsi="Times" w:cs="Times"/>
      <w:sz w:val="24"/>
      <w:szCs w:val="24"/>
    </w:rPr>
  </w:style>
  <w:style w:type="paragraph" w:customStyle="1" w:styleId="97E40AAF4D0D4AC99820D5C4B212D9FD3">
    <w:name w:val="97E40AAF4D0D4AC99820D5C4B212D9FD3"/>
    <w:rsid w:val="00200DB6"/>
    <w:pPr>
      <w:spacing w:after="0" w:line="240" w:lineRule="auto"/>
    </w:pPr>
    <w:rPr>
      <w:rFonts w:ascii="Times" w:eastAsia="Times" w:hAnsi="Times" w:cs="Times"/>
      <w:sz w:val="24"/>
      <w:szCs w:val="24"/>
    </w:rPr>
  </w:style>
  <w:style w:type="paragraph" w:customStyle="1" w:styleId="423ED1CFB3C9474C825E12791D61BD9B18">
    <w:name w:val="423ED1CFB3C9474C825E12791D61BD9B18"/>
    <w:rsid w:val="00200DB6"/>
    <w:pPr>
      <w:spacing w:after="0" w:line="240" w:lineRule="auto"/>
    </w:pPr>
    <w:rPr>
      <w:rFonts w:ascii="Times" w:eastAsia="Times" w:hAnsi="Times" w:cs="Times"/>
      <w:sz w:val="24"/>
      <w:szCs w:val="24"/>
    </w:rPr>
  </w:style>
  <w:style w:type="paragraph" w:customStyle="1" w:styleId="CA54041FC3E84FF592F31FB0B615CEEF18">
    <w:name w:val="CA54041FC3E84FF592F31FB0B615CEEF18"/>
    <w:rsid w:val="00200DB6"/>
    <w:pPr>
      <w:spacing w:after="0" w:line="240" w:lineRule="auto"/>
    </w:pPr>
    <w:rPr>
      <w:rFonts w:ascii="Times" w:eastAsia="Times" w:hAnsi="Times" w:cs="Times"/>
      <w:sz w:val="24"/>
      <w:szCs w:val="24"/>
    </w:rPr>
  </w:style>
  <w:style w:type="paragraph" w:customStyle="1" w:styleId="2AC63A2802384D8FB6C2CA70F186BCC218">
    <w:name w:val="2AC63A2802384D8FB6C2CA70F186BCC218"/>
    <w:rsid w:val="00200DB6"/>
    <w:pPr>
      <w:spacing w:after="0" w:line="240" w:lineRule="auto"/>
    </w:pPr>
    <w:rPr>
      <w:rFonts w:ascii="Times" w:eastAsia="Times" w:hAnsi="Times" w:cs="Times"/>
      <w:sz w:val="24"/>
      <w:szCs w:val="24"/>
    </w:rPr>
  </w:style>
  <w:style w:type="paragraph" w:customStyle="1" w:styleId="F36DF42D87B8402DBA4D62692D593F4C18">
    <w:name w:val="F36DF42D87B8402DBA4D62692D593F4C18"/>
    <w:rsid w:val="00200DB6"/>
    <w:pPr>
      <w:spacing w:after="0" w:line="240" w:lineRule="auto"/>
    </w:pPr>
    <w:rPr>
      <w:rFonts w:ascii="Times" w:eastAsia="Times" w:hAnsi="Times" w:cs="Times"/>
      <w:sz w:val="24"/>
      <w:szCs w:val="24"/>
    </w:rPr>
  </w:style>
  <w:style w:type="paragraph" w:customStyle="1" w:styleId="661A961C276F43B1824EA88B447C67C617">
    <w:name w:val="661A961C276F43B1824EA88B447C67C617"/>
    <w:rsid w:val="00200DB6"/>
    <w:pPr>
      <w:spacing w:after="0" w:line="240" w:lineRule="auto"/>
    </w:pPr>
    <w:rPr>
      <w:rFonts w:ascii="Times" w:eastAsia="Times" w:hAnsi="Times" w:cs="Times"/>
      <w:sz w:val="24"/>
      <w:szCs w:val="24"/>
    </w:rPr>
  </w:style>
  <w:style w:type="paragraph" w:customStyle="1" w:styleId="0AF8D742C79D46C4B7E518CAA20EB4D717">
    <w:name w:val="0AF8D742C79D46C4B7E518CAA20EB4D717"/>
    <w:rsid w:val="00200DB6"/>
    <w:pPr>
      <w:spacing w:after="0" w:line="240" w:lineRule="auto"/>
    </w:pPr>
    <w:rPr>
      <w:rFonts w:ascii="Times" w:eastAsia="Times" w:hAnsi="Times" w:cs="Times"/>
      <w:sz w:val="24"/>
      <w:szCs w:val="24"/>
    </w:rPr>
  </w:style>
  <w:style w:type="paragraph" w:customStyle="1" w:styleId="71E15A22D4F94682B7B9E54C5C55268F2">
    <w:name w:val="71E15A22D4F94682B7B9E54C5C55268F2"/>
    <w:rsid w:val="00200DB6"/>
    <w:pPr>
      <w:spacing w:after="0" w:line="240" w:lineRule="auto"/>
    </w:pPr>
    <w:rPr>
      <w:rFonts w:ascii="Times" w:eastAsia="Times" w:hAnsi="Times" w:cs="Times"/>
      <w:sz w:val="24"/>
      <w:szCs w:val="24"/>
    </w:rPr>
  </w:style>
  <w:style w:type="paragraph" w:customStyle="1" w:styleId="97BE5054EECC4A628166DE78561BB52314">
    <w:name w:val="97BE5054EECC4A628166DE78561BB52314"/>
    <w:rsid w:val="00200DB6"/>
    <w:pPr>
      <w:spacing w:after="0" w:line="240" w:lineRule="auto"/>
    </w:pPr>
    <w:rPr>
      <w:rFonts w:ascii="Times" w:eastAsia="Times" w:hAnsi="Times" w:cs="Times"/>
      <w:sz w:val="24"/>
      <w:szCs w:val="24"/>
    </w:rPr>
  </w:style>
  <w:style w:type="paragraph" w:customStyle="1" w:styleId="60B85A9460D6413C9E3D5DA90E25315514">
    <w:name w:val="60B85A9460D6413C9E3D5DA90E25315514"/>
    <w:rsid w:val="00200DB6"/>
    <w:pPr>
      <w:spacing w:after="0" w:line="240" w:lineRule="auto"/>
    </w:pPr>
    <w:rPr>
      <w:rFonts w:ascii="Times" w:eastAsia="Times" w:hAnsi="Times" w:cs="Times"/>
      <w:sz w:val="24"/>
      <w:szCs w:val="24"/>
    </w:rPr>
  </w:style>
  <w:style w:type="paragraph" w:customStyle="1" w:styleId="A8919E64ECF144298B3A9189ECC187E514">
    <w:name w:val="A8919E64ECF144298B3A9189ECC187E514"/>
    <w:rsid w:val="00200DB6"/>
    <w:pPr>
      <w:spacing w:after="0" w:line="240" w:lineRule="auto"/>
    </w:pPr>
    <w:rPr>
      <w:rFonts w:ascii="Times" w:eastAsia="Times" w:hAnsi="Times" w:cs="Times"/>
      <w:sz w:val="24"/>
      <w:szCs w:val="24"/>
    </w:rPr>
  </w:style>
  <w:style w:type="paragraph" w:customStyle="1" w:styleId="9AFEEB9E003241B58A3A525424EBAA7114">
    <w:name w:val="9AFEEB9E003241B58A3A525424EBAA7114"/>
    <w:rsid w:val="00200DB6"/>
    <w:pPr>
      <w:spacing w:after="0" w:line="240" w:lineRule="auto"/>
    </w:pPr>
    <w:rPr>
      <w:rFonts w:ascii="Times" w:eastAsia="Times" w:hAnsi="Times" w:cs="Times"/>
      <w:sz w:val="24"/>
      <w:szCs w:val="24"/>
    </w:rPr>
  </w:style>
  <w:style w:type="paragraph" w:customStyle="1" w:styleId="9B729DA068E640B096CE88B1E151F9F414">
    <w:name w:val="9B729DA068E640B096CE88B1E151F9F414"/>
    <w:rsid w:val="00200DB6"/>
    <w:pPr>
      <w:spacing w:after="0" w:line="240" w:lineRule="auto"/>
    </w:pPr>
    <w:rPr>
      <w:rFonts w:ascii="Times" w:eastAsia="Times" w:hAnsi="Times" w:cs="Times"/>
      <w:sz w:val="24"/>
      <w:szCs w:val="24"/>
    </w:rPr>
  </w:style>
  <w:style w:type="paragraph" w:customStyle="1" w:styleId="98C875DB5481456E883AF5D8CE9996866">
    <w:name w:val="98C875DB5481456E883AF5D8CE9996866"/>
    <w:rsid w:val="00200DB6"/>
    <w:pPr>
      <w:spacing w:after="0" w:line="240" w:lineRule="auto"/>
    </w:pPr>
    <w:rPr>
      <w:rFonts w:ascii="Times" w:eastAsia="Times" w:hAnsi="Times" w:cs="Times"/>
      <w:sz w:val="24"/>
      <w:szCs w:val="24"/>
    </w:rPr>
  </w:style>
  <w:style w:type="paragraph" w:customStyle="1" w:styleId="ED54EFF8CCE54A1FA6846FBA599BA39F13">
    <w:name w:val="ED54EFF8CCE54A1FA6846FBA599BA39F13"/>
    <w:rsid w:val="00200DB6"/>
    <w:pPr>
      <w:spacing w:after="0" w:line="240" w:lineRule="auto"/>
    </w:pPr>
    <w:rPr>
      <w:rFonts w:ascii="Times" w:eastAsia="Times" w:hAnsi="Times" w:cs="Times"/>
      <w:sz w:val="24"/>
      <w:szCs w:val="24"/>
    </w:rPr>
  </w:style>
  <w:style w:type="paragraph" w:customStyle="1" w:styleId="BCD058A508AB48CF908A5C6223C2D03613">
    <w:name w:val="BCD058A508AB48CF908A5C6223C2D03613"/>
    <w:rsid w:val="00200DB6"/>
    <w:pPr>
      <w:spacing w:after="0" w:line="240" w:lineRule="auto"/>
      <w:ind w:left="720"/>
      <w:contextualSpacing/>
    </w:pPr>
    <w:rPr>
      <w:rFonts w:ascii="Times" w:eastAsia="Times" w:hAnsi="Times" w:cs="Times"/>
      <w:sz w:val="24"/>
      <w:szCs w:val="24"/>
    </w:rPr>
  </w:style>
  <w:style w:type="paragraph" w:customStyle="1" w:styleId="5B9FD9B0D19A424496F339EE686E995613">
    <w:name w:val="5B9FD9B0D19A424496F339EE686E995613"/>
    <w:rsid w:val="00200DB6"/>
    <w:pPr>
      <w:spacing w:after="0" w:line="240" w:lineRule="auto"/>
      <w:ind w:left="720"/>
      <w:contextualSpacing/>
    </w:pPr>
    <w:rPr>
      <w:rFonts w:ascii="Times" w:eastAsia="Times" w:hAnsi="Times" w:cs="Times"/>
      <w:sz w:val="24"/>
      <w:szCs w:val="24"/>
    </w:rPr>
  </w:style>
  <w:style w:type="paragraph" w:customStyle="1" w:styleId="48807A3C847F4A599E730F356A556B2113">
    <w:name w:val="48807A3C847F4A599E730F356A556B2113"/>
    <w:rsid w:val="00200DB6"/>
    <w:pPr>
      <w:spacing w:after="0" w:line="240" w:lineRule="auto"/>
    </w:pPr>
    <w:rPr>
      <w:rFonts w:ascii="Times" w:eastAsia="Times" w:hAnsi="Times" w:cs="Times"/>
      <w:sz w:val="24"/>
      <w:szCs w:val="24"/>
    </w:rPr>
  </w:style>
  <w:style w:type="paragraph" w:customStyle="1" w:styleId="6125E6ACDF2F44F48AB4E6D9C345228B11">
    <w:name w:val="6125E6ACDF2F44F48AB4E6D9C345228B11"/>
    <w:rsid w:val="00200DB6"/>
    <w:pPr>
      <w:spacing w:after="0" w:line="240" w:lineRule="auto"/>
    </w:pPr>
    <w:rPr>
      <w:rFonts w:ascii="Times" w:eastAsia="Times" w:hAnsi="Times" w:cs="Times"/>
      <w:sz w:val="24"/>
      <w:szCs w:val="24"/>
    </w:rPr>
  </w:style>
  <w:style w:type="paragraph" w:customStyle="1" w:styleId="0C33561C3AFE47A483525038DE634B1310">
    <w:name w:val="0C33561C3AFE47A483525038DE634B1310"/>
    <w:rsid w:val="00200DB6"/>
    <w:pPr>
      <w:spacing w:after="0" w:line="240" w:lineRule="auto"/>
    </w:pPr>
    <w:rPr>
      <w:rFonts w:ascii="Times" w:eastAsia="Times" w:hAnsi="Times" w:cs="Times"/>
      <w:sz w:val="24"/>
      <w:szCs w:val="24"/>
    </w:rPr>
  </w:style>
  <w:style w:type="paragraph" w:customStyle="1" w:styleId="BAF69FBCD08C46E19E5D0DF49641D30710">
    <w:name w:val="BAF69FBCD08C46E19E5D0DF49641D30710"/>
    <w:rsid w:val="00200DB6"/>
    <w:pPr>
      <w:spacing w:after="0" w:line="240" w:lineRule="auto"/>
    </w:pPr>
    <w:rPr>
      <w:rFonts w:ascii="Times" w:eastAsia="Times" w:hAnsi="Times" w:cs="Times"/>
      <w:sz w:val="24"/>
      <w:szCs w:val="24"/>
    </w:rPr>
  </w:style>
  <w:style w:type="paragraph" w:customStyle="1" w:styleId="BE36DB23169742828492EA2132D3610010">
    <w:name w:val="BE36DB23169742828492EA2132D3610010"/>
    <w:rsid w:val="00200DB6"/>
    <w:pPr>
      <w:spacing w:after="0" w:line="240" w:lineRule="auto"/>
    </w:pPr>
    <w:rPr>
      <w:rFonts w:ascii="Times" w:eastAsia="Times" w:hAnsi="Times" w:cs="Times"/>
      <w:sz w:val="24"/>
      <w:szCs w:val="24"/>
    </w:rPr>
  </w:style>
  <w:style w:type="paragraph" w:customStyle="1" w:styleId="9F582E836B79404C81525129415C53B210">
    <w:name w:val="9F582E836B79404C81525129415C53B210"/>
    <w:rsid w:val="00200DB6"/>
    <w:pPr>
      <w:spacing w:after="0" w:line="240" w:lineRule="auto"/>
    </w:pPr>
    <w:rPr>
      <w:rFonts w:ascii="Times" w:eastAsia="Times" w:hAnsi="Times" w:cs="Times"/>
      <w:sz w:val="24"/>
      <w:szCs w:val="24"/>
    </w:rPr>
  </w:style>
  <w:style w:type="paragraph" w:customStyle="1" w:styleId="F22B6DF6E61B4D76B582B5FEA80DF07010">
    <w:name w:val="F22B6DF6E61B4D76B582B5FEA80DF07010"/>
    <w:rsid w:val="00200DB6"/>
    <w:pPr>
      <w:spacing w:after="0" w:line="240" w:lineRule="auto"/>
    </w:pPr>
    <w:rPr>
      <w:rFonts w:ascii="Times" w:eastAsia="Times" w:hAnsi="Times" w:cs="Times"/>
      <w:sz w:val="24"/>
      <w:szCs w:val="24"/>
    </w:rPr>
  </w:style>
  <w:style w:type="paragraph" w:customStyle="1" w:styleId="235A75D567704FFCBB79EF79A5C3208E10">
    <w:name w:val="235A75D567704FFCBB79EF79A5C3208E10"/>
    <w:rsid w:val="00200DB6"/>
    <w:pPr>
      <w:spacing w:after="0" w:line="240" w:lineRule="auto"/>
    </w:pPr>
    <w:rPr>
      <w:rFonts w:ascii="Times" w:eastAsia="Times" w:hAnsi="Times" w:cs="Times"/>
      <w:sz w:val="24"/>
      <w:szCs w:val="24"/>
    </w:rPr>
  </w:style>
  <w:style w:type="paragraph" w:customStyle="1" w:styleId="A9B09170DE2F441DA29CE1CAAFFBBAC910">
    <w:name w:val="A9B09170DE2F441DA29CE1CAAFFBBAC910"/>
    <w:rsid w:val="00200DB6"/>
    <w:pPr>
      <w:spacing w:after="0" w:line="240" w:lineRule="auto"/>
    </w:pPr>
    <w:rPr>
      <w:rFonts w:ascii="Times" w:eastAsia="Times" w:hAnsi="Times" w:cs="Times"/>
      <w:sz w:val="24"/>
      <w:szCs w:val="24"/>
    </w:rPr>
  </w:style>
  <w:style w:type="paragraph" w:customStyle="1" w:styleId="7EE31E75ABE54E9CA4A915781215F89E10">
    <w:name w:val="7EE31E75ABE54E9CA4A915781215F89E10"/>
    <w:rsid w:val="00200DB6"/>
    <w:pPr>
      <w:spacing w:after="0" w:line="240" w:lineRule="auto"/>
    </w:pPr>
    <w:rPr>
      <w:rFonts w:ascii="Times" w:eastAsia="Times" w:hAnsi="Times" w:cs="Times"/>
      <w:sz w:val="24"/>
      <w:szCs w:val="24"/>
    </w:rPr>
  </w:style>
  <w:style w:type="paragraph" w:customStyle="1" w:styleId="B3F1BFD9951944C6B36A3A493F9DE43310">
    <w:name w:val="B3F1BFD9951944C6B36A3A493F9DE43310"/>
    <w:rsid w:val="00200DB6"/>
    <w:pPr>
      <w:spacing w:after="0" w:line="240" w:lineRule="auto"/>
      <w:ind w:left="720"/>
      <w:contextualSpacing/>
    </w:pPr>
    <w:rPr>
      <w:rFonts w:ascii="Times" w:eastAsia="Times" w:hAnsi="Times" w:cs="Times"/>
      <w:sz w:val="24"/>
      <w:szCs w:val="24"/>
    </w:rPr>
  </w:style>
  <w:style w:type="paragraph" w:customStyle="1" w:styleId="CC15D1FEC72347378B418E34FD716CB210">
    <w:name w:val="CC15D1FEC72347378B418E34FD716CB210"/>
    <w:rsid w:val="00200DB6"/>
    <w:pPr>
      <w:spacing w:after="0" w:line="240" w:lineRule="auto"/>
    </w:pPr>
    <w:rPr>
      <w:rFonts w:ascii="Times" w:eastAsia="Times" w:hAnsi="Times" w:cs="Times"/>
      <w:sz w:val="24"/>
      <w:szCs w:val="24"/>
    </w:rPr>
  </w:style>
  <w:style w:type="paragraph" w:customStyle="1" w:styleId="829541058E084BDD93EE7341E67DA17910">
    <w:name w:val="829541058E084BDD93EE7341E67DA17910"/>
    <w:rsid w:val="00200DB6"/>
    <w:pPr>
      <w:spacing w:after="0" w:line="240" w:lineRule="auto"/>
    </w:pPr>
    <w:rPr>
      <w:rFonts w:ascii="Times" w:eastAsia="Times" w:hAnsi="Times" w:cs="Times"/>
      <w:sz w:val="24"/>
      <w:szCs w:val="24"/>
    </w:rPr>
  </w:style>
  <w:style w:type="paragraph" w:customStyle="1" w:styleId="ACC6B4132C7343069B9B6B7854CF5BA310">
    <w:name w:val="ACC6B4132C7343069B9B6B7854CF5BA310"/>
    <w:rsid w:val="00200DB6"/>
    <w:pPr>
      <w:spacing w:after="0" w:line="240" w:lineRule="auto"/>
    </w:pPr>
    <w:rPr>
      <w:rFonts w:ascii="Times" w:eastAsia="Times" w:hAnsi="Times" w:cs="Times"/>
      <w:sz w:val="24"/>
      <w:szCs w:val="24"/>
    </w:rPr>
  </w:style>
  <w:style w:type="paragraph" w:customStyle="1" w:styleId="DDF4ECCAE45E47BEA932046F6DCAF03E10">
    <w:name w:val="DDF4ECCAE45E47BEA932046F6DCAF03E10"/>
    <w:rsid w:val="00200DB6"/>
    <w:pPr>
      <w:spacing w:after="0" w:line="240" w:lineRule="auto"/>
    </w:pPr>
    <w:rPr>
      <w:rFonts w:ascii="Times" w:eastAsia="Times" w:hAnsi="Times" w:cs="Times"/>
      <w:sz w:val="24"/>
      <w:szCs w:val="24"/>
    </w:rPr>
  </w:style>
  <w:style w:type="paragraph" w:customStyle="1" w:styleId="CC74F68525954FF3A5F0679A1F3B998510">
    <w:name w:val="CC74F68525954FF3A5F0679A1F3B998510"/>
    <w:rsid w:val="00200DB6"/>
    <w:pPr>
      <w:spacing w:after="0" w:line="240" w:lineRule="auto"/>
    </w:pPr>
    <w:rPr>
      <w:rFonts w:ascii="Times" w:eastAsia="Times" w:hAnsi="Times" w:cs="Times"/>
      <w:sz w:val="24"/>
      <w:szCs w:val="24"/>
    </w:rPr>
  </w:style>
  <w:style w:type="paragraph" w:customStyle="1" w:styleId="50D34B067A3B47DEAE69B4F2F45045DE">
    <w:name w:val="50D34B067A3B47DEAE69B4F2F45045DE"/>
    <w:rsid w:val="00200DB6"/>
    <w:pPr>
      <w:spacing w:after="0" w:line="240" w:lineRule="auto"/>
    </w:pPr>
    <w:rPr>
      <w:rFonts w:ascii="Times" w:eastAsia="Times" w:hAnsi="Times" w:cs="Times"/>
      <w:sz w:val="24"/>
      <w:szCs w:val="24"/>
    </w:rPr>
  </w:style>
  <w:style w:type="paragraph" w:customStyle="1" w:styleId="C0421C7A622A47B482BC9444F119175A8">
    <w:name w:val="C0421C7A622A47B482BC9444F119175A8"/>
    <w:rsid w:val="00200DB6"/>
    <w:pPr>
      <w:spacing w:after="0" w:line="240" w:lineRule="auto"/>
      <w:ind w:left="720"/>
      <w:contextualSpacing/>
    </w:pPr>
    <w:rPr>
      <w:rFonts w:ascii="Times" w:eastAsia="Times" w:hAnsi="Times" w:cs="Times"/>
      <w:sz w:val="24"/>
      <w:szCs w:val="24"/>
    </w:rPr>
  </w:style>
  <w:style w:type="paragraph" w:customStyle="1" w:styleId="F8291C37518D4594BEDA95EC282F19E98">
    <w:name w:val="F8291C37518D4594BEDA95EC282F19E98"/>
    <w:rsid w:val="00200DB6"/>
    <w:pPr>
      <w:spacing w:after="0" w:line="240" w:lineRule="auto"/>
    </w:pPr>
    <w:rPr>
      <w:rFonts w:ascii="Times" w:eastAsia="Times" w:hAnsi="Times" w:cs="Times"/>
      <w:sz w:val="24"/>
      <w:szCs w:val="24"/>
    </w:rPr>
  </w:style>
  <w:style w:type="paragraph" w:customStyle="1" w:styleId="D21DA6956FBA4EAF81BD40101B59A3118">
    <w:name w:val="D21DA6956FBA4EAF81BD40101B59A3118"/>
    <w:rsid w:val="00200DB6"/>
    <w:pPr>
      <w:spacing w:after="0" w:line="240" w:lineRule="auto"/>
    </w:pPr>
    <w:rPr>
      <w:rFonts w:ascii="Times" w:eastAsia="Times" w:hAnsi="Times" w:cs="Times"/>
      <w:sz w:val="24"/>
      <w:szCs w:val="24"/>
    </w:rPr>
  </w:style>
  <w:style w:type="paragraph" w:customStyle="1" w:styleId="12246CDD77C14E20B7B518323AAC69A78">
    <w:name w:val="12246CDD77C14E20B7B518323AAC69A78"/>
    <w:rsid w:val="00200DB6"/>
    <w:pPr>
      <w:spacing w:after="0" w:line="240" w:lineRule="auto"/>
    </w:pPr>
    <w:rPr>
      <w:rFonts w:ascii="Times" w:eastAsia="Times" w:hAnsi="Times" w:cs="Times"/>
      <w:sz w:val="24"/>
      <w:szCs w:val="24"/>
    </w:rPr>
  </w:style>
  <w:style w:type="paragraph" w:customStyle="1" w:styleId="849EFFC4B67B4370849D98F52B3BFC6C8">
    <w:name w:val="849EFFC4B67B4370849D98F52B3BFC6C8"/>
    <w:rsid w:val="00200DB6"/>
    <w:pPr>
      <w:spacing w:after="0" w:line="240" w:lineRule="auto"/>
    </w:pPr>
    <w:rPr>
      <w:rFonts w:ascii="Times" w:eastAsia="Times" w:hAnsi="Times" w:cs="Times"/>
      <w:sz w:val="24"/>
      <w:szCs w:val="24"/>
    </w:rPr>
  </w:style>
  <w:style w:type="paragraph" w:customStyle="1" w:styleId="A901678CDA0C49B2925629E7EACF94278">
    <w:name w:val="A901678CDA0C49B2925629E7EACF94278"/>
    <w:rsid w:val="00200DB6"/>
    <w:pPr>
      <w:spacing w:after="0" w:line="240" w:lineRule="auto"/>
    </w:pPr>
    <w:rPr>
      <w:rFonts w:ascii="Times" w:eastAsia="Times" w:hAnsi="Times" w:cs="Times"/>
      <w:sz w:val="24"/>
      <w:szCs w:val="24"/>
    </w:rPr>
  </w:style>
  <w:style w:type="paragraph" w:customStyle="1" w:styleId="A139314FD1844E71924CBCE42E69C6DF8">
    <w:name w:val="A139314FD1844E71924CBCE42E69C6DF8"/>
    <w:rsid w:val="00200DB6"/>
    <w:pPr>
      <w:spacing w:after="0" w:line="240" w:lineRule="auto"/>
    </w:pPr>
    <w:rPr>
      <w:rFonts w:ascii="Times" w:eastAsia="Times" w:hAnsi="Times" w:cs="Times"/>
      <w:sz w:val="24"/>
      <w:szCs w:val="24"/>
    </w:rPr>
  </w:style>
  <w:style w:type="paragraph" w:customStyle="1" w:styleId="F435B6246B0C4D629A07F0725796864E8">
    <w:name w:val="F435B6246B0C4D629A07F0725796864E8"/>
    <w:rsid w:val="00200DB6"/>
    <w:pPr>
      <w:spacing w:after="0" w:line="240" w:lineRule="auto"/>
    </w:pPr>
    <w:rPr>
      <w:rFonts w:ascii="Times" w:eastAsia="Times" w:hAnsi="Times" w:cs="Times"/>
      <w:sz w:val="24"/>
      <w:szCs w:val="24"/>
    </w:rPr>
  </w:style>
  <w:style w:type="paragraph" w:customStyle="1" w:styleId="554237FF025648EEA884D97F0E4EE7978">
    <w:name w:val="554237FF025648EEA884D97F0E4EE7978"/>
    <w:rsid w:val="00200DB6"/>
    <w:pPr>
      <w:spacing w:after="0" w:line="240" w:lineRule="auto"/>
    </w:pPr>
    <w:rPr>
      <w:rFonts w:ascii="Times" w:eastAsia="Times" w:hAnsi="Times" w:cs="Times"/>
      <w:sz w:val="24"/>
      <w:szCs w:val="24"/>
    </w:rPr>
  </w:style>
  <w:style w:type="paragraph" w:customStyle="1" w:styleId="B3C30BA55C6C451EB11FB11AE3840C718">
    <w:name w:val="B3C30BA55C6C451EB11FB11AE3840C718"/>
    <w:rsid w:val="00200DB6"/>
    <w:pPr>
      <w:spacing w:after="0" w:line="240" w:lineRule="auto"/>
    </w:pPr>
    <w:rPr>
      <w:rFonts w:ascii="Times" w:eastAsia="Times" w:hAnsi="Times" w:cs="Times"/>
      <w:sz w:val="24"/>
      <w:szCs w:val="24"/>
    </w:rPr>
  </w:style>
  <w:style w:type="paragraph" w:customStyle="1" w:styleId="FBC346CC284C49F79994013DFA42C64C8">
    <w:name w:val="FBC346CC284C49F79994013DFA42C64C8"/>
    <w:rsid w:val="00200DB6"/>
    <w:pPr>
      <w:spacing w:after="0" w:line="240" w:lineRule="auto"/>
    </w:pPr>
    <w:rPr>
      <w:rFonts w:ascii="Times" w:eastAsia="Times" w:hAnsi="Times" w:cs="Times"/>
      <w:sz w:val="24"/>
      <w:szCs w:val="24"/>
    </w:rPr>
  </w:style>
  <w:style w:type="paragraph" w:customStyle="1" w:styleId="5C5A68481F754BDEA7AC1671CCCA8F468">
    <w:name w:val="5C5A68481F754BDEA7AC1671CCCA8F468"/>
    <w:rsid w:val="00200DB6"/>
    <w:pPr>
      <w:spacing w:after="0" w:line="240" w:lineRule="auto"/>
    </w:pPr>
    <w:rPr>
      <w:rFonts w:ascii="Times" w:eastAsia="Times" w:hAnsi="Times" w:cs="Times"/>
      <w:sz w:val="24"/>
      <w:szCs w:val="24"/>
    </w:rPr>
  </w:style>
  <w:style w:type="paragraph" w:customStyle="1" w:styleId="3D22E25C50B1497D92FBF1E68EFFFE178">
    <w:name w:val="3D22E25C50B1497D92FBF1E68EFFFE178"/>
    <w:rsid w:val="00200DB6"/>
    <w:pPr>
      <w:spacing w:after="0" w:line="240" w:lineRule="auto"/>
    </w:pPr>
    <w:rPr>
      <w:rFonts w:ascii="Times" w:eastAsia="Times" w:hAnsi="Times" w:cs="Times"/>
      <w:sz w:val="24"/>
      <w:szCs w:val="24"/>
    </w:rPr>
  </w:style>
  <w:style w:type="paragraph" w:customStyle="1" w:styleId="9DEBE40C46D548A1B92E9BE1A378DD3A8">
    <w:name w:val="9DEBE40C46D548A1B92E9BE1A378DD3A8"/>
    <w:rsid w:val="00200DB6"/>
    <w:pPr>
      <w:spacing w:after="0" w:line="240" w:lineRule="auto"/>
    </w:pPr>
    <w:rPr>
      <w:rFonts w:ascii="Times" w:eastAsia="Times" w:hAnsi="Times" w:cs="Times"/>
      <w:sz w:val="24"/>
      <w:szCs w:val="24"/>
    </w:rPr>
  </w:style>
  <w:style w:type="paragraph" w:customStyle="1" w:styleId="1241E398FDDC47009B866040C94A1EE68">
    <w:name w:val="1241E398FDDC47009B866040C94A1EE68"/>
    <w:rsid w:val="00200DB6"/>
    <w:pPr>
      <w:spacing w:after="0" w:line="240" w:lineRule="auto"/>
    </w:pPr>
    <w:rPr>
      <w:rFonts w:ascii="Times" w:eastAsia="Times" w:hAnsi="Times" w:cs="Times"/>
      <w:sz w:val="24"/>
      <w:szCs w:val="24"/>
    </w:rPr>
  </w:style>
  <w:style w:type="paragraph" w:customStyle="1" w:styleId="A5AE008949F3446B83EC236FE5E7BAD98">
    <w:name w:val="A5AE008949F3446B83EC236FE5E7BAD98"/>
    <w:rsid w:val="00200DB6"/>
    <w:pPr>
      <w:spacing w:after="0" w:line="240" w:lineRule="auto"/>
    </w:pPr>
    <w:rPr>
      <w:rFonts w:ascii="Times" w:eastAsia="Times" w:hAnsi="Times" w:cs="Times"/>
      <w:sz w:val="24"/>
      <w:szCs w:val="24"/>
    </w:rPr>
  </w:style>
  <w:style w:type="paragraph" w:customStyle="1" w:styleId="71FBBDE2F0194734B585764361D2560C8">
    <w:name w:val="71FBBDE2F0194734B585764361D2560C8"/>
    <w:rsid w:val="00200DB6"/>
    <w:pPr>
      <w:spacing w:after="0" w:line="240" w:lineRule="auto"/>
    </w:pPr>
    <w:rPr>
      <w:rFonts w:ascii="Times" w:eastAsia="Times" w:hAnsi="Times" w:cs="Times"/>
      <w:sz w:val="24"/>
      <w:szCs w:val="24"/>
    </w:rPr>
  </w:style>
  <w:style w:type="paragraph" w:customStyle="1" w:styleId="5EA529B077824D7D954A9D28EECEEF258">
    <w:name w:val="5EA529B077824D7D954A9D28EECEEF258"/>
    <w:rsid w:val="00200DB6"/>
    <w:pPr>
      <w:spacing w:after="0" w:line="240" w:lineRule="auto"/>
    </w:pPr>
    <w:rPr>
      <w:rFonts w:ascii="Times" w:eastAsia="Times" w:hAnsi="Times" w:cs="Times"/>
      <w:sz w:val="24"/>
      <w:szCs w:val="24"/>
    </w:rPr>
  </w:style>
  <w:style w:type="paragraph" w:customStyle="1" w:styleId="D6497EA706EA43798C832CEEF47EF4001">
    <w:name w:val="D6497EA706EA43798C832CEEF47EF4001"/>
    <w:rsid w:val="00200DB6"/>
    <w:pPr>
      <w:spacing w:after="0" w:line="240" w:lineRule="auto"/>
    </w:pPr>
    <w:rPr>
      <w:rFonts w:ascii="Times" w:eastAsia="Times" w:hAnsi="Times" w:cs="Times"/>
      <w:sz w:val="24"/>
      <w:szCs w:val="24"/>
    </w:rPr>
  </w:style>
  <w:style w:type="paragraph" w:customStyle="1" w:styleId="A334A992D61D4EAD9CD9BCF69CBA47B28">
    <w:name w:val="A334A992D61D4EAD9CD9BCF69CBA47B28"/>
    <w:rsid w:val="00200DB6"/>
    <w:pPr>
      <w:spacing w:after="0" w:line="240" w:lineRule="auto"/>
    </w:pPr>
    <w:rPr>
      <w:rFonts w:ascii="Times" w:eastAsia="Times" w:hAnsi="Times" w:cs="Times"/>
      <w:sz w:val="24"/>
      <w:szCs w:val="24"/>
    </w:rPr>
  </w:style>
  <w:style w:type="paragraph" w:customStyle="1" w:styleId="4DFC468D6D6C436784CA1792B4945B038">
    <w:name w:val="4DFC468D6D6C436784CA1792B4945B038"/>
    <w:rsid w:val="00200DB6"/>
    <w:pPr>
      <w:spacing w:after="0" w:line="240" w:lineRule="auto"/>
    </w:pPr>
    <w:rPr>
      <w:rFonts w:ascii="Times" w:eastAsia="Times" w:hAnsi="Times" w:cs="Times"/>
      <w:sz w:val="24"/>
      <w:szCs w:val="24"/>
    </w:rPr>
  </w:style>
  <w:style w:type="paragraph" w:customStyle="1" w:styleId="A401C37DEBFC472A9CF15426C32117828">
    <w:name w:val="A401C37DEBFC472A9CF15426C32117828"/>
    <w:rsid w:val="00200DB6"/>
    <w:pPr>
      <w:spacing w:after="0" w:line="240" w:lineRule="auto"/>
    </w:pPr>
    <w:rPr>
      <w:rFonts w:ascii="Times" w:eastAsia="Times" w:hAnsi="Times" w:cs="Times"/>
      <w:sz w:val="24"/>
      <w:szCs w:val="24"/>
    </w:rPr>
  </w:style>
  <w:style w:type="paragraph" w:customStyle="1" w:styleId="DAF459A87A9F4D288A8AFC7D67C1A12C8">
    <w:name w:val="DAF459A87A9F4D288A8AFC7D67C1A12C8"/>
    <w:rsid w:val="00200DB6"/>
    <w:pPr>
      <w:spacing w:after="0" w:line="240" w:lineRule="auto"/>
    </w:pPr>
    <w:rPr>
      <w:rFonts w:ascii="Times" w:eastAsia="Times" w:hAnsi="Times" w:cs="Times"/>
      <w:sz w:val="24"/>
      <w:szCs w:val="24"/>
    </w:rPr>
  </w:style>
  <w:style w:type="paragraph" w:customStyle="1" w:styleId="C4EE772DD5F5494D9E0C725E0B096D2E8">
    <w:name w:val="C4EE772DD5F5494D9E0C725E0B096D2E8"/>
    <w:rsid w:val="00200DB6"/>
    <w:pPr>
      <w:spacing w:after="0" w:line="240" w:lineRule="auto"/>
    </w:pPr>
    <w:rPr>
      <w:rFonts w:ascii="Times" w:eastAsia="Times" w:hAnsi="Times" w:cs="Times"/>
      <w:sz w:val="24"/>
      <w:szCs w:val="24"/>
    </w:rPr>
  </w:style>
  <w:style w:type="paragraph" w:customStyle="1" w:styleId="7B2ED996CF3942E5B3E02C8085017B748">
    <w:name w:val="7B2ED996CF3942E5B3E02C8085017B748"/>
    <w:rsid w:val="00200DB6"/>
    <w:pPr>
      <w:spacing w:after="0" w:line="240" w:lineRule="auto"/>
    </w:pPr>
    <w:rPr>
      <w:rFonts w:ascii="Times" w:eastAsia="Times" w:hAnsi="Times" w:cs="Times"/>
      <w:sz w:val="24"/>
      <w:szCs w:val="24"/>
    </w:rPr>
  </w:style>
  <w:style w:type="paragraph" w:customStyle="1" w:styleId="AD5F286E95F0402A87F39DFEF4FDCE168">
    <w:name w:val="AD5F286E95F0402A87F39DFEF4FDCE168"/>
    <w:rsid w:val="00200DB6"/>
    <w:pPr>
      <w:spacing w:after="0" w:line="240" w:lineRule="auto"/>
    </w:pPr>
    <w:rPr>
      <w:rFonts w:ascii="Times" w:eastAsia="Times" w:hAnsi="Times" w:cs="Times"/>
      <w:sz w:val="24"/>
      <w:szCs w:val="24"/>
    </w:rPr>
  </w:style>
  <w:style w:type="paragraph" w:customStyle="1" w:styleId="B91A7E1EB65E424FA0E2C7969D48CBB88">
    <w:name w:val="B91A7E1EB65E424FA0E2C7969D48CBB88"/>
    <w:rsid w:val="00200DB6"/>
    <w:pPr>
      <w:spacing w:after="0" w:line="240" w:lineRule="auto"/>
    </w:pPr>
    <w:rPr>
      <w:rFonts w:ascii="Times" w:eastAsia="Times" w:hAnsi="Times" w:cs="Times"/>
      <w:sz w:val="24"/>
      <w:szCs w:val="24"/>
    </w:rPr>
  </w:style>
  <w:style w:type="paragraph" w:customStyle="1" w:styleId="579484DD22954C57B392807E06E0CB268">
    <w:name w:val="579484DD22954C57B392807E06E0CB268"/>
    <w:rsid w:val="00200DB6"/>
    <w:pPr>
      <w:spacing w:after="0" w:line="240" w:lineRule="auto"/>
    </w:pPr>
    <w:rPr>
      <w:rFonts w:ascii="Times" w:eastAsia="Times" w:hAnsi="Times" w:cs="Times"/>
      <w:sz w:val="24"/>
      <w:szCs w:val="24"/>
    </w:rPr>
  </w:style>
  <w:style w:type="paragraph" w:customStyle="1" w:styleId="957A85F7EF1D48298DAB91ABBE97C7898">
    <w:name w:val="957A85F7EF1D48298DAB91ABBE97C7898"/>
    <w:rsid w:val="00200DB6"/>
    <w:pPr>
      <w:spacing w:after="0" w:line="240" w:lineRule="auto"/>
    </w:pPr>
    <w:rPr>
      <w:rFonts w:ascii="Times" w:eastAsia="Times" w:hAnsi="Times" w:cs="Times"/>
      <w:sz w:val="24"/>
      <w:szCs w:val="24"/>
    </w:rPr>
  </w:style>
  <w:style w:type="paragraph" w:customStyle="1" w:styleId="F9F4A7AF10154629A661BB43C44B8ED28">
    <w:name w:val="F9F4A7AF10154629A661BB43C44B8ED28"/>
    <w:rsid w:val="00200DB6"/>
    <w:pPr>
      <w:spacing w:after="0" w:line="240" w:lineRule="auto"/>
    </w:pPr>
    <w:rPr>
      <w:rFonts w:ascii="Times" w:eastAsia="Times" w:hAnsi="Times" w:cs="Times"/>
      <w:sz w:val="24"/>
      <w:szCs w:val="24"/>
    </w:rPr>
  </w:style>
  <w:style w:type="paragraph" w:customStyle="1" w:styleId="94688F0BBB224958901127917BBD765D8">
    <w:name w:val="94688F0BBB224958901127917BBD765D8"/>
    <w:rsid w:val="00200DB6"/>
    <w:pPr>
      <w:spacing w:after="0" w:line="240" w:lineRule="auto"/>
    </w:pPr>
    <w:rPr>
      <w:rFonts w:ascii="Times" w:eastAsia="Times" w:hAnsi="Times" w:cs="Times"/>
      <w:sz w:val="24"/>
      <w:szCs w:val="24"/>
    </w:rPr>
  </w:style>
  <w:style w:type="paragraph" w:customStyle="1" w:styleId="A99929121EDD48E99C202CE3D3496EC58">
    <w:name w:val="A99929121EDD48E99C202CE3D3496EC58"/>
    <w:rsid w:val="00200DB6"/>
    <w:pPr>
      <w:spacing w:after="0" w:line="240" w:lineRule="auto"/>
    </w:pPr>
    <w:rPr>
      <w:rFonts w:ascii="Times" w:eastAsia="Times" w:hAnsi="Times" w:cs="Times"/>
      <w:sz w:val="24"/>
      <w:szCs w:val="24"/>
    </w:rPr>
  </w:style>
  <w:style w:type="paragraph" w:customStyle="1" w:styleId="77D0B1283C344FB2BDC4BF835ECD603B8">
    <w:name w:val="77D0B1283C344FB2BDC4BF835ECD603B8"/>
    <w:rsid w:val="00200DB6"/>
    <w:pPr>
      <w:spacing w:after="0" w:line="240" w:lineRule="auto"/>
      <w:ind w:left="720"/>
      <w:contextualSpacing/>
    </w:pPr>
    <w:rPr>
      <w:rFonts w:ascii="Times" w:eastAsia="Times" w:hAnsi="Times" w:cs="Times"/>
      <w:sz w:val="24"/>
      <w:szCs w:val="24"/>
    </w:rPr>
  </w:style>
  <w:style w:type="paragraph" w:customStyle="1" w:styleId="B69B8FC1EAA64B0B9CB482059793C7F08">
    <w:name w:val="B69B8FC1EAA64B0B9CB482059793C7F08"/>
    <w:rsid w:val="00200DB6"/>
    <w:pPr>
      <w:spacing w:after="0" w:line="240" w:lineRule="auto"/>
    </w:pPr>
    <w:rPr>
      <w:rFonts w:ascii="Times" w:eastAsia="Times" w:hAnsi="Times" w:cs="Times"/>
      <w:sz w:val="24"/>
      <w:szCs w:val="24"/>
    </w:rPr>
  </w:style>
  <w:style w:type="paragraph" w:customStyle="1" w:styleId="7EE8BA7436104CBE9C556F3EF51C90B78">
    <w:name w:val="7EE8BA7436104CBE9C556F3EF51C90B78"/>
    <w:rsid w:val="00200DB6"/>
    <w:pPr>
      <w:spacing w:after="0" w:line="240" w:lineRule="auto"/>
    </w:pPr>
    <w:rPr>
      <w:rFonts w:ascii="Times" w:eastAsia="Times" w:hAnsi="Times" w:cs="Times"/>
      <w:sz w:val="24"/>
      <w:szCs w:val="24"/>
    </w:rPr>
  </w:style>
  <w:style w:type="paragraph" w:customStyle="1" w:styleId="A0BEC038AA984ED784E426E37770C7678">
    <w:name w:val="A0BEC038AA984ED784E426E37770C7678"/>
    <w:rsid w:val="00200DB6"/>
    <w:pPr>
      <w:spacing w:after="0" w:line="240" w:lineRule="auto"/>
    </w:pPr>
    <w:rPr>
      <w:rFonts w:ascii="Times" w:eastAsia="Times" w:hAnsi="Times" w:cs="Times"/>
      <w:sz w:val="24"/>
      <w:szCs w:val="24"/>
    </w:rPr>
  </w:style>
  <w:style w:type="paragraph" w:customStyle="1" w:styleId="C538D9FF4A3849EEA261B5A401DF08C48">
    <w:name w:val="C538D9FF4A3849EEA261B5A401DF08C48"/>
    <w:rsid w:val="00200DB6"/>
    <w:pPr>
      <w:spacing w:after="0" w:line="240" w:lineRule="auto"/>
    </w:pPr>
    <w:rPr>
      <w:rFonts w:ascii="Times" w:eastAsia="Times" w:hAnsi="Times" w:cs="Times"/>
      <w:sz w:val="24"/>
      <w:szCs w:val="24"/>
    </w:rPr>
  </w:style>
  <w:style w:type="paragraph" w:customStyle="1" w:styleId="4C085483C8EA4AC1BBB136AA476C7E618">
    <w:name w:val="4C085483C8EA4AC1BBB136AA476C7E618"/>
    <w:rsid w:val="00200DB6"/>
    <w:pPr>
      <w:spacing w:after="0" w:line="240" w:lineRule="auto"/>
    </w:pPr>
    <w:rPr>
      <w:rFonts w:ascii="Times" w:eastAsia="Times" w:hAnsi="Times" w:cs="Times"/>
      <w:sz w:val="24"/>
      <w:szCs w:val="24"/>
    </w:rPr>
  </w:style>
  <w:style w:type="paragraph" w:customStyle="1" w:styleId="1120BBBE0D9A464CB638C1E41FF564398">
    <w:name w:val="1120BBBE0D9A464CB638C1E41FF564398"/>
    <w:rsid w:val="00200DB6"/>
    <w:pPr>
      <w:spacing w:after="0" w:line="240" w:lineRule="auto"/>
    </w:pPr>
    <w:rPr>
      <w:rFonts w:ascii="Times" w:eastAsia="Times" w:hAnsi="Times" w:cs="Times"/>
      <w:sz w:val="24"/>
      <w:szCs w:val="24"/>
    </w:rPr>
  </w:style>
  <w:style w:type="paragraph" w:customStyle="1" w:styleId="255153B955C143B1A6B4D39900A982148">
    <w:name w:val="255153B955C143B1A6B4D39900A982148"/>
    <w:rsid w:val="00200DB6"/>
    <w:pPr>
      <w:spacing w:after="0" w:line="240" w:lineRule="auto"/>
    </w:pPr>
    <w:rPr>
      <w:rFonts w:ascii="Times" w:eastAsia="Times" w:hAnsi="Times" w:cs="Times"/>
      <w:sz w:val="24"/>
      <w:szCs w:val="24"/>
    </w:rPr>
  </w:style>
  <w:style w:type="paragraph" w:customStyle="1" w:styleId="0A40CA40B7C44DAAA76E29E1F06A70008">
    <w:name w:val="0A40CA40B7C44DAAA76E29E1F06A70008"/>
    <w:rsid w:val="00200DB6"/>
    <w:pPr>
      <w:spacing w:after="0" w:line="240" w:lineRule="auto"/>
    </w:pPr>
    <w:rPr>
      <w:rFonts w:ascii="Times" w:eastAsia="Times" w:hAnsi="Times" w:cs="Times"/>
      <w:sz w:val="24"/>
      <w:szCs w:val="24"/>
    </w:rPr>
  </w:style>
  <w:style w:type="paragraph" w:customStyle="1" w:styleId="3F7AEF5DF44E41F6BFA26B8E3C6BCDA58">
    <w:name w:val="3F7AEF5DF44E41F6BFA26B8E3C6BCDA58"/>
    <w:rsid w:val="00200DB6"/>
    <w:pPr>
      <w:spacing w:after="0" w:line="240" w:lineRule="auto"/>
    </w:pPr>
    <w:rPr>
      <w:rFonts w:ascii="Times" w:eastAsia="Times" w:hAnsi="Times" w:cs="Times"/>
      <w:sz w:val="24"/>
      <w:szCs w:val="24"/>
    </w:rPr>
  </w:style>
  <w:style w:type="paragraph" w:customStyle="1" w:styleId="9FE500E4789A4EAAA452B74AE76FB4B78">
    <w:name w:val="9FE500E4789A4EAAA452B74AE76FB4B78"/>
    <w:rsid w:val="00200DB6"/>
    <w:pPr>
      <w:spacing w:after="0" w:line="240" w:lineRule="auto"/>
    </w:pPr>
    <w:rPr>
      <w:rFonts w:ascii="Times" w:eastAsia="Times" w:hAnsi="Times" w:cs="Times"/>
      <w:sz w:val="24"/>
      <w:szCs w:val="24"/>
    </w:rPr>
  </w:style>
  <w:style w:type="paragraph" w:customStyle="1" w:styleId="0EAB0FA78C3A40C1A25C2377BA62CF2F8">
    <w:name w:val="0EAB0FA78C3A40C1A25C2377BA62CF2F8"/>
    <w:rsid w:val="00200DB6"/>
    <w:pPr>
      <w:spacing w:after="0" w:line="240" w:lineRule="auto"/>
    </w:pPr>
    <w:rPr>
      <w:rFonts w:ascii="Times" w:eastAsia="Times" w:hAnsi="Times" w:cs="Times"/>
      <w:sz w:val="24"/>
      <w:szCs w:val="24"/>
    </w:rPr>
  </w:style>
  <w:style w:type="paragraph" w:customStyle="1" w:styleId="CA5E476ABEAA4E1B9DC5025C2EFB44ED8">
    <w:name w:val="CA5E476ABEAA4E1B9DC5025C2EFB44ED8"/>
    <w:rsid w:val="00200DB6"/>
    <w:pPr>
      <w:spacing w:after="0" w:line="240" w:lineRule="auto"/>
    </w:pPr>
    <w:rPr>
      <w:rFonts w:ascii="Times" w:eastAsia="Times" w:hAnsi="Times" w:cs="Times"/>
      <w:sz w:val="24"/>
      <w:szCs w:val="24"/>
    </w:rPr>
  </w:style>
  <w:style w:type="paragraph" w:customStyle="1" w:styleId="ECF932618D114558B7816417B25B148D8">
    <w:name w:val="ECF932618D114558B7816417B25B148D8"/>
    <w:rsid w:val="00200DB6"/>
    <w:pPr>
      <w:spacing w:after="0" w:line="240" w:lineRule="auto"/>
    </w:pPr>
    <w:rPr>
      <w:rFonts w:ascii="Times" w:eastAsia="Times" w:hAnsi="Times" w:cs="Times"/>
      <w:sz w:val="24"/>
      <w:szCs w:val="24"/>
    </w:rPr>
  </w:style>
  <w:style w:type="paragraph" w:customStyle="1" w:styleId="B880A9510C824954A338EA1C68B125B08">
    <w:name w:val="B880A9510C824954A338EA1C68B125B08"/>
    <w:rsid w:val="00200DB6"/>
    <w:pPr>
      <w:spacing w:after="0" w:line="240" w:lineRule="auto"/>
    </w:pPr>
    <w:rPr>
      <w:rFonts w:ascii="Times" w:eastAsia="Times" w:hAnsi="Times" w:cs="Times"/>
      <w:sz w:val="24"/>
      <w:szCs w:val="24"/>
    </w:rPr>
  </w:style>
  <w:style w:type="paragraph" w:customStyle="1" w:styleId="616C28D1BD0A4243901D0C8024DC1FBA">
    <w:name w:val="616C28D1BD0A4243901D0C8024DC1FBA"/>
    <w:rsid w:val="002157C5"/>
  </w:style>
  <w:style w:type="paragraph" w:customStyle="1" w:styleId="A5B4315CE2A249E4AC5778F0AF64FAE7">
    <w:name w:val="A5B4315CE2A249E4AC5778F0AF64FAE7"/>
    <w:rsid w:val="002157C5"/>
  </w:style>
  <w:style w:type="paragraph" w:customStyle="1" w:styleId="DECB3AB666C549C0AEE6A009714214E9">
    <w:name w:val="DECB3AB666C549C0AEE6A009714214E9"/>
    <w:rsid w:val="0039744D"/>
  </w:style>
  <w:style w:type="paragraph" w:customStyle="1" w:styleId="4642F87C12734FE6BCDAF75B28A5AFEB">
    <w:name w:val="4642F87C12734FE6BCDAF75B28A5AFEB"/>
    <w:rsid w:val="0039744D"/>
  </w:style>
  <w:style w:type="paragraph" w:customStyle="1" w:styleId="3BFA03B9ED14C948975F62B5CE432B91">
    <w:name w:val="3BFA03B9ED14C948975F62B5CE432B91"/>
    <w:rsid w:val="00E94CB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840C-CD0F-434D-B1BD-C6F7C416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11781</Words>
  <Characters>67157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78781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Suzie Lee</dc:creator>
  <cp:lastModifiedBy>Chen, Daniel</cp:lastModifiedBy>
  <cp:revision>3</cp:revision>
  <dcterms:created xsi:type="dcterms:W3CDTF">2020-07-08T21:43:00Z</dcterms:created>
  <dcterms:modified xsi:type="dcterms:W3CDTF">2020-07-15T02:44:00Z</dcterms:modified>
</cp:coreProperties>
</file>