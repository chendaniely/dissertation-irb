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851A" w14:textId="67E7E6E2"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Data science workshops for biomedical and health professionals: Persona identification and workshop assessment</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00A4591E">
        <w:rPr>
          <w:rFonts w:ascii="Helvetica Neue" w:eastAsia="Times New Roman" w:hAnsi="Helvetica Neue" w:cs="Times New Roman"/>
          <w:color w:val="000000"/>
          <w:shd w:val="clear" w:color="auto" w:fill="FFFFFF"/>
        </w:rPr>
        <w:t>, MPH</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ambrown7@vt.edu, chend@vt.eu</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57E3A398" w14:textId="74131589" w:rsidR="005F2254" w:rsidRDefault="00EB05EC" w:rsidP="00EB05EC">
      <w:pPr>
        <w:rPr>
          <w:rFonts w:ascii="Arial" w:eastAsia="Times New Roman" w:hAnsi="Arial" w:cs="Arial"/>
          <w:color w:val="000000"/>
          <w:shd w:val="clear" w:color="auto" w:fill="FFFFFF"/>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p>
    <w:p w14:paraId="723FE35B" w14:textId="77777777" w:rsidR="005F2254" w:rsidRDefault="005F2254" w:rsidP="00EB05EC">
      <w:pPr>
        <w:rPr>
          <w:rFonts w:ascii="Arial" w:eastAsia="Times New Roman" w:hAnsi="Arial" w:cs="Arial"/>
          <w:color w:val="000000"/>
          <w:shd w:val="clear" w:color="auto" w:fill="FFFFFF"/>
        </w:rPr>
      </w:pPr>
    </w:p>
    <w:p w14:paraId="723EFF0C" w14:textId="1B2E16D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Who can I talk to?</w:t>
      </w:r>
      <w:r w:rsidRPr="00EB05EC">
        <w:rPr>
          <w:rFonts w:ascii="Helvetica Neue" w:eastAsia="Times New Roman" w:hAnsi="Helvetica Neue" w:cs="Times New Roman"/>
          <w:color w:val="000000"/>
          <w:sz w:val="23"/>
          <w:szCs w:val="23"/>
          <w:shd w:val="clear" w:color="auto" w:fill="FFFFFF"/>
        </w:rPr>
        <w:br/>
      </w:r>
      <w:r w:rsidRPr="00EB05EC">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r w:rsidR="00465CAE">
        <w:rPr>
          <w:rFonts w:ascii="Arial" w:eastAsia="Times New Roman" w:hAnsi="Arial" w:cs="Arial"/>
          <w:color w:val="000000"/>
          <w:shd w:val="clear" w:color="auto" w:fill="FFFFFF"/>
        </w:rPr>
        <w:t>.</w:t>
      </w:r>
    </w:p>
    <w:p w14:paraId="75CB730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07F31D" w14:textId="522F0980"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research has been reviewed by the Virginia Tech Institutional Review Board (IRB). You may communicate with them at 540-231-3732 or irb@vt.edu if:</w:t>
      </w:r>
    </w:p>
    <w:p w14:paraId="61065BD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 have questions about your rights as a research subject</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Your questions, concerns, or complaints are not being answered by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cannot reach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want to talk to someone besides the research team to provide feedback about this research. </w:t>
      </w:r>
    </w:p>
    <w:p w14:paraId="4BFE9C8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1C6C0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We plan to include about 100-150 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E78EB2" w14:textId="69AE1A39"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Pr="00EB05EC">
        <w:rPr>
          <w:rFonts w:ascii="Arial" w:eastAsia="Times New Roman" w:hAnsi="Arial" w:cs="Arial"/>
          <w:color w:val="000000"/>
        </w:rPr>
        <w:t xml:space="preserve">Once you consent to participate in this study, you will follow a next arrow to the study survey and begin by answering some population-specific questions. One of these questions will include creating a unique identifier which will be </w:t>
      </w:r>
      <w:commentRangeStart w:id="0"/>
      <w:r w:rsidRPr="00EB05EC">
        <w:rPr>
          <w:rFonts w:ascii="Arial" w:eastAsia="Times New Roman" w:hAnsi="Arial" w:cs="Arial"/>
          <w:color w:val="000000"/>
        </w:rPr>
        <w:t xml:space="preserve">used for </w:t>
      </w:r>
      <w:r w:rsidR="00E85520">
        <w:rPr>
          <w:rFonts w:ascii="Arial" w:eastAsia="Times New Roman" w:hAnsi="Arial" w:cs="Arial"/>
          <w:color w:val="000000"/>
        </w:rPr>
        <w:t>past</w:t>
      </w:r>
      <w:r w:rsidRPr="00EB05EC">
        <w:rPr>
          <w:rFonts w:ascii="Arial" w:eastAsia="Times New Roman" w:hAnsi="Arial" w:cs="Arial"/>
          <w:color w:val="000000"/>
        </w:rPr>
        <w:t xml:space="preserve"> surveys in </w:t>
      </w:r>
      <w:commentRangeEnd w:id="0"/>
      <w:r w:rsidR="00D17FB5">
        <w:rPr>
          <w:rStyle w:val="CommentReference"/>
        </w:rPr>
        <w:commentReference w:id="0"/>
      </w:r>
      <w:r w:rsidRPr="00EB05EC">
        <w:rPr>
          <w:rFonts w:ascii="Arial" w:eastAsia="Times New Roman" w:hAnsi="Arial" w:cs="Arial"/>
          <w:color w:val="000000"/>
        </w:rPr>
        <w:t xml:space="preserve">this study. This unique identifier will also be used to remove your data if you choose to not remain in the study. From there you will complete a </w:t>
      </w:r>
      <w:r w:rsidR="003117BF">
        <w:rPr>
          <w:rFonts w:ascii="Arial" w:eastAsia="Times New Roman" w:hAnsi="Arial" w:cs="Arial"/>
          <w:color w:val="000000"/>
        </w:rPr>
        <w:t>long</w:t>
      </w:r>
      <w:r w:rsidR="00E85520">
        <w:rPr>
          <w:rFonts w:ascii="Arial" w:eastAsia="Times New Roman" w:hAnsi="Arial" w:cs="Arial"/>
          <w:color w:val="000000"/>
        </w:rPr>
        <w:t xml:space="preserve">-term </w:t>
      </w:r>
      <w:r w:rsidR="005F2254">
        <w:rPr>
          <w:rFonts w:ascii="Arial" w:eastAsia="Times New Roman" w:hAnsi="Arial" w:cs="Arial"/>
          <w:color w:val="000000"/>
        </w:rPr>
        <w:t>workshop questionnaire</w:t>
      </w:r>
      <w:r w:rsidRPr="00EB05EC">
        <w:rPr>
          <w:rFonts w:ascii="Arial" w:eastAsia="Times New Roman" w:hAnsi="Arial" w:cs="Arial"/>
          <w:color w:val="000000"/>
        </w:rPr>
        <w:t xml:space="preserve"> about your experiences with programming</w:t>
      </w:r>
      <w:r w:rsidR="00E85520">
        <w:rPr>
          <w:rFonts w:ascii="Arial" w:eastAsia="Times New Roman" w:hAnsi="Arial" w:cs="Arial"/>
          <w:color w:val="000000"/>
        </w:rPr>
        <w:t xml:space="preserve"> d</w:t>
      </w:r>
      <w:r w:rsidRPr="00EB05EC">
        <w:rPr>
          <w:rFonts w:ascii="Arial" w:eastAsia="Times New Roman" w:hAnsi="Arial" w:cs="Arial"/>
          <w:color w:val="000000"/>
        </w:rPr>
        <w:t xml:space="preserve">ata processing, project </w:t>
      </w:r>
      <w:r w:rsidRPr="00EB05EC">
        <w:rPr>
          <w:rFonts w:ascii="Arial" w:eastAsia="Times New Roman" w:hAnsi="Arial" w:cs="Arial"/>
          <w:color w:val="000000"/>
        </w:rPr>
        <w:lastRenderedPageBreak/>
        <w:t xml:space="preserve">management, and </w:t>
      </w:r>
      <w:r w:rsidR="00E85520">
        <w:rPr>
          <w:rFonts w:ascii="Arial" w:eastAsia="Times New Roman" w:hAnsi="Arial" w:cs="Arial"/>
          <w:color w:val="000000"/>
        </w:rPr>
        <w:t xml:space="preserve">other </w:t>
      </w:r>
      <w:commentRangeStart w:id="1"/>
      <w:r w:rsidR="00E85520">
        <w:rPr>
          <w:rFonts w:ascii="Arial" w:eastAsia="Times New Roman" w:hAnsi="Arial" w:cs="Arial"/>
          <w:color w:val="000000"/>
        </w:rPr>
        <w:t>long-term</w:t>
      </w:r>
      <w:r w:rsidRPr="00EB05EC">
        <w:rPr>
          <w:rFonts w:ascii="Arial" w:eastAsia="Times New Roman" w:hAnsi="Arial" w:cs="Arial"/>
          <w:color w:val="000000"/>
        </w:rPr>
        <w:t xml:space="preserve"> workshop</w:t>
      </w:r>
      <w:r w:rsidR="00E85520">
        <w:rPr>
          <w:rFonts w:ascii="Arial" w:eastAsia="Times New Roman" w:hAnsi="Arial" w:cs="Arial"/>
          <w:color w:val="000000"/>
        </w:rPr>
        <w:t xml:space="preserve"> </w:t>
      </w:r>
      <w:r w:rsidR="005603E2">
        <w:rPr>
          <w:rFonts w:ascii="Arial" w:eastAsia="Times New Roman" w:hAnsi="Arial" w:cs="Arial"/>
          <w:color w:val="000000"/>
        </w:rPr>
        <w:t>results</w:t>
      </w:r>
      <w:r w:rsidRPr="00EB05EC">
        <w:rPr>
          <w:rFonts w:ascii="Arial" w:eastAsia="Times New Roman" w:hAnsi="Arial" w:cs="Arial"/>
          <w:color w:val="000000"/>
        </w:rPr>
        <w:t xml:space="preserve">. </w:t>
      </w:r>
      <w:commentRangeEnd w:id="1"/>
      <w:r w:rsidR="00D17FB5">
        <w:rPr>
          <w:rStyle w:val="CommentReference"/>
        </w:rPr>
        <w:commentReference w:id="1"/>
      </w:r>
      <w:r w:rsidRPr="00EB05EC">
        <w:rPr>
          <w:rFonts w:ascii="Arial" w:eastAsia="Times New Roman" w:hAnsi="Arial" w:cs="Arial"/>
          <w:color w:val="000000"/>
        </w:rPr>
        <w:t>The survey should take approximately 10-15 minutes to complete.</w:t>
      </w:r>
      <w:r w:rsidR="005F2254">
        <w:rPr>
          <w:rFonts w:ascii="Arial" w:eastAsia="Times New Roman" w:hAnsi="Arial" w:cs="Arial"/>
          <w:color w:val="000000"/>
        </w:rPr>
        <w:t xml:space="preserve"> After the workshop you will be invited to participate in a post-workshop survey. You may opt to complete these surveys to provide feedback to the researchers about the materials without </w:t>
      </w:r>
      <w:r w:rsidR="00363194">
        <w:rPr>
          <w:rFonts w:ascii="Arial" w:eastAsia="Times New Roman" w:hAnsi="Arial" w:cs="Arial"/>
          <w:color w:val="000000"/>
        </w:rPr>
        <w:t>agreeing to participate in the research study.</w:t>
      </w:r>
    </w:p>
    <w:p w14:paraId="6359F0BE"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C759E11" w14:textId="15653768"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responses in this survey will be used to</w:t>
      </w:r>
      <w:r w:rsidR="00E76CD1">
        <w:rPr>
          <w:rFonts w:ascii="Arial" w:eastAsia="Times New Roman" w:hAnsi="Arial" w:cs="Arial"/>
          <w:color w:val="000000"/>
        </w:rPr>
        <w:t xml:space="preserve"> assess the quality of a workshop and its learning materials</w:t>
      </w:r>
      <w:r w:rsidRPr="00EB05EC">
        <w:rPr>
          <w:rFonts w:ascii="Arial" w:eastAsia="Times New Roman" w:hAnsi="Arial" w:cs="Arial"/>
          <w:color w:val="000000"/>
        </w:rPr>
        <w:t>. The researchers will then take feedback from the workshop to improve materials for each type of learner.</w:t>
      </w:r>
      <w:r w:rsidR="00E07FE0">
        <w:rPr>
          <w:rFonts w:ascii="Arial" w:eastAsia="Times New Roman" w:hAnsi="Arial" w:cs="Arial"/>
          <w:color w:val="000000"/>
        </w:rPr>
        <w:t xml:space="preserve"> You have the option to provide feedback without having your data used in the final </w:t>
      </w:r>
      <w:r w:rsidR="00DC7ACC">
        <w:rPr>
          <w:rFonts w:ascii="Arial" w:eastAsia="Times New Roman" w:hAnsi="Arial" w:cs="Arial"/>
          <w:color w:val="000000"/>
        </w:rPr>
        <w:t xml:space="preserve">research </w:t>
      </w:r>
      <w:r w:rsidR="00E07FE0">
        <w:rPr>
          <w:rFonts w:ascii="Arial" w:eastAsia="Times New Roman" w:hAnsi="Arial" w:cs="Arial"/>
          <w:color w:val="000000"/>
        </w:rPr>
        <w:t>analysis report</w:t>
      </w:r>
      <w:r w:rsidR="00DC7ACC">
        <w:rPr>
          <w:rFonts w:ascii="Arial" w:eastAsia="Times New Roman" w:hAnsi="Arial" w:cs="Arial"/>
          <w:color w:val="000000"/>
        </w:rPr>
        <w:t>.</w:t>
      </w:r>
    </w:p>
    <w:p w14:paraId="173D9B0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709BB5" w14:textId="2814EA3E"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This information will be used to </w:t>
      </w:r>
      <w:r w:rsidR="00DC7ACC">
        <w:rPr>
          <w:rFonts w:ascii="Arial" w:eastAsia="Times New Roman" w:hAnsi="Arial" w:cs="Arial"/>
          <w:color w:val="000000"/>
        </w:rPr>
        <w:t>improve the workshop materials and</w:t>
      </w:r>
      <w:r w:rsidRPr="00EB05EC">
        <w:rPr>
          <w:rFonts w:ascii="Arial" w:eastAsia="Times New Roman" w:hAnsi="Arial" w:cs="Arial"/>
          <w:color w:val="000000"/>
        </w:rPr>
        <w:t xml:space="preserve"> </w:t>
      </w:r>
      <w:r w:rsidR="00DC7ACC">
        <w:rPr>
          <w:rFonts w:ascii="Arial" w:eastAsia="Times New Roman" w:hAnsi="Arial" w:cs="Arial"/>
          <w:color w:val="000000"/>
        </w:rPr>
        <w:t>give</w:t>
      </w:r>
      <w:r w:rsidR="00DC7ACC" w:rsidRPr="00EB05EC">
        <w:rPr>
          <w:rFonts w:ascii="Arial" w:eastAsia="Times New Roman" w:hAnsi="Arial" w:cs="Arial"/>
          <w:color w:val="000000"/>
        </w:rPr>
        <w:t xml:space="preserve"> </w:t>
      </w:r>
      <w:r w:rsidRPr="00EB05EC">
        <w:rPr>
          <w:rFonts w:ascii="Arial" w:eastAsia="Times New Roman" w:hAnsi="Arial" w:cs="Arial"/>
          <w:color w:val="000000"/>
        </w:rPr>
        <w:t>instructors a sense of who is attending the workshop and what needs learners need before, during, and after the workshop ends. It will also help determine what kind of workshop is better suited for each kind of learner.</w:t>
      </w:r>
    </w:p>
    <w:p w14:paraId="48122B85" w14:textId="456B0BEA" w:rsidR="00EB05EC" w:rsidRPr="00EB05EC" w:rsidRDefault="00EB05EC" w:rsidP="00EB05EC">
      <w:pPr>
        <w:shd w:val="clear" w:color="auto" w:fill="FFFFFF"/>
        <w:rPr>
          <w:rFonts w:ascii="Helvetica Neue" w:eastAsia="Times New Roman" w:hAnsi="Helvetica Neue" w:cs="Times New Roman"/>
          <w:color w:val="404040"/>
          <w:sz w:val="23"/>
          <w:szCs w:val="23"/>
        </w:rPr>
      </w:pPr>
    </w:p>
    <w:p w14:paraId="38BB7FB4" w14:textId="25D27416" w:rsidR="00865029" w:rsidRDefault="00EB05EC" w:rsidP="00EB05EC">
      <w:pPr>
        <w:shd w:val="clear" w:color="auto" w:fill="FFFFFF"/>
        <w:rPr>
          <w:rFonts w:ascii="Arial" w:eastAsia="Times New Roman" w:hAnsi="Arial" w:cs="Arial"/>
          <w:color w:val="000000"/>
        </w:rPr>
      </w:pPr>
      <w:r w:rsidRPr="00EB05EC">
        <w:rPr>
          <w:rFonts w:ascii="Arial" w:eastAsia="Times New Roman" w:hAnsi="Arial" w:cs="Arial"/>
          <w:color w:val="000000"/>
        </w:rPr>
        <w:t>This consent form can be taken anywhere and survey can be taken anywhere. Workshops are planned for Fall 2020-</w:t>
      </w:r>
      <w:del w:id="2" w:author="Chen, Daniel" w:date="2021-04-28T18:52:00Z">
        <w:r w:rsidR="00D17FB5" w:rsidDel="00D17FB5">
          <w:rPr>
            <w:rFonts w:ascii="Arial" w:eastAsia="Times New Roman" w:hAnsi="Arial" w:cs="Arial"/>
            <w:color w:val="000000"/>
          </w:rPr>
          <w:delText>Winter</w:delText>
        </w:r>
        <w:r w:rsidRPr="00EB05EC" w:rsidDel="00D17FB5">
          <w:rPr>
            <w:rFonts w:ascii="Arial" w:eastAsia="Times New Roman" w:hAnsi="Arial" w:cs="Arial"/>
            <w:color w:val="000000"/>
          </w:rPr>
          <w:delText xml:space="preserve"> </w:delText>
        </w:r>
      </w:del>
      <w:ins w:id="3" w:author="Chen, Daniel" w:date="2021-04-28T18:52:00Z">
        <w:r w:rsidR="00D17FB5">
          <w:rPr>
            <w:rFonts w:ascii="Arial" w:eastAsia="Times New Roman" w:hAnsi="Arial" w:cs="Arial"/>
            <w:color w:val="000000"/>
          </w:rPr>
          <w:t>Winter</w:t>
        </w:r>
        <w:r w:rsidR="00D17FB5" w:rsidRPr="00EB05EC">
          <w:rPr>
            <w:rFonts w:ascii="Arial" w:eastAsia="Times New Roman" w:hAnsi="Arial" w:cs="Arial"/>
            <w:color w:val="000000"/>
          </w:rPr>
          <w:t xml:space="preserve"> </w:t>
        </w:r>
      </w:ins>
      <w:r w:rsidRPr="00EB05EC">
        <w:rPr>
          <w:rFonts w:ascii="Arial" w:eastAsia="Times New Roman" w:hAnsi="Arial" w:cs="Arial"/>
          <w:color w:val="000000"/>
        </w:rPr>
        <w:t xml:space="preserve">2021. Your responses from this survey will be matched up with </w:t>
      </w:r>
      <w:del w:id="4" w:author="Chen, Daniel" w:date="2021-04-28T18:53:00Z">
        <w:r w:rsidR="00BF4E74" w:rsidDel="00D17FB5">
          <w:rPr>
            <w:rFonts w:ascii="Arial" w:eastAsia="Times New Roman" w:hAnsi="Arial" w:cs="Arial"/>
            <w:color w:val="000000"/>
          </w:rPr>
          <w:delText xml:space="preserve">subsequent </w:delText>
        </w:r>
      </w:del>
      <w:ins w:id="5" w:author="Chen, Daniel" w:date="2021-04-28T18:53:00Z">
        <w:r w:rsidR="00D17FB5">
          <w:rPr>
            <w:rFonts w:ascii="Arial" w:eastAsia="Times New Roman" w:hAnsi="Arial" w:cs="Arial"/>
            <w:color w:val="000000"/>
          </w:rPr>
          <w:t xml:space="preserve">previous </w:t>
        </w:r>
      </w:ins>
      <w:r w:rsidR="00BF4E74">
        <w:rPr>
          <w:rFonts w:ascii="Arial" w:eastAsia="Times New Roman" w:hAnsi="Arial" w:cs="Arial"/>
          <w:color w:val="000000"/>
        </w:rPr>
        <w:t>workshop assessments</w:t>
      </w:r>
      <w:r w:rsidRPr="00EB05EC">
        <w:rPr>
          <w:rFonts w:ascii="Arial" w:eastAsia="Times New Roman" w:hAnsi="Arial" w:cs="Arial"/>
          <w:color w:val="000000"/>
        </w:rPr>
        <w:t>, if you do attend workshops, using your de-identified ID.</w:t>
      </w:r>
      <w:r w:rsidR="00865029">
        <w:rPr>
          <w:rFonts w:ascii="Arial" w:eastAsia="Times New Roman" w:hAnsi="Arial" w:cs="Arial"/>
          <w:color w:val="000000"/>
        </w:rPr>
        <w:t xml:space="preserve"> </w:t>
      </w:r>
      <w:del w:id="6" w:author="Chen, Daniel" w:date="2021-04-28T18:53:00Z">
        <w:r w:rsidR="00865029" w:rsidDel="00D17FB5">
          <w:rPr>
            <w:rFonts w:ascii="Arial" w:eastAsia="Times New Roman" w:hAnsi="Arial" w:cs="Arial"/>
            <w:color w:val="000000"/>
          </w:rPr>
          <w:delText>You may choose to attend and register for the workshop even if you do not wish to partake in this study.</w:delText>
        </w:r>
        <w:r w:rsidR="007155F7" w:rsidDel="00D17FB5">
          <w:rPr>
            <w:rFonts w:ascii="Arial" w:eastAsia="Times New Roman" w:hAnsi="Arial" w:cs="Arial"/>
            <w:color w:val="000000"/>
          </w:rPr>
          <w:delText xml:space="preserve"> </w:delText>
        </w:r>
      </w:del>
      <w:r w:rsidR="007155F7">
        <w:rPr>
          <w:rFonts w:ascii="Arial" w:eastAsia="Times New Roman" w:hAnsi="Arial" w:cs="Arial"/>
          <w:color w:val="000000"/>
        </w:rPr>
        <w:t>You may also take the surveys to provide feedback without participating in the research study.</w:t>
      </w:r>
    </w:p>
    <w:p w14:paraId="34FDA720" w14:textId="0201398A" w:rsidR="00865029" w:rsidRDefault="00865029" w:rsidP="00EB05EC">
      <w:pPr>
        <w:shd w:val="clear" w:color="auto" w:fill="FFFFFF"/>
        <w:rPr>
          <w:rFonts w:ascii="Arial" w:eastAsia="Times New Roman" w:hAnsi="Arial" w:cs="Arial"/>
          <w:color w:val="000000"/>
        </w:rPr>
      </w:pPr>
    </w:p>
    <w:p w14:paraId="04091E7B" w14:textId="460B6A55" w:rsidR="00865029" w:rsidRPr="003117BF" w:rsidRDefault="00BF4E74" w:rsidP="00EB05EC">
      <w:pPr>
        <w:shd w:val="clear" w:color="auto" w:fill="FFFFFF"/>
        <w:rPr>
          <w:rFonts w:ascii="Arial" w:eastAsia="Times New Roman" w:hAnsi="Arial" w:cs="Arial"/>
          <w:color w:val="000000"/>
        </w:rPr>
      </w:pPr>
      <w:r>
        <w:rPr>
          <w:rFonts w:ascii="Arial" w:eastAsia="Times New Roman" w:hAnsi="Arial" w:cs="Arial"/>
          <w:color w:val="000000"/>
        </w:rPr>
        <w:t xml:space="preserve">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w:t>
      </w:r>
      <w:r w:rsidRPr="003117BF">
        <w:t>as well as the current student self-assessment.</w:t>
      </w:r>
      <w:r>
        <w:rPr>
          <w:rFonts w:ascii="Arial" w:eastAsia="Times New Roman" w:hAnsi="Arial" w:cs="Arial"/>
          <w:color w:val="000000"/>
        </w:rPr>
        <w:t xml:space="preserve"> </w:t>
      </w:r>
    </w:p>
    <w:p w14:paraId="7CDDD7F8" w14:textId="41BF3EB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65B32F7D" w14:textId="400D72B8" w:rsidR="00EB05EC" w:rsidRDefault="00EB05EC" w:rsidP="00EB05EC">
      <w:pPr>
        <w:shd w:val="clear" w:color="auto" w:fill="FFFFFF"/>
        <w:rPr>
          <w:rFonts w:ascii="Arial" w:eastAsia="Times New Roman" w:hAnsi="Arial" w:cs="Arial"/>
          <w:color w:val="000000"/>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w:t>
      </w:r>
      <w:hyperlink r:id="rId8" w:history="1">
        <w:r w:rsidR="00865029" w:rsidRPr="000F60F1">
          <w:rPr>
            <w:rStyle w:val="Hyperlink"/>
            <w:rFonts w:ascii="Arial" w:eastAsia="Times New Roman" w:hAnsi="Arial" w:cs="Arial"/>
          </w:rPr>
          <w:t>https://data.lib.vt.edu/</w:t>
        </w:r>
      </w:hyperlink>
      <w:r w:rsidRPr="00EB05EC">
        <w:rPr>
          <w:rFonts w:ascii="Arial" w:eastAsia="Times New Roman" w:hAnsi="Arial" w:cs="Arial"/>
          <w:color w:val="000000"/>
        </w:rPr>
        <w:t>).</w:t>
      </w:r>
    </w:p>
    <w:p w14:paraId="2631CBEB" w14:textId="60D5C533" w:rsidR="00EB05EC" w:rsidRPr="00EB05EC" w:rsidRDefault="00EB05EC" w:rsidP="00EB05EC">
      <w:pPr>
        <w:shd w:val="clear" w:color="auto" w:fill="FFFFFF"/>
        <w:rPr>
          <w:rFonts w:ascii="Helvetica Neue" w:eastAsia="Times New Roman" w:hAnsi="Helvetica Neue" w:cs="Times New Roman"/>
          <w:color w:val="404040"/>
          <w:sz w:val="23"/>
          <w:szCs w:val="23"/>
        </w:rPr>
      </w:pPr>
    </w:p>
    <w:p w14:paraId="5C00BAAD" w14:textId="6A5056CE" w:rsidR="00EB05EC" w:rsidRDefault="00EB05EC" w:rsidP="00EB05EC">
      <w:pPr>
        <w:rPr>
          <w:rFonts w:ascii="Arial" w:eastAsia="Times New Roman" w:hAnsi="Arial" w:cs="Arial"/>
          <w:color w:val="000000"/>
          <w:shd w:val="clear" w:color="auto" w:fill="FFFFFF"/>
        </w:rPr>
      </w:pPr>
      <w:r w:rsidRPr="00EB05EC">
        <w:rPr>
          <w:rFonts w:ascii="Arial" w:eastAsia="Times New Roman" w:hAnsi="Arial" w:cs="Arial"/>
          <w:b/>
          <w:bCs/>
          <w:color w:val="000000"/>
          <w:shd w:val="clear" w:color="auto" w:fill="FFFFFF"/>
        </w:rPr>
        <w:t>What happens if I say yes, but I change my mind later?</w:t>
      </w:r>
      <w:r w:rsidRPr="00EB05EC">
        <w:rPr>
          <w:rFonts w:ascii="Helvetica Neue" w:eastAsia="Times New Roman" w:hAnsi="Helvetica Neue" w:cs="Times New Roman"/>
          <w:color w:val="404040"/>
          <w:sz w:val="23"/>
          <w:szCs w:val="23"/>
        </w:rPr>
        <w:br/>
      </w:r>
      <w:r w:rsidRPr="00EB05EC">
        <w:rPr>
          <w:rFonts w:ascii="Arial" w:eastAsia="Times New Roman" w:hAnsi="Arial" w:cs="Arial"/>
          <w:color w:val="000000"/>
          <w:shd w:val="clear" w:color="auto" w:fill="FFFFFF"/>
        </w:rPr>
        <w:t>You can leave the research at any time, for any reason, and it will not be held against you.</w:t>
      </w:r>
    </w:p>
    <w:p w14:paraId="271F0344" w14:textId="6BCD06CA" w:rsidR="00865029" w:rsidRDefault="00865029" w:rsidP="00EB05EC">
      <w:pPr>
        <w:rPr>
          <w:rFonts w:ascii="Arial" w:eastAsia="Times New Roman" w:hAnsi="Arial" w:cs="Arial"/>
          <w:color w:val="000000"/>
          <w:shd w:val="clear" w:color="auto" w:fill="FFFFFF"/>
        </w:rPr>
      </w:pPr>
    </w:p>
    <w:p w14:paraId="338A7157" w14:textId="41E63F57" w:rsidR="00865029" w:rsidRDefault="00865029" w:rsidP="00EB05EC">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You will still be allowed to participate in the workshop without completing this survey.</w:t>
      </w:r>
    </w:p>
    <w:p w14:paraId="3918B8A9" w14:textId="4C433297" w:rsidR="006D2E38" w:rsidRPr="00EB05EC" w:rsidRDefault="006D2E38" w:rsidP="00EB05EC">
      <w:pPr>
        <w:rPr>
          <w:rFonts w:ascii="Times New Roman" w:eastAsia="Times New Roman" w:hAnsi="Times New Roman" w:cs="Times New Roman"/>
        </w:rPr>
      </w:pPr>
      <w:r>
        <w:rPr>
          <w:rFonts w:ascii="Arial" w:eastAsia="Times New Roman" w:hAnsi="Arial" w:cs="Arial"/>
          <w:color w:val="000000"/>
          <w:shd w:val="clear" w:color="auto" w:fill="FFFFFF"/>
        </w:rPr>
        <w:t xml:space="preserve">You may also take the survey to provide feedback </w:t>
      </w:r>
      <w:proofErr w:type="gramStart"/>
      <w:r>
        <w:rPr>
          <w:rFonts w:ascii="Arial" w:eastAsia="Times New Roman" w:hAnsi="Arial" w:cs="Arial"/>
          <w:color w:val="000000"/>
          <w:shd w:val="clear" w:color="auto" w:fill="FFFFFF"/>
        </w:rPr>
        <w:t>and also</w:t>
      </w:r>
      <w:proofErr w:type="gramEnd"/>
      <w:r>
        <w:rPr>
          <w:rFonts w:ascii="Arial" w:eastAsia="Times New Roman" w:hAnsi="Arial" w:cs="Arial"/>
          <w:color w:val="000000"/>
          <w:shd w:val="clear" w:color="auto" w:fill="FFFFFF"/>
        </w:rPr>
        <w:t xml:space="preserve"> opt-out of the research study.</w:t>
      </w:r>
    </w:p>
    <w:p w14:paraId="23067217" w14:textId="03FB23C0" w:rsidR="00EB05EC" w:rsidRPr="00EB05EC" w:rsidRDefault="00EB05EC" w:rsidP="00EB05EC">
      <w:pPr>
        <w:shd w:val="clear" w:color="auto" w:fill="FFFFFF"/>
        <w:rPr>
          <w:rFonts w:ascii="Helvetica Neue" w:eastAsia="Times New Roman" w:hAnsi="Helvetica Neue" w:cs="Times New Roman"/>
          <w:color w:val="404040"/>
          <w:sz w:val="23"/>
          <w:szCs w:val="23"/>
        </w:rPr>
      </w:pPr>
    </w:p>
    <w:p w14:paraId="49539DC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w:t>
      </w:r>
      <w:r w:rsidRPr="00EB05EC">
        <w:rPr>
          <w:rFonts w:ascii="Arial" w:eastAsia="Times New Roman" w:hAnsi="Arial" w:cs="Arial"/>
          <w:color w:val="000000"/>
        </w:rPr>
        <w:lastRenderedPageBreak/>
        <w:t>or only withdraw from any follow-up surveys. If you decide to leave the research, no consequences will occur.</w:t>
      </w:r>
    </w:p>
    <w:p w14:paraId="27D857F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7B2EB879"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w:t>
      </w:r>
    </w:p>
    <w:p w14:paraId="4A67E93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F6B25D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There is minimal risk the by being a part of this study you could experience physical, psychological, privacy, legal, social, economic, or emotional distress given the subject of the survey.</w:t>
      </w:r>
    </w:p>
    <w:p w14:paraId="1C98A0A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657C27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study is not meant to gather information about specific individuals, and the information you provide will be combined with that of other survey participants to gather information.</w:t>
      </w:r>
    </w:p>
    <w:p w14:paraId="0FCC37F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2E9D664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6768714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CCF7ED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F41350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39D09B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data could be used for future research studies or distributed to another investigator for future research studies without your additional informed consent.</w:t>
      </w:r>
    </w:p>
    <w:p w14:paraId="6A8B859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5906A9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results of this research study may be presented in summary form at conferences, in presentations, reports to the sponsor, academic papers, and as part of a thesis/dissertation.</w:t>
      </w:r>
    </w:p>
    <w:p w14:paraId="1055E4F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1A843F4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person in charge of the research study or the sponsor can remove you from the research study without your approval. Possible reasons for removal include incomplete responses.</w:t>
      </w:r>
    </w:p>
    <w:p w14:paraId="5E7CEAC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6EE4C47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61B6B957" w14:textId="595164BD" w:rsidR="00D17FB5" w:rsidRDefault="00D17FB5"/>
    <w:p w14:paraId="22929555" w14:textId="40B9E23F" w:rsidR="00EB05EC" w:rsidRPr="00EB05EC" w:rsidRDefault="00EB05EC">
      <w:pPr>
        <w:rPr>
          <w:rFonts w:ascii="Arial" w:hAnsi="Arial" w:cs="Arial"/>
        </w:rPr>
      </w:pPr>
      <w:r w:rsidRPr="00EB05EC">
        <w:rPr>
          <w:rFonts w:ascii="Arial" w:hAnsi="Arial" w:cs="Arial"/>
        </w:rPr>
        <w:lastRenderedPageBreak/>
        <w:t xml:space="preserve">Are you at least 18 years of age? </w:t>
      </w:r>
    </w:p>
    <w:p w14:paraId="36296986" w14:textId="3DE373D7" w:rsidR="00EB05EC" w:rsidRPr="00EB05EC" w:rsidRDefault="00EB05EC">
      <w:pPr>
        <w:rPr>
          <w:rFonts w:ascii="Arial" w:hAnsi="Arial" w:cs="Arial"/>
        </w:rPr>
      </w:pPr>
      <w:r w:rsidRPr="00EB05EC">
        <w:rPr>
          <w:rFonts w:ascii="Arial" w:hAnsi="Arial" w:cs="Arial"/>
        </w:rPr>
        <w:t xml:space="preserve">Yes. I am 18 years of age or older. </w:t>
      </w:r>
    </w:p>
    <w:p w14:paraId="59DFD3EC" w14:textId="510F2A7F" w:rsidR="00EB05EC" w:rsidRPr="00EB05EC" w:rsidRDefault="00EB05EC">
      <w:pPr>
        <w:rPr>
          <w:rFonts w:ascii="Arial" w:hAnsi="Arial" w:cs="Arial"/>
        </w:rPr>
      </w:pPr>
      <w:r w:rsidRPr="00EB05EC">
        <w:rPr>
          <w:rFonts w:ascii="Arial" w:hAnsi="Arial" w:cs="Arial"/>
        </w:rPr>
        <w:t xml:space="preserve">No. I am not at least 18 years of age. </w:t>
      </w:r>
    </w:p>
    <w:p w14:paraId="4DDE270C" w14:textId="5E8CDA30" w:rsidR="00EB05EC" w:rsidRPr="00EB05EC" w:rsidRDefault="00EB05EC">
      <w:pPr>
        <w:rPr>
          <w:rFonts w:ascii="Arial" w:hAnsi="Arial" w:cs="Arial"/>
        </w:rPr>
      </w:pPr>
    </w:p>
    <w:p w14:paraId="5C9B53AE" w14:textId="7DBE6C51" w:rsidR="00EB05EC" w:rsidRPr="00EB05EC" w:rsidRDefault="00EB05EC">
      <w:pPr>
        <w:rPr>
          <w:rFonts w:ascii="Arial" w:hAnsi="Arial" w:cs="Arial"/>
        </w:rPr>
      </w:pPr>
      <w:r w:rsidRPr="00EB05EC">
        <w:rPr>
          <w:rFonts w:ascii="Arial" w:hAnsi="Arial" w:cs="Arial"/>
        </w:rPr>
        <w:t xml:space="preserve">Do you agree to participate in the research study? </w:t>
      </w:r>
    </w:p>
    <w:p w14:paraId="0D4E537E" w14:textId="10E5CA30" w:rsidR="00EB05EC" w:rsidRPr="00EB05EC" w:rsidRDefault="00EB05EC">
      <w:pPr>
        <w:rPr>
          <w:rFonts w:ascii="Arial" w:hAnsi="Arial" w:cs="Arial"/>
        </w:rPr>
      </w:pPr>
    </w:p>
    <w:p w14:paraId="5A8A5CDE" w14:textId="2F9BEC48" w:rsidR="00EB05EC" w:rsidRPr="00EB05EC" w:rsidRDefault="00EB05EC">
      <w:pPr>
        <w:rPr>
          <w:rFonts w:ascii="Arial" w:hAnsi="Arial" w:cs="Arial"/>
        </w:rPr>
      </w:pPr>
      <w:r w:rsidRPr="00EB05EC">
        <w:rPr>
          <w:rFonts w:ascii="Arial" w:hAnsi="Arial" w:cs="Arial"/>
        </w:rPr>
        <w:t>Yes. I have read the consent form and this response will serve as my consent to participate in the research study</w:t>
      </w:r>
    </w:p>
    <w:p w14:paraId="0BC45D74" w14:textId="3CBFF4AD" w:rsidR="00EB05EC" w:rsidRDefault="00EB05EC">
      <w:pPr>
        <w:rPr>
          <w:rFonts w:ascii="Arial" w:hAnsi="Arial" w:cs="Arial"/>
        </w:rPr>
      </w:pPr>
      <w:r w:rsidRPr="00EB05EC">
        <w:rPr>
          <w:rFonts w:ascii="Arial" w:hAnsi="Arial" w:cs="Arial"/>
        </w:rPr>
        <w:t xml:space="preserve">No. I do not want to participate in the research study. </w:t>
      </w:r>
    </w:p>
    <w:p w14:paraId="2B1A6A04" w14:textId="2F61D4C6" w:rsidR="008C130B" w:rsidRDefault="008C130B">
      <w:pPr>
        <w:rPr>
          <w:rFonts w:ascii="Arial" w:hAnsi="Arial" w:cs="Arial"/>
        </w:rPr>
      </w:pPr>
    </w:p>
    <w:p w14:paraId="572C880B" w14:textId="70AF06DC" w:rsidR="008C130B" w:rsidRDefault="008C130B">
      <w:r>
        <w:t>Would you like to provide pre-workshop feedback? Your responses would not be used for the research study.</w:t>
      </w:r>
    </w:p>
    <w:p w14:paraId="05A72CA6" w14:textId="1968E013" w:rsidR="008C130B" w:rsidRDefault="008C130B">
      <w:pPr>
        <w:rPr>
          <w:rFonts w:ascii="Arial" w:hAnsi="Arial" w:cs="Arial"/>
        </w:rPr>
      </w:pPr>
      <w:r w:rsidRPr="008C130B">
        <w:rPr>
          <w:rFonts w:ascii="Arial" w:hAnsi="Arial" w:cs="Arial"/>
        </w:rPr>
        <w:t>Yes. I would like to provide feedback about the workshop and its learning materials</w:t>
      </w:r>
    </w:p>
    <w:p w14:paraId="67690028" w14:textId="1A8B5707" w:rsidR="008C130B" w:rsidRPr="00EB05EC" w:rsidRDefault="008C130B">
      <w:pPr>
        <w:rPr>
          <w:rFonts w:ascii="Arial" w:hAnsi="Arial" w:cs="Arial"/>
        </w:rPr>
      </w:pPr>
      <w:r w:rsidRPr="008C130B">
        <w:rPr>
          <w:rFonts w:ascii="Arial" w:hAnsi="Arial" w:cs="Arial"/>
        </w:rPr>
        <w:t>No. I do not want to provide feedback.</w:t>
      </w:r>
    </w:p>
    <w:sectPr w:rsidR="008C130B" w:rsidRPr="00EB05EC" w:rsidSect="00C416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Daniel" w:date="2021-04-28T18:51:00Z" w:initials="CD">
    <w:p w14:paraId="0A665296" w14:textId="76A03977" w:rsidR="00D17FB5" w:rsidRDefault="00D17FB5">
      <w:pPr>
        <w:pStyle w:val="CommentText"/>
      </w:pPr>
      <w:r>
        <w:rPr>
          <w:rStyle w:val="CommentReference"/>
        </w:rPr>
        <w:annotationRef/>
      </w:r>
      <w:r>
        <w:rPr>
          <w:rStyle w:val="CommentReference"/>
        </w:rPr>
        <w:t xml:space="preserve">Changed </w:t>
      </w:r>
      <w:proofErr w:type="gramStart"/>
      <w:r>
        <w:rPr>
          <w:rStyle w:val="CommentReference"/>
        </w:rPr>
        <w:t>here</w:t>
      </w:r>
      <w:proofErr w:type="gramEnd"/>
    </w:p>
  </w:comment>
  <w:comment w:id="1" w:author="Chen, Daniel" w:date="2021-04-28T18:51:00Z" w:initials="CD">
    <w:p w14:paraId="7BC987CF" w14:textId="2DEFC9E6" w:rsidR="00D17FB5" w:rsidRDefault="00D17FB5">
      <w:pPr>
        <w:pStyle w:val="CommentText"/>
      </w:pPr>
      <w:r>
        <w:rPr>
          <w:rStyle w:val="CommentReference"/>
        </w:rPr>
        <w:annotationRef/>
      </w:r>
      <w:r>
        <w:t xml:space="preserve">Changed here. Wording may be </w:t>
      </w:r>
      <w:proofErr w:type="gramStart"/>
      <w:r>
        <w:t>weird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665296" w15:done="0"/>
  <w15:commentEx w15:paraId="7BC987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42D3A" w16cex:dateUtc="2021-04-28T22:51:00Z"/>
  <w16cex:commentExtensible w16cex:durableId="24342D42" w16cex:dateUtc="2021-04-28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665296" w16cid:durableId="24342D3A"/>
  <w16cid:commentId w16cid:paraId="7BC987CF" w16cid:durableId="24342D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Daniel">
    <w15:presenceInfo w15:providerId="None" w15:userId="Che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9137B"/>
    <w:rsid w:val="000E325F"/>
    <w:rsid w:val="00141AE4"/>
    <w:rsid w:val="00196F6C"/>
    <w:rsid w:val="001C1D46"/>
    <w:rsid w:val="001C5D68"/>
    <w:rsid w:val="002176D8"/>
    <w:rsid w:val="002472EB"/>
    <w:rsid w:val="002A04FC"/>
    <w:rsid w:val="002A6F06"/>
    <w:rsid w:val="002B1DB4"/>
    <w:rsid w:val="002F3D0E"/>
    <w:rsid w:val="003117BF"/>
    <w:rsid w:val="00326F37"/>
    <w:rsid w:val="00327E3A"/>
    <w:rsid w:val="0033020F"/>
    <w:rsid w:val="00333061"/>
    <w:rsid w:val="00335965"/>
    <w:rsid w:val="00344AAE"/>
    <w:rsid w:val="003622CD"/>
    <w:rsid w:val="00363194"/>
    <w:rsid w:val="003A7E9C"/>
    <w:rsid w:val="003B2B34"/>
    <w:rsid w:val="003C1877"/>
    <w:rsid w:val="003D2411"/>
    <w:rsid w:val="003D42A5"/>
    <w:rsid w:val="00404C3D"/>
    <w:rsid w:val="00434AB4"/>
    <w:rsid w:val="00455107"/>
    <w:rsid w:val="00457CAD"/>
    <w:rsid w:val="00460BFA"/>
    <w:rsid w:val="004641A7"/>
    <w:rsid w:val="00465CAE"/>
    <w:rsid w:val="00474B08"/>
    <w:rsid w:val="00483229"/>
    <w:rsid w:val="00491316"/>
    <w:rsid w:val="004B2996"/>
    <w:rsid w:val="004C0365"/>
    <w:rsid w:val="004F095A"/>
    <w:rsid w:val="004F3A37"/>
    <w:rsid w:val="00510500"/>
    <w:rsid w:val="00513708"/>
    <w:rsid w:val="00527BF9"/>
    <w:rsid w:val="00547164"/>
    <w:rsid w:val="00554EB0"/>
    <w:rsid w:val="00556D4A"/>
    <w:rsid w:val="005603E2"/>
    <w:rsid w:val="005648C8"/>
    <w:rsid w:val="00590806"/>
    <w:rsid w:val="005A1E9A"/>
    <w:rsid w:val="005A41D4"/>
    <w:rsid w:val="005C04B2"/>
    <w:rsid w:val="005E383B"/>
    <w:rsid w:val="005F1F41"/>
    <w:rsid w:val="005F2254"/>
    <w:rsid w:val="005F7D34"/>
    <w:rsid w:val="00602562"/>
    <w:rsid w:val="006275AF"/>
    <w:rsid w:val="0063032E"/>
    <w:rsid w:val="00641199"/>
    <w:rsid w:val="006432BF"/>
    <w:rsid w:val="00654852"/>
    <w:rsid w:val="006C2EF5"/>
    <w:rsid w:val="006C5691"/>
    <w:rsid w:val="006D17E6"/>
    <w:rsid w:val="006D2E38"/>
    <w:rsid w:val="006E181D"/>
    <w:rsid w:val="00702020"/>
    <w:rsid w:val="007066F7"/>
    <w:rsid w:val="00713E1B"/>
    <w:rsid w:val="007155F7"/>
    <w:rsid w:val="0073348B"/>
    <w:rsid w:val="007429D2"/>
    <w:rsid w:val="00757AF6"/>
    <w:rsid w:val="00761016"/>
    <w:rsid w:val="00787D35"/>
    <w:rsid w:val="007B1114"/>
    <w:rsid w:val="007D4DC2"/>
    <w:rsid w:val="007F5C4B"/>
    <w:rsid w:val="0082406B"/>
    <w:rsid w:val="00865029"/>
    <w:rsid w:val="0087281C"/>
    <w:rsid w:val="00886889"/>
    <w:rsid w:val="00893AB9"/>
    <w:rsid w:val="008957FE"/>
    <w:rsid w:val="008A3A3E"/>
    <w:rsid w:val="008C130B"/>
    <w:rsid w:val="008E397B"/>
    <w:rsid w:val="008F4094"/>
    <w:rsid w:val="008F55A0"/>
    <w:rsid w:val="0090610C"/>
    <w:rsid w:val="009529BF"/>
    <w:rsid w:val="0098120E"/>
    <w:rsid w:val="00992066"/>
    <w:rsid w:val="009A3711"/>
    <w:rsid w:val="009B17E3"/>
    <w:rsid w:val="009B6C55"/>
    <w:rsid w:val="009C1D1A"/>
    <w:rsid w:val="009C3812"/>
    <w:rsid w:val="00A07424"/>
    <w:rsid w:val="00A21429"/>
    <w:rsid w:val="00A25329"/>
    <w:rsid w:val="00A327B8"/>
    <w:rsid w:val="00A4591E"/>
    <w:rsid w:val="00A63CD7"/>
    <w:rsid w:val="00AD40D1"/>
    <w:rsid w:val="00AE0133"/>
    <w:rsid w:val="00AE037D"/>
    <w:rsid w:val="00AE60EC"/>
    <w:rsid w:val="00AF4CE8"/>
    <w:rsid w:val="00B0112A"/>
    <w:rsid w:val="00B022EC"/>
    <w:rsid w:val="00B45DEC"/>
    <w:rsid w:val="00B658AD"/>
    <w:rsid w:val="00B70BF6"/>
    <w:rsid w:val="00B95279"/>
    <w:rsid w:val="00BD373D"/>
    <w:rsid w:val="00BD7DDC"/>
    <w:rsid w:val="00BE6A40"/>
    <w:rsid w:val="00BF0BF5"/>
    <w:rsid w:val="00BF0D76"/>
    <w:rsid w:val="00BF4E74"/>
    <w:rsid w:val="00C13187"/>
    <w:rsid w:val="00C376CB"/>
    <w:rsid w:val="00C4162A"/>
    <w:rsid w:val="00C466DE"/>
    <w:rsid w:val="00C510C7"/>
    <w:rsid w:val="00C73A8D"/>
    <w:rsid w:val="00C73E6D"/>
    <w:rsid w:val="00C8320D"/>
    <w:rsid w:val="00C86434"/>
    <w:rsid w:val="00C96967"/>
    <w:rsid w:val="00CB726A"/>
    <w:rsid w:val="00CC18B8"/>
    <w:rsid w:val="00D17FB5"/>
    <w:rsid w:val="00D20489"/>
    <w:rsid w:val="00D21F35"/>
    <w:rsid w:val="00D63468"/>
    <w:rsid w:val="00D72F78"/>
    <w:rsid w:val="00D81E25"/>
    <w:rsid w:val="00DA158D"/>
    <w:rsid w:val="00DA5692"/>
    <w:rsid w:val="00DB2342"/>
    <w:rsid w:val="00DC7ACC"/>
    <w:rsid w:val="00DD07BC"/>
    <w:rsid w:val="00DD68A1"/>
    <w:rsid w:val="00DD6971"/>
    <w:rsid w:val="00DD7E9B"/>
    <w:rsid w:val="00DF2E10"/>
    <w:rsid w:val="00DF6A16"/>
    <w:rsid w:val="00E065D3"/>
    <w:rsid w:val="00E07FE0"/>
    <w:rsid w:val="00E315B3"/>
    <w:rsid w:val="00E5595D"/>
    <w:rsid w:val="00E736A7"/>
    <w:rsid w:val="00E7457F"/>
    <w:rsid w:val="00E76CD1"/>
    <w:rsid w:val="00E77320"/>
    <w:rsid w:val="00E85520"/>
    <w:rsid w:val="00E9503F"/>
    <w:rsid w:val="00EA3ECC"/>
    <w:rsid w:val="00EB05EC"/>
    <w:rsid w:val="00EC304F"/>
    <w:rsid w:val="00EF77E4"/>
    <w:rsid w:val="00F52926"/>
    <w:rsid w:val="00F54A45"/>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5029"/>
    <w:rPr>
      <w:color w:val="0563C1" w:themeColor="hyperlink"/>
      <w:u w:val="single"/>
    </w:rPr>
  </w:style>
  <w:style w:type="character" w:styleId="UnresolvedMention">
    <w:name w:val="Unresolved Mention"/>
    <w:basedOn w:val="DefaultParagraphFont"/>
    <w:uiPriority w:val="99"/>
    <w:rsid w:val="00865029"/>
    <w:rPr>
      <w:color w:val="605E5C"/>
      <w:shd w:val="clear" w:color="auto" w:fill="E1DFDD"/>
    </w:rPr>
  </w:style>
  <w:style w:type="paragraph" w:styleId="BalloonText">
    <w:name w:val="Balloon Text"/>
    <w:basedOn w:val="Normal"/>
    <w:link w:val="BalloonTextChar"/>
    <w:uiPriority w:val="99"/>
    <w:semiHidden/>
    <w:unhideWhenUsed/>
    <w:rsid w:val="006E18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81D"/>
    <w:rPr>
      <w:rFonts w:ascii="Segoe UI" w:hAnsi="Segoe UI" w:cs="Segoe UI"/>
      <w:sz w:val="18"/>
      <w:szCs w:val="18"/>
    </w:rPr>
  </w:style>
  <w:style w:type="character" w:styleId="CommentReference">
    <w:name w:val="annotation reference"/>
    <w:basedOn w:val="DefaultParagraphFont"/>
    <w:uiPriority w:val="99"/>
    <w:semiHidden/>
    <w:unhideWhenUsed/>
    <w:rsid w:val="00B95279"/>
    <w:rPr>
      <w:sz w:val="16"/>
      <w:szCs w:val="16"/>
    </w:rPr>
  </w:style>
  <w:style w:type="paragraph" w:styleId="CommentText">
    <w:name w:val="annotation text"/>
    <w:basedOn w:val="Normal"/>
    <w:link w:val="CommentTextChar"/>
    <w:uiPriority w:val="99"/>
    <w:semiHidden/>
    <w:unhideWhenUsed/>
    <w:rsid w:val="00B95279"/>
    <w:rPr>
      <w:sz w:val="20"/>
      <w:szCs w:val="20"/>
    </w:rPr>
  </w:style>
  <w:style w:type="character" w:customStyle="1" w:styleId="CommentTextChar">
    <w:name w:val="Comment Text Char"/>
    <w:basedOn w:val="DefaultParagraphFont"/>
    <w:link w:val="CommentText"/>
    <w:uiPriority w:val="99"/>
    <w:semiHidden/>
    <w:rsid w:val="00B95279"/>
    <w:rPr>
      <w:sz w:val="20"/>
      <w:szCs w:val="20"/>
    </w:rPr>
  </w:style>
  <w:style w:type="paragraph" w:styleId="CommentSubject">
    <w:name w:val="annotation subject"/>
    <w:basedOn w:val="CommentText"/>
    <w:next w:val="CommentText"/>
    <w:link w:val="CommentSubjectChar"/>
    <w:uiPriority w:val="99"/>
    <w:semiHidden/>
    <w:unhideWhenUsed/>
    <w:rsid w:val="00B95279"/>
    <w:rPr>
      <w:b/>
      <w:bCs/>
    </w:rPr>
  </w:style>
  <w:style w:type="character" w:customStyle="1" w:styleId="CommentSubjectChar">
    <w:name w:val="Comment Subject Char"/>
    <w:basedOn w:val="CommentTextChar"/>
    <w:link w:val="CommentSubject"/>
    <w:uiPriority w:val="99"/>
    <w:semiHidden/>
    <w:rsid w:val="00B952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ib.vt.edu/"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Chen, Daniel</cp:lastModifiedBy>
  <cp:revision>6</cp:revision>
  <dcterms:created xsi:type="dcterms:W3CDTF">2021-04-28T20:54:00Z</dcterms:created>
  <dcterms:modified xsi:type="dcterms:W3CDTF">2021-05-03T21:15:00Z</dcterms:modified>
</cp:coreProperties>
</file>